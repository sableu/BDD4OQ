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48"/>
        <w:gridCol w:w="4790"/>
      </w:tblGrid>
      <w:tr w:rsidR="00D34E78" w:rsidRPr="001D2147"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proofErr w:type="spellStart"/>
            <w:r w:rsidRPr="006C29B5">
              <w:rPr>
                <w:lang w:eastAsia="de-DE"/>
              </w:rPr>
              <w:t>Merlachfeld</w:t>
            </w:r>
            <w:proofErr w:type="spellEnd"/>
            <w:r w:rsidRPr="006C29B5">
              <w:rPr>
                <w:lang w:eastAsia="de-DE"/>
              </w:rPr>
              <w:t xml:space="preserve">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1D2147"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proofErr w:type="spellStart"/>
            <w:r w:rsidR="00237ADF" w:rsidRPr="00DF0033">
              <w:rPr>
                <w:lang w:val="en-GB" w:eastAsia="de-DE"/>
              </w:rPr>
              <w:t>Northwestern</w:t>
            </w:r>
            <w:proofErr w:type="spellEnd"/>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proofErr w:type="spellStart"/>
            <w:r w:rsidRPr="00650A6D">
              <w:rPr>
                <w:lang w:eastAsia="de-DE"/>
              </w:rPr>
              <w:t>Aeschengraben</w:t>
            </w:r>
            <w:proofErr w:type="spellEnd"/>
            <w:r w:rsidRPr="00650A6D">
              <w:rPr>
                <w:lang w:eastAsia="de-DE"/>
              </w:rPr>
              <w:t xml:space="preserve">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4339628"/>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4339629"/>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9C718D">
      <w:pPr>
        <w:pStyle w:val="Listenabsatz"/>
        <w:numPr>
          <w:ilvl w:val="0"/>
          <w:numId w:val="7"/>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9C718D">
      <w:pPr>
        <w:pStyle w:val="Listenabsatz"/>
        <w:numPr>
          <w:ilvl w:val="0"/>
          <w:numId w:val="7"/>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9C718D">
      <w:pPr>
        <w:pStyle w:val="Listenabsatz"/>
        <w:numPr>
          <w:ilvl w:val="0"/>
          <w:numId w:val="7"/>
        </w:numPr>
        <w:rPr>
          <w:lang w:val="en-GB"/>
        </w:rPr>
      </w:pPr>
      <w:r>
        <w:rPr>
          <w:lang w:val="en-GB"/>
        </w:rPr>
        <w:t xml:space="preserve">Andreas </w:t>
      </w:r>
      <w:proofErr w:type="spellStart"/>
      <w:r>
        <w:rPr>
          <w:lang w:val="en-GB"/>
        </w:rPr>
        <w:t>Hosbach</w:t>
      </w:r>
      <w:proofErr w:type="spellEnd"/>
      <w:r>
        <w:rPr>
          <w:lang w:val="en-GB"/>
        </w:rPr>
        <w:t xml:space="preserve"> from </w:t>
      </w:r>
      <w:proofErr w:type="spellStart"/>
      <w:r>
        <w:rPr>
          <w:lang w:val="en-GB"/>
        </w:rPr>
        <w:t>Zühlke</w:t>
      </w:r>
      <w:proofErr w:type="spellEnd"/>
      <w:r>
        <w:rPr>
          <w:lang w:val="en-GB"/>
        </w:rPr>
        <w:t xml:space="preserve"> AG for all is support from the technical side, ……</w:t>
      </w:r>
    </w:p>
    <w:p w14:paraId="1C87002C" w14:textId="5CD2B90E" w:rsidR="005F2BB2" w:rsidRDefault="00957652" w:rsidP="009C718D">
      <w:pPr>
        <w:pStyle w:val="Listenabsatz"/>
        <w:numPr>
          <w:ilvl w:val="0"/>
          <w:numId w:val="7"/>
        </w:numPr>
        <w:rPr>
          <w:lang w:val="en-GB"/>
        </w:rPr>
      </w:pPr>
      <w:r>
        <w:rPr>
          <w:lang w:val="en-GB"/>
        </w:rPr>
        <w:t xml:space="preserve">Stephan Jüngling for supervising this project </w:t>
      </w:r>
      <w:r w:rsidR="00475B07">
        <w:rPr>
          <w:lang w:val="en-GB"/>
        </w:rPr>
        <w:t xml:space="preserve">from </w:t>
      </w:r>
      <w:proofErr w:type="gramStart"/>
      <w:r w:rsidR="00475B07">
        <w:rPr>
          <w:lang w:val="en-GB"/>
        </w:rPr>
        <w:t>FHNW,……</w:t>
      </w:r>
      <w:proofErr w:type="gramEnd"/>
    </w:p>
    <w:p w14:paraId="1B122AA0" w14:textId="4AFB5A84" w:rsidR="00D715CA" w:rsidRDefault="00D715CA" w:rsidP="009C718D">
      <w:pPr>
        <w:pStyle w:val="Listenabsatz"/>
        <w:numPr>
          <w:ilvl w:val="0"/>
          <w:numId w:val="7"/>
        </w:numPr>
        <w:rPr>
          <w:lang w:val="en-GB"/>
        </w:rPr>
      </w:pPr>
      <w:r>
        <w:rPr>
          <w:lang/>
        </w:rPr>
        <w:t>Manuel Kohler: Jira und Confluence</w:t>
      </w:r>
    </w:p>
    <w:p w14:paraId="214788B9" w14:textId="77777777" w:rsidR="00F7330E" w:rsidRPr="00DF0033" w:rsidRDefault="00F7330E" w:rsidP="00D000CF">
      <w:pPr>
        <w:pStyle w:val="Heading1withoutnumbering"/>
        <w:rPr>
          <w:lang w:val="en-GB"/>
        </w:rPr>
      </w:pPr>
      <w:bookmarkStart w:id="3" w:name="_Toc44339630"/>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Textkrper"/>
        <w:rPr>
          <w:lang w:val="en-GB"/>
        </w:rPr>
      </w:pPr>
    </w:p>
    <w:p w14:paraId="64E56769" w14:textId="77777777" w:rsidR="00F7330E" w:rsidRPr="00DF0033" w:rsidRDefault="00237ADF" w:rsidP="00D000CF">
      <w:pPr>
        <w:pStyle w:val="Heading1withoutnumbering"/>
        <w:rPr>
          <w:lang w:val="en-GB"/>
        </w:rPr>
      </w:pPr>
      <w:bookmarkStart w:id="4" w:name="_Toc44339631"/>
      <w:r>
        <w:rPr>
          <w:lang w:val="en-GB"/>
        </w:rPr>
        <w:lastRenderedPageBreak/>
        <w:t xml:space="preserve">Table of </w:t>
      </w:r>
      <w:r w:rsidR="004F5340" w:rsidRPr="00DF0033">
        <w:rPr>
          <w:lang w:val="en-GB"/>
        </w:rPr>
        <w:t>Content</w:t>
      </w:r>
      <w:r w:rsidR="00F57DC7" w:rsidRPr="00DF0033">
        <w:rPr>
          <w:lang w:val="en-GB"/>
        </w:rPr>
        <w:t>s</w:t>
      </w:r>
      <w:bookmarkEnd w:id="4"/>
    </w:p>
    <w:p w14:paraId="7032B726" w14:textId="64ACAE30" w:rsidR="00F97F95" w:rsidRDefault="00104CD9">
      <w:pPr>
        <w:pStyle w:val="Verzeichnis1"/>
        <w:rPr>
          <w:rFonts w:asciiTheme="minorHAnsi" w:eastAsiaTheme="minorEastAsia" w:hAnsiTheme="minorHAnsi" w:cstheme="minorBidi"/>
          <w:noProof/>
          <w:szCs w:val="22"/>
          <w:lang/>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4339628" w:history="1">
        <w:r w:rsidR="00F97F95" w:rsidRPr="00395465">
          <w:rPr>
            <w:rStyle w:val="Hyperlink"/>
            <w:noProof/>
            <w:lang w:val="en-GB"/>
          </w:rPr>
          <w:t>Declaration of Authenticity</w:t>
        </w:r>
        <w:r w:rsidR="00F97F95">
          <w:rPr>
            <w:noProof/>
            <w:webHidden/>
          </w:rPr>
          <w:tab/>
        </w:r>
        <w:r w:rsidR="00F97F95">
          <w:rPr>
            <w:noProof/>
            <w:webHidden/>
          </w:rPr>
          <w:fldChar w:fldCharType="begin"/>
        </w:r>
        <w:r w:rsidR="00F97F95">
          <w:rPr>
            <w:noProof/>
            <w:webHidden/>
          </w:rPr>
          <w:instrText xml:space="preserve"> PAGEREF _Toc44339628 \h </w:instrText>
        </w:r>
        <w:r w:rsidR="00F97F95">
          <w:rPr>
            <w:noProof/>
            <w:webHidden/>
          </w:rPr>
        </w:r>
        <w:r w:rsidR="00F97F95">
          <w:rPr>
            <w:noProof/>
            <w:webHidden/>
          </w:rPr>
          <w:fldChar w:fldCharType="separate"/>
        </w:r>
        <w:r w:rsidR="00F97F95">
          <w:rPr>
            <w:noProof/>
            <w:webHidden/>
          </w:rPr>
          <w:t>II</w:t>
        </w:r>
        <w:r w:rsidR="00F97F95">
          <w:rPr>
            <w:noProof/>
            <w:webHidden/>
          </w:rPr>
          <w:fldChar w:fldCharType="end"/>
        </w:r>
      </w:hyperlink>
    </w:p>
    <w:p w14:paraId="64A91088" w14:textId="4490EE16" w:rsidR="00F97F95" w:rsidRDefault="001D2147">
      <w:pPr>
        <w:pStyle w:val="Verzeichnis1"/>
        <w:rPr>
          <w:rFonts w:asciiTheme="minorHAnsi" w:eastAsiaTheme="minorEastAsia" w:hAnsiTheme="minorHAnsi" w:cstheme="minorBidi"/>
          <w:noProof/>
          <w:szCs w:val="22"/>
          <w:lang/>
        </w:rPr>
      </w:pPr>
      <w:hyperlink w:anchor="_Toc44339629" w:history="1">
        <w:r w:rsidR="00F97F95" w:rsidRPr="00395465">
          <w:rPr>
            <w:rStyle w:val="Hyperlink"/>
            <w:noProof/>
            <w:lang w:val="en-GB"/>
          </w:rPr>
          <w:t>Preface or Background of the Project or Acknowledgment</w:t>
        </w:r>
        <w:r w:rsidR="00F97F95">
          <w:rPr>
            <w:noProof/>
            <w:webHidden/>
          </w:rPr>
          <w:tab/>
        </w:r>
        <w:r w:rsidR="00F97F95">
          <w:rPr>
            <w:noProof/>
            <w:webHidden/>
          </w:rPr>
          <w:fldChar w:fldCharType="begin"/>
        </w:r>
        <w:r w:rsidR="00F97F95">
          <w:rPr>
            <w:noProof/>
            <w:webHidden/>
          </w:rPr>
          <w:instrText xml:space="preserve"> PAGEREF _Toc44339629 \h </w:instrText>
        </w:r>
        <w:r w:rsidR="00F97F95">
          <w:rPr>
            <w:noProof/>
            <w:webHidden/>
          </w:rPr>
        </w:r>
        <w:r w:rsidR="00F97F95">
          <w:rPr>
            <w:noProof/>
            <w:webHidden/>
          </w:rPr>
          <w:fldChar w:fldCharType="separate"/>
        </w:r>
        <w:r w:rsidR="00F97F95">
          <w:rPr>
            <w:noProof/>
            <w:webHidden/>
          </w:rPr>
          <w:t>III</w:t>
        </w:r>
        <w:r w:rsidR="00F97F95">
          <w:rPr>
            <w:noProof/>
            <w:webHidden/>
          </w:rPr>
          <w:fldChar w:fldCharType="end"/>
        </w:r>
      </w:hyperlink>
    </w:p>
    <w:p w14:paraId="44EC289E" w14:textId="04510A10" w:rsidR="00F97F95" w:rsidRDefault="001D2147">
      <w:pPr>
        <w:pStyle w:val="Verzeichnis1"/>
        <w:rPr>
          <w:rFonts w:asciiTheme="minorHAnsi" w:eastAsiaTheme="minorEastAsia" w:hAnsiTheme="minorHAnsi" w:cstheme="minorBidi"/>
          <w:noProof/>
          <w:szCs w:val="22"/>
          <w:lang/>
        </w:rPr>
      </w:pPr>
      <w:hyperlink w:anchor="_Toc44339630" w:history="1">
        <w:r w:rsidR="00F97F95" w:rsidRPr="00395465">
          <w:rPr>
            <w:rStyle w:val="Hyperlink"/>
            <w:noProof/>
            <w:lang w:val="en-GB"/>
          </w:rPr>
          <w:t>Management Summary / Abstract</w:t>
        </w:r>
        <w:r w:rsidR="00F97F95">
          <w:rPr>
            <w:noProof/>
            <w:webHidden/>
          </w:rPr>
          <w:tab/>
        </w:r>
        <w:r w:rsidR="00F97F95">
          <w:rPr>
            <w:noProof/>
            <w:webHidden/>
          </w:rPr>
          <w:fldChar w:fldCharType="begin"/>
        </w:r>
        <w:r w:rsidR="00F97F95">
          <w:rPr>
            <w:noProof/>
            <w:webHidden/>
          </w:rPr>
          <w:instrText xml:space="preserve"> PAGEREF _Toc44339630 \h </w:instrText>
        </w:r>
        <w:r w:rsidR="00F97F95">
          <w:rPr>
            <w:noProof/>
            <w:webHidden/>
          </w:rPr>
        </w:r>
        <w:r w:rsidR="00F97F95">
          <w:rPr>
            <w:noProof/>
            <w:webHidden/>
          </w:rPr>
          <w:fldChar w:fldCharType="separate"/>
        </w:r>
        <w:r w:rsidR="00F97F95">
          <w:rPr>
            <w:noProof/>
            <w:webHidden/>
          </w:rPr>
          <w:t>IV</w:t>
        </w:r>
        <w:r w:rsidR="00F97F95">
          <w:rPr>
            <w:noProof/>
            <w:webHidden/>
          </w:rPr>
          <w:fldChar w:fldCharType="end"/>
        </w:r>
      </w:hyperlink>
    </w:p>
    <w:p w14:paraId="32DF0EDD" w14:textId="289C4D21" w:rsidR="00F97F95" w:rsidRDefault="001D2147">
      <w:pPr>
        <w:pStyle w:val="Verzeichnis1"/>
        <w:rPr>
          <w:rFonts w:asciiTheme="minorHAnsi" w:eastAsiaTheme="minorEastAsia" w:hAnsiTheme="minorHAnsi" w:cstheme="minorBidi"/>
          <w:noProof/>
          <w:szCs w:val="22"/>
          <w:lang/>
        </w:rPr>
      </w:pPr>
      <w:hyperlink w:anchor="_Toc44339631" w:history="1">
        <w:r w:rsidR="00F97F95" w:rsidRPr="00395465">
          <w:rPr>
            <w:rStyle w:val="Hyperlink"/>
            <w:noProof/>
            <w:lang w:val="en-GB"/>
          </w:rPr>
          <w:t>Table of Contents</w:t>
        </w:r>
        <w:r w:rsidR="00F97F95">
          <w:rPr>
            <w:noProof/>
            <w:webHidden/>
          </w:rPr>
          <w:tab/>
        </w:r>
        <w:r w:rsidR="00F97F95">
          <w:rPr>
            <w:noProof/>
            <w:webHidden/>
          </w:rPr>
          <w:fldChar w:fldCharType="begin"/>
        </w:r>
        <w:r w:rsidR="00F97F95">
          <w:rPr>
            <w:noProof/>
            <w:webHidden/>
          </w:rPr>
          <w:instrText xml:space="preserve"> PAGEREF _Toc44339631 \h </w:instrText>
        </w:r>
        <w:r w:rsidR="00F97F95">
          <w:rPr>
            <w:noProof/>
            <w:webHidden/>
          </w:rPr>
        </w:r>
        <w:r w:rsidR="00F97F95">
          <w:rPr>
            <w:noProof/>
            <w:webHidden/>
          </w:rPr>
          <w:fldChar w:fldCharType="separate"/>
        </w:r>
        <w:r w:rsidR="00F97F95">
          <w:rPr>
            <w:noProof/>
            <w:webHidden/>
          </w:rPr>
          <w:t>V</w:t>
        </w:r>
        <w:r w:rsidR="00F97F95">
          <w:rPr>
            <w:noProof/>
            <w:webHidden/>
          </w:rPr>
          <w:fldChar w:fldCharType="end"/>
        </w:r>
      </w:hyperlink>
    </w:p>
    <w:p w14:paraId="324A097B" w14:textId="6A1BCCE8" w:rsidR="00F97F95" w:rsidRDefault="001D2147">
      <w:pPr>
        <w:pStyle w:val="Verzeichnis1"/>
        <w:rPr>
          <w:rFonts w:asciiTheme="minorHAnsi" w:eastAsiaTheme="minorEastAsia" w:hAnsiTheme="minorHAnsi" w:cstheme="minorBidi"/>
          <w:noProof/>
          <w:szCs w:val="22"/>
          <w:lang/>
        </w:rPr>
      </w:pPr>
      <w:hyperlink w:anchor="_Toc44339632" w:history="1">
        <w:r w:rsidR="00F97F95" w:rsidRPr="00395465">
          <w:rPr>
            <w:rStyle w:val="Hyperlink"/>
            <w:noProof/>
            <w:lang w:val="en-GB"/>
          </w:rPr>
          <w:t>1</w:t>
        </w:r>
        <w:r w:rsidR="00F97F95">
          <w:rPr>
            <w:rFonts w:asciiTheme="minorHAnsi" w:eastAsiaTheme="minorEastAsia" w:hAnsiTheme="minorHAnsi" w:cstheme="minorBidi"/>
            <w:noProof/>
            <w:szCs w:val="22"/>
            <w:lang/>
          </w:rPr>
          <w:tab/>
        </w:r>
        <w:r w:rsidR="00F97F95" w:rsidRPr="00395465">
          <w:rPr>
            <w:rStyle w:val="Hyperlink"/>
            <w:noProof/>
            <w:lang w:val="en-GB"/>
          </w:rPr>
          <w:t>Introduction</w:t>
        </w:r>
        <w:r w:rsidR="00F97F95">
          <w:rPr>
            <w:noProof/>
            <w:webHidden/>
          </w:rPr>
          <w:tab/>
        </w:r>
        <w:r w:rsidR="00F97F95">
          <w:rPr>
            <w:noProof/>
            <w:webHidden/>
          </w:rPr>
          <w:fldChar w:fldCharType="begin"/>
        </w:r>
        <w:r w:rsidR="00F97F95">
          <w:rPr>
            <w:noProof/>
            <w:webHidden/>
          </w:rPr>
          <w:instrText xml:space="preserve"> PAGEREF _Toc44339632 \h </w:instrText>
        </w:r>
        <w:r w:rsidR="00F97F95">
          <w:rPr>
            <w:noProof/>
            <w:webHidden/>
          </w:rPr>
        </w:r>
        <w:r w:rsidR="00F97F95">
          <w:rPr>
            <w:noProof/>
            <w:webHidden/>
          </w:rPr>
          <w:fldChar w:fldCharType="separate"/>
        </w:r>
        <w:r w:rsidR="00F97F95">
          <w:rPr>
            <w:noProof/>
            <w:webHidden/>
          </w:rPr>
          <w:t>1</w:t>
        </w:r>
        <w:r w:rsidR="00F97F95">
          <w:rPr>
            <w:noProof/>
            <w:webHidden/>
          </w:rPr>
          <w:fldChar w:fldCharType="end"/>
        </w:r>
      </w:hyperlink>
    </w:p>
    <w:p w14:paraId="5D5A7B50" w14:textId="51A99AD9" w:rsidR="00F97F95" w:rsidRDefault="001D2147">
      <w:pPr>
        <w:pStyle w:val="Verzeichnis2"/>
        <w:tabs>
          <w:tab w:val="left" w:pos="1134"/>
        </w:tabs>
        <w:rPr>
          <w:rFonts w:asciiTheme="minorHAnsi" w:eastAsiaTheme="minorEastAsia" w:hAnsiTheme="minorHAnsi" w:cstheme="minorBidi"/>
          <w:noProof/>
          <w:szCs w:val="22"/>
          <w:lang/>
        </w:rPr>
      </w:pPr>
      <w:hyperlink w:anchor="_Toc44339633" w:history="1">
        <w:r w:rsidR="00F97F95" w:rsidRPr="00395465">
          <w:rPr>
            <w:rStyle w:val="Hyperlink"/>
            <w:noProof/>
            <w:lang w:val="en-GB"/>
          </w:rPr>
          <w:t>1.1</w:t>
        </w:r>
        <w:r w:rsidR="00F97F95">
          <w:rPr>
            <w:rFonts w:asciiTheme="minorHAnsi" w:eastAsiaTheme="minorEastAsia" w:hAnsiTheme="minorHAnsi" w:cstheme="minorBidi"/>
            <w:noProof/>
            <w:szCs w:val="22"/>
            <w:lang/>
          </w:rPr>
          <w:tab/>
        </w:r>
        <w:r w:rsidR="00F97F95" w:rsidRPr="00395465">
          <w:rPr>
            <w:rStyle w:val="Hyperlink"/>
            <w:noProof/>
            <w:lang w:val="en-GB"/>
          </w:rPr>
          <w:t>Initial Situation</w:t>
        </w:r>
        <w:r w:rsidR="00F97F95">
          <w:rPr>
            <w:noProof/>
            <w:webHidden/>
          </w:rPr>
          <w:tab/>
        </w:r>
        <w:r w:rsidR="00F97F95">
          <w:rPr>
            <w:noProof/>
            <w:webHidden/>
          </w:rPr>
          <w:fldChar w:fldCharType="begin"/>
        </w:r>
        <w:r w:rsidR="00F97F95">
          <w:rPr>
            <w:noProof/>
            <w:webHidden/>
          </w:rPr>
          <w:instrText xml:space="preserve"> PAGEREF _Toc44339633 \h </w:instrText>
        </w:r>
        <w:r w:rsidR="00F97F95">
          <w:rPr>
            <w:noProof/>
            <w:webHidden/>
          </w:rPr>
        </w:r>
        <w:r w:rsidR="00F97F95">
          <w:rPr>
            <w:noProof/>
            <w:webHidden/>
          </w:rPr>
          <w:fldChar w:fldCharType="separate"/>
        </w:r>
        <w:r w:rsidR="00F97F95">
          <w:rPr>
            <w:noProof/>
            <w:webHidden/>
          </w:rPr>
          <w:t>1</w:t>
        </w:r>
        <w:r w:rsidR="00F97F95">
          <w:rPr>
            <w:noProof/>
            <w:webHidden/>
          </w:rPr>
          <w:fldChar w:fldCharType="end"/>
        </w:r>
      </w:hyperlink>
    </w:p>
    <w:p w14:paraId="73399EC6" w14:textId="5FDA67C7" w:rsidR="00F97F95" w:rsidRDefault="001D2147">
      <w:pPr>
        <w:pStyle w:val="Verzeichnis2"/>
        <w:tabs>
          <w:tab w:val="left" w:pos="1134"/>
        </w:tabs>
        <w:rPr>
          <w:rFonts w:asciiTheme="minorHAnsi" w:eastAsiaTheme="minorEastAsia" w:hAnsiTheme="minorHAnsi" w:cstheme="minorBidi"/>
          <w:noProof/>
          <w:szCs w:val="22"/>
          <w:lang/>
        </w:rPr>
      </w:pPr>
      <w:hyperlink w:anchor="_Toc44339634" w:history="1">
        <w:r w:rsidR="00F97F95" w:rsidRPr="00395465">
          <w:rPr>
            <w:rStyle w:val="Hyperlink"/>
            <w:noProof/>
            <w:lang w:val="en-GB"/>
          </w:rPr>
          <w:t>1.2</w:t>
        </w:r>
        <w:r w:rsidR="00F97F95">
          <w:rPr>
            <w:rFonts w:asciiTheme="minorHAnsi" w:eastAsiaTheme="minorEastAsia" w:hAnsiTheme="minorHAnsi" w:cstheme="minorBidi"/>
            <w:noProof/>
            <w:szCs w:val="22"/>
            <w:lang/>
          </w:rPr>
          <w:tab/>
        </w:r>
        <w:r w:rsidR="00F97F95" w:rsidRPr="00395465">
          <w:rPr>
            <w:rStyle w:val="Hyperlink"/>
            <w:noProof/>
            <w:lang w:val="en-GB"/>
          </w:rPr>
          <w:t>BDD High Level Test Automatio</w:t>
        </w:r>
        <w:r w:rsidR="00F97F95" w:rsidRPr="00395465">
          <w:rPr>
            <w:rStyle w:val="Hyperlink"/>
            <w:noProof/>
            <w:lang/>
          </w:rPr>
          <w:t>n</w:t>
        </w:r>
        <w:r w:rsidR="00F97F95">
          <w:rPr>
            <w:noProof/>
            <w:webHidden/>
          </w:rPr>
          <w:tab/>
        </w:r>
        <w:r w:rsidR="00F97F95">
          <w:rPr>
            <w:noProof/>
            <w:webHidden/>
          </w:rPr>
          <w:fldChar w:fldCharType="begin"/>
        </w:r>
        <w:r w:rsidR="00F97F95">
          <w:rPr>
            <w:noProof/>
            <w:webHidden/>
          </w:rPr>
          <w:instrText xml:space="preserve"> PAGEREF _Toc44339634 \h </w:instrText>
        </w:r>
        <w:r w:rsidR="00F97F95">
          <w:rPr>
            <w:noProof/>
            <w:webHidden/>
          </w:rPr>
        </w:r>
        <w:r w:rsidR="00F97F95">
          <w:rPr>
            <w:noProof/>
            <w:webHidden/>
          </w:rPr>
          <w:fldChar w:fldCharType="separate"/>
        </w:r>
        <w:r w:rsidR="00F97F95">
          <w:rPr>
            <w:noProof/>
            <w:webHidden/>
          </w:rPr>
          <w:t>1</w:t>
        </w:r>
        <w:r w:rsidR="00F97F95">
          <w:rPr>
            <w:noProof/>
            <w:webHidden/>
          </w:rPr>
          <w:fldChar w:fldCharType="end"/>
        </w:r>
      </w:hyperlink>
    </w:p>
    <w:p w14:paraId="048D15A8" w14:textId="7774698C" w:rsidR="00F97F95" w:rsidRDefault="001D2147">
      <w:pPr>
        <w:pStyle w:val="Verzeichnis2"/>
        <w:tabs>
          <w:tab w:val="left" w:pos="1134"/>
        </w:tabs>
        <w:rPr>
          <w:rFonts w:asciiTheme="minorHAnsi" w:eastAsiaTheme="minorEastAsia" w:hAnsiTheme="minorHAnsi" w:cstheme="minorBidi"/>
          <w:noProof/>
          <w:szCs w:val="22"/>
          <w:lang/>
        </w:rPr>
      </w:pPr>
      <w:hyperlink w:anchor="_Toc44339635" w:history="1">
        <w:r w:rsidR="00F97F95" w:rsidRPr="00395465">
          <w:rPr>
            <w:rStyle w:val="Hyperlink"/>
            <w:noProof/>
            <w:lang w:val="en-GB"/>
          </w:rPr>
          <w:t>1.3</w:t>
        </w:r>
        <w:r w:rsidR="00F97F95">
          <w:rPr>
            <w:rFonts w:asciiTheme="minorHAnsi" w:eastAsiaTheme="minorEastAsia" w:hAnsiTheme="minorHAnsi" w:cstheme="minorBidi"/>
            <w:noProof/>
            <w:szCs w:val="22"/>
            <w:lang/>
          </w:rPr>
          <w:tab/>
        </w:r>
        <w:r w:rsidR="00F97F95" w:rsidRPr="00395465">
          <w:rPr>
            <w:rStyle w:val="Hyperlink"/>
            <w:noProof/>
            <w:lang w:val="en-GB"/>
          </w:rPr>
          <w:t>Automated Testing</w:t>
        </w:r>
        <w:r w:rsidR="00F97F95" w:rsidRPr="00395465">
          <w:rPr>
            <w:rStyle w:val="Hyperlink"/>
            <w:noProof/>
            <w:lang/>
          </w:rPr>
          <w:t xml:space="preserve"> for OQ</w:t>
        </w:r>
        <w:r w:rsidR="00F97F95">
          <w:rPr>
            <w:noProof/>
            <w:webHidden/>
          </w:rPr>
          <w:tab/>
        </w:r>
        <w:r w:rsidR="00F97F95">
          <w:rPr>
            <w:noProof/>
            <w:webHidden/>
          </w:rPr>
          <w:fldChar w:fldCharType="begin"/>
        </w:r>
        <w:r w:rsidR="00F97F95">
          <w:rPr>
            <w:noProof/>
            <w:webHidden/>
          </w:rPr>
          <w:instrText xml:space="preserve"> PAGEREF _Toc44339635 \h </w:instrText>
        </w:r>
        <w:r w:rsidR="00F97F95">
          <w:rPr>
            <w:noProof/>
            <w:webHidden/>
          </w:rPr>
        </w:r>
        <w:r w:rsidR="00F97F95">
          <w:rPr>
            <w:noProof/>
            <w:webHidden/>
          </w:rPr>
          <w:fldChar w:fldCharType="separate"/>
        </w:r>
        <w:r w:rsidR="00F97F95">
          <w:rPr>
            <w:noProof/>
            <w:webHidden/>
          </w:rPr>
          <w:t>2</w:t>
        </w:r>
        <w:r w:rsidR="00F97F95">
          <w:rPr>
            <w:noProof/>
            <w:webHidden/>
          </w:rPr>
          <w:fldChar w:fldCharType="end"/>
        </w:r>
      </w:hyperlink>
    </w:p>
    <w:p w14:paraId="33848E19" w14:textId="6DA8303D" w:rsidR="00F97F95" w:rsidRDefault="001D2147">
      <w:pPr>
        <w:pStyle w:val="Verzeichnis2"/>
        <w:tabs>
          <w:tab w:val="left" w:pos="1134"/>
        </w:tabs>
        <w:rPr>
          <w:rFonts w:asciiTheme="minorHAnsi" w:eastAsiaTheme="minorEastAsia" w:hAnsiTheme="minorHAnsi" w:cstheme="minorBidi"/>
          <w:noProof/>
          <w:szCs w:val="22"/>
          <w:lang/>
        </w:rPr>
      </w:pPr>
      <w:hyperlink w:anchor="_Toc44339636" w:history="1">
        <w:r w:rsidR="00F97F95" w:rsidRPr="00395465">
          <w:rPr>
            <w:rStyle w:val="Hyperlink"/>
            <w:noProof/>
            <w:lang w:val="en-GB"/>
          </w:rPr>
          <w:t>1.4</w:t>
        </w:r>
        <w:r w:rsidR="00F97F95">
          <w:rPr>
            <w:rFonts w:asciiTheme="minorHAnsi" w:eastAsiaTheme="minorEastAsia" w:hAnsiTheme="minorHAnsi" w:cstheme="minorBidi"/>
            <w:noProof/>
            <w:szCs w:val="22"/>
            <w:lang/>
          </w:rPr>
          <w:tab/>
        </w:r>
        <w:r w:rsidR="00F97F95" w:rsidRPr="00395465">
          <w:rPr>
            <w:rStyle w:val="Hyperlink"/>
            <w:noProof/>
            <w:lang w:val="en-GB"/>
          </w:rPr>
          <w:t>Hypothesis and Research Questions</w:t>
        </w:r>
        <w:r w:rsidR="00F97F95">
          <w:rPr>
            <w:noProof/>
            <w:webHidden/>
          </w:rPr>
          <w:tab/>
        </w:r>
        <w:r w:rsidR="00F97F95">
          <w:rPr>
            <w:noProof/>
            <w:webHidden/>
          </w:rPr>
          <w:fldChar w:fldCharType="begin"/>
        </w:r>
        <w:r w:rsidR="00F97F95">
          <w:rPr>
            <w:noProof/>
            <w:webHidden/>
          </w:rPr>
          <w:instrText xml:space="preserve"> PAGEREF _Toc44339636 \h </w:instrText>
        </w:r>
        <w:r w:rsidR="00F97F95">
          <w:rPr>
            <w:noProof/>
            <w:webHidden/>
          </w:rPr>
        </w:r>
        <w:r w:rsidR="00F97F95">
          <w:rPr>
            <w:noProof/>
            <w:webHidden/>
          </w:rPr>
          <w:fldChar w:fldCharType="separate"/>
        </w:r>
        <w:r w:rsidR="00F97F95">
          <w:rPr>
            <w:noProof/>
            <w:webHidden/>
          </w:rPr>
          <w:t>2</w:t>
        </w:r>
        <w:r w:rsidR="00F97F95">
          <w:rPr>
            <w:noProof/>
            <w:webHidden/>
          </w:rPr>
          <w:fldChar w:fldCharType="end"/>
        </w:r>
      </w:hyperlink>
    </w:p>
    <w:p w14:paraId="7F4C142B" w14:textId="01928B8B" w:rsidR="00F97F95" w:rsidRDefault="001D2147">
      <w:pPr>
        <w:pStyle w:val="Verzeichnis2"/>
        <w:tabs>
          <w:tab w:val="left" w:pos="1134"/>
        </w:tabs>
        <w:rPr>
          <w:rFonts w:asciiTheme="minorHAnsi" w:eastAsiaTheme="minorEastAsia" w:hAnsiTheme="minorHAnsi" w:cstheme="minorBidi"/>
          <w:noProof/>
          <w:szCs w:val="22"/>
          <w:lang/>
        </w:rPr>
      </w:pPr>
      <w:hyperlink w:anchor="_Toc44339637" w:history="1">
        <w:r w:rsidR="00F97F95" w:rsidRPr="00395465">
          <w:rPr>
            <w:rStyle w:val="Hyperlink"/>
            <w:noProof/>
            <w:lang w:val="en-GB"/>
          </w:rPr>
          <w:t>1.5</w:t>
        </w:r>
        <w:r w:rsidR="00F97F95">
          <w:rPr>
            <w:rFonts w:asciiTheme="minorHAnsi" w:eastAsiaTheme="minorEastAsia" w:hAnsiTheme="minorHAnsi" w:cstheme="minorBidi"/>
            <w:noProof/>
            <w:szCs w:val="22"/>
            <w:lang/>
          </w:rPr>
          <w:tab/>
        </w:r>
        <w:r w:rsidR="00F97F95" w:rsidRPr="00395465">
          <w:rPr>
            <w:rStyle w:val="Hyperlink"/>
            <w:noProof/>
            <w:lang w:val="en-GB"/>
          </w:rPr>
          <w:t>Scope</w:t>
        </w:r>
        <w:r w:rsidR="00F97F95">
          <w:rPr>
            <w:noProof/>
            <w:webHidden/>
          </w:rPr>
          <w:tab/>
        </w:r>
        <w:r w:rsidR="00F97F95">
          <w:rPr>
            <w:noProof/>
            <w:webHidden/>
          </w:rPr>
          <w:fldChar w:fldCharType="begin"/>
        </w:r>
        <w:r w:rsidR="00F97F95">
          <w:rPr>
            <w:noProof/>
            <w:webHidden/>
          </w:rPr>
          <w:instrText xml:space="preserve"> PAGEREF _Toc44339637 \h </w:instrText>
        </w:r>
        <w:r w:rsidR="00F97F95">
          <w:rPr>
            <w:noProof/>
            <w:webHidden/>
          </w:rPr>
        </w:r>
        <w:r w:rsidR="00F97F95">
          <w:rPr>
            <w:noProof/>
            <w:webHidden/>
          </w:rPr>
          <w:fldChar w:fldCharType="separate"/>
        </w:r>
        <w:r w:rsidR="00F97F95">
          <w:rPr>
            <w:noProof/>
            <w:webHidden/>
          </w:rPr>
          <w:t>3</w:t>
        </w:r>
        <w:r w:rsidR="00F97F95">
          <w:rPr>
            <w:noProof/>
            <w:webHidden/>
          </w:rPr>
          <w:fldChar w:fldCharType="end"/>
        </w:r>
      </w:hyperlink>
    </w:p>
    <w:p w14:paraId="24AEB394" w14:textId="5FBEEDDD"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38" w:history="1">
        <w:r w:rsidR="00F97F95" w:rsidRPr="00395465">
          <w:rPr>
            <w:rStyle w:val="Hyperlink"/>
            <w:noProof/>
            <w:lang w:val="en-GB"/>
          </w:rPr>
          <w:t>1.5.1</w:t>
        </w:r>
        <w:r w:rsidR="00F97F95">
          <w:rPr>
            <w:rFonts w:asciiTheme="minorHAnsi" w:eastAsiaTheme="minorEastAsia" w:hAnsiTheme="minorHAnsi" w:cstheme="minorBidi"/>
            <w:noProof/>
            <w:szCs w:val="22"/>
            <w:lang/>
          </w:rPr>
          <w:tab/>
        </w:r>
        <w:r w:rsidR="00F97F95" w:rsidRPr="00395465">
          <w:rPr>
            <w:rStyle w:val="Hyperlink"/>
            <w:noProof/>
            <w:lang w:val="en-GB"/>
          </w:rPr>
          <w:t>In Scope</w:t>
        </w:r>
        <w:r w:rsidR="00F97F95">
          <w:rPr>
            <w:noProof/>
            <w:webHidden/>
          </w:rPr>
          <w:tab/>
        </w:r>
        <w:r w:rsidR="00F97F95">
          <w:rPr>
            <w:noProof/>
            <w:webHidden/>
          </w:rPr>
          <w:fldChar w:fldCharType="begin"/>
        </w:r>
        <w:r w:rsidR="00F97F95">
          <w:rPr>
            <w:noProof/>
            <w:webHidden/>
          </w:rPr>
          <w:instrText xml:space="preserve"> PAGEREF _Toc44339638 \h </w:instrText>
        </w:r>
        <w:r w:rsidR="00F97F95">
          <w:rPr>
            <w:noProof/>
            <w:webHidden/>
          </w:rPr>
        </w:r>
        <w:r w:rsidR="00F97F95">
          <w:rPr>
            <w:noProof/>
            <w:webHidden/>
          </w:rPr>
          <w:fldChar w:fldCharType="separate"/>
        </w:r>
        <w:r w:rsidR="00F97F95">
          <w:rPr>
            <w:noProof/>
            <w:webHidden/>
          </w:rPr>
          <w:t>3</w:t>
        </w:r>
        <w:r w:rsidR="00F97F95">
          <w:rPr>
            <w:noProof/>
            <w:webHidden/>
          </w:rPr>
          <w:fldChar w:fldCharType="end"/>
        </w:r>
      </w:hyperlink>
    </w:p>
    <w:p w14:paraId="5D2BF547" w14:textId="391EC15E"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39" w:history="1">
        <w:r w:rsidR="00F97F95" w:rsidRPr="00395465">
          <w:rPr>
            <w:rStyle w:val="Hyperlink"/>
            <w:noProof/>
            <w:lang w:val="en-GB"/>
          </w:rPr>
          <w:t>1.5.2</w:t>
        </w:r>
        <w:r w:rsidR="00F97F95">
          <w:rPr>
            <w:rFonts w:asciiTheme="minorHAnsi" w:eastAsiaTheme="minorEastAsia" w:hAnsiTheme="minorHAnsi" w:cstheme="minorBidi"/>
            <w:noProof/>
            <w:szCs w:val="22"/>
            <w:lang/>
          </w:rPr>
          <w:tab/>
        </w:r>
        <w:r w:rsidR="00F97F95" w:rsidRPr="00395465">
          <w:rPr>
            <w:rStyle w:val="Hyperlink"/>
            <w:noProof/>
            <w:lang w:val="en-GB"/>
          </w:rPr>
          <w:t>Out of Scope</w:t>
        </w:r>
        <w:r w:rsidR="00F97F95">
          <w:rPr>
            <w:noProof/>
            <w:webHidden/>
          </w:rPr>
          <w:tab/>
        </w:r>
        <w:r w:rsidR="00F97F95">
          <w:rPr>
            <w:noProof/>
            <w:webHidden/>
          </w:rPr>
          <w:fldChar w:fldCharType="begin"/>
        </w:r>
        <w:r w:rsidR="00F97F95">
          <w:rPr>
            <w:noProof/>
            <w:webHidden/>
          </w:rPr>
          <w:instrText xml:space="preserve"> PAGEREF _Toc44339639 \h </w:instrText>
        </w:r>
        <w:r w:rsidR="00F97F95">
          <w:rPr>
            <w:noProof/>
            <w:webHidden/>
          </w:rPr>
        </w:r>
        <w:r w:rsidR="00F97F95">
          <w:rPr>
            <w:noProof/>
            <w:webHidden/>
          </w:rPr>
          <w:fldChar w:fldCharType="separate"/>
        </w:r>
        <w:r w:rsidR="00F97F95">
          <w:rPr>
            <w:noProof/>
            <w:webHidden/>
          </w:rPr>
          <w:t>3</w:t>
        </w:r>
        <w:r w:rsidR="00F97F95">
          <w:rPr>
            <w:noProof/>
            <w:webHidden/>
          </w:rPr>
          <w:fldChar w:fldCharType="end"/>
        </w:r>
      </w:hyperlink>
    </w:p>
    <w:p w14:paraId="7A6D8DB0" w14:textId="6DF801F3" w:rsidR="00F97F95" w:rsidRDefault="001D2147">
      <w:pPr>
        <w:pStyle w:val="Verzeichnis2"/>
        <w:tabs>
          <w:tab w:val="left" w:pos="1134"/>
        </w:tabs>
        <w:rPr>
          <w:rFonts w:asciiTheme="minorHAnsi" w:eastAsiaTheme="minorEastAsia" w:hAnsiTheme="minorHAnsi" w:cstheme="minorBidi"/>
          <w:noProof/>
          <w:szCs w:val="22"/>
          <w:lang/>
        </w:rPr>
      </w:pPr>
      <w:hyperlink w:anchor="_Toc44339640" w:history="1">
        <w:r w:rsidR="00F97F95" w:rsidRPr="00395465">
          <w:rPr>
            <w:rStyle w:val="Hyperlink"/>
            <w:noProof/>
            <w:lang w:val="en-GB"/>
          </w:rPr>
          <w:t>1.6</w:t>
        </w:r>
        <w:r w:rsidR="00F97F95">
          <w:rPr>
            <w:rFonts w:asciiTheme="minorHAnsi" w:eastAsiaTheme="minorEastAsia" w:hAnsiTheme="minorHAnsi" w:cstheme="minorBidi"/>
            <w:noProof/>
            <w:szCs w:val="22"/>
            <w:lang/>
          </w:rPr>
          <w:tab/>
        </w:r>
        <w:r w:rsidR="00F97F95" w:rsidRPr="00395465">
          <w:rPr>
            <w:rStyle w:val="Hyperlink"/>
            <w:noProof/>
            <w:lang w:val="en-GB"/>
          </w:rPr>
          <w:t>Approach</w:t>
        </w:r>
        <w:r w:rsidR="00F97F95">
          <w:rPr>
            <w:noProof/>
            <w:webHidden/>
          </w:rPr>
          <w:tab/>
        </w:r>
        <w:r w:rsidR="00F97F95">
          <w:rPr>
            <w:noProof/>
            <w:webHidden/>
          </w:rPr>
          <w:fldChar w:fldCharType="begin"/>
        </w:r>
        <w:r w:rsidR="00F97F95">
          <w:rPr>
            <w:noProof/>
            <w:webHidden/>
          </w:rPr>
          <w:instrText xml:space="preserve"> PAGEREF _Toc44339640 \h </w:instrText>
        </w:r>
        <w:r w:rsidR="00F97F95">
          <w:rPr>
            <w:noProof/>
            <w:webHidden/>
          </w:rPr>
        </w:r>
        <w:r w:rsidR="00F97F95">
          <w:rPr>
            <w:noProof/>
            <w:webHidden/>
          </w:rPr>
          <w:fldChar w:fldCharType="separate"/>
        </w:r>
        <w:r w:rsidR="00F97F95">
          <w:rPr>
            <w:noProof/>
            <w:webHidden/>
          </w:rPr>
          <w:t>4</w:t>
        </w:r>
        <w:r w:rsidR="00F97F95">
          <w:rPr>
            <w:noProof/>
            <w:webHidden/>
          </w:rPr>
          <w:fldChar w:fldCharType="end"/>
        </w:r>
      </w:hyperlink>
    </w:p>
    <w:p w14:paraId="57E1A487" w14:textId="73B5DE4A" w:rsidR="00F97F95" w:rsidRDefault="001D2147">
      <w:pPr>
        <w:pStyle w:val="Verzeichnis1"/>
        <w:rPr>
          <w:rFonts w:asciiTheme="minorHAnsi" w:eastAsiaTheme="minorEastAsia" w:hAnsiTheme="minorHAnsi" w:cstheme="minorBidi"/>
          <w:noProof/>
          <w:szCs w:val="22"/>
          <w:lang/>
        </w:rPr>
      </w:pPr>
      <w:hyperlink w:anchor="_Toc44339641" w:history="1">
        <w:r w:rsidR="00F97F95" w:rsidRPr="00395465">
          <w:rPr>
            <w:rStyle w:val="Hyperlink"/>
            <w:noProof/>
            <w:lang w:val="en-GB"/>
          </w:rPr>
          <w:t>2</w:t>
        </w:r>
        <w:r w:rsidR="00F97F95">
          <w:rPr>
            <w:rFonts w:asciiTheme="minorHAnsi" w:eastAsiaTheme="minorEastAsia" w:hAnsiTheme="minorHAnsi" w:cstheme="minorBidi"/>
            <w:noProof/>
            <w:szCs w:val="22"/>
            <w:lang/>
          </w:rPr>
          <w:tab/>
        </w:r>
        <w:r w:rsidR="00F97F95" w:rsidRPr="00395465">
          <w:rPr>
            <w:rStyle w:val="Hyperlink"/>
            <w:noProof/>
            <w:lang w:val="en-GB"/>
          </w:rPr>
          <w:t>Materials &amp; Methods</w:t>
        </w:r>
        <w:r w:rsidR="00F97F95">
          <w:rPr>
            <w:noProof/>
            <w:webHidden/>
          </w:rPr>
          <w:tab/>
        </w:r>
        <w:r w:rsidR="00F97F95">
          <w:rPr>
            <w:noProof/>
            <w:webHidden/>
          </w:rPr>
          <w:fldChar w:fldCharType="begin"/>
        </w:r>
        <w:r w:rsidR="00F97F95">
          <w:rPr>
            <w:noProof/>
            <w:webHidden/>
          </w:rPr>
          <w:instrText xml:space="preserve"> PAGEREF _Toc44339641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0671B82C" w14:textId="237FCB7A" w:rsidR="00F97F95" w:rsidRDefault="001D2147">
      <w:pPr>
        <w:pStyle w:val="Verzeichnis2"/>
        <w:tabs>
          <w:tab w:val="left" w:pos="1134"/>
        </w:tabs>
        <w:rPr>
          <w:rFonts w:asciiTheme="minorHAnsi" w:eastAsiaTheme="minorEastAsia" w:hAnsiTheme="minorHAnsi" w:cstheme="minorBidi"/>
          <w:noProof/>
          <w:szCs w:val="22"/>
          <w:lang/>
        </w:rPr>
      </w:pPr>
      <w:hyperlink w:anchor="_Toc44339642" w:history="1">
        <w:r w:rsidR="00F97F95" w:rsidRPr="00395465">
          <w:rPr>
            <w:rStyle w:val="Hyperlink"/>
            <w:noProof/>
            <w:lang w:val="en-GB"/>
          </w:rPr>
          <w:t>2.1</w:t>
        </w:r>
        <w:r w:rsidR="00F97F95">
          <w:rPr>
            <w:rFonts w:asciiTheme="minorHAnsi" w:eastAsiaTheme="minorEastAsia" w:hAnsiTheme="minorHAnsi" w:cstheme="minorBidi"/>
            <w:noProof/>
            <w:szCs w:val="22"/>
            <w:lang/>
          </w:rPr>
          <w:tab/>
        </w:r>
        <w:r w:rsidR="00F97F95" w:rsidRPr="00395465">
          <w:rPr>
            <w:rStyle w:val="Hyperlink"/>
            <w:noProof/>
            <w:lang w:val="en-GB"/>
          </w:rPr>
          <w:t>Analysis</w:t>
        </w:r>
        <w:r w:rsidR="00F97F95">
          <w:rPr>
            <w:noProof/>
            <w:webHidden/>
          </w:rPr>
          <w:tab/>
        </w:r>
        <w:r w:rsidR="00F97F95">
          <w:rPr>
            <w:noProof/>
            <w:webHidden/>
          </w:rPr>
          <w:fldChar w:fldCharType="begin"/>
        </w:r>
        <w:r w:rsidR="00F97F95">
          <w:rPr>
            <w:noProof/>
            <w:webHidden/>
          </w:rPr>
          <w:instrText xml:space="preserve"> PAGEREF _Toc44339642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53B31D64" w14:textId="70948EA4" w:rsidR="00F97F95" w:rsidRDefault="001D2147">
      <w:pPr>
        <w:pStyle w:val="Verzeichnis2"/>
        <w:tabs>
          <w:tab w:val="left" w:pos="1134"/>
        </w:tabs>
        <w:rPr>
          <w:rFonts w:asciiTheme="minorHAnsi" w:eastAsiaTheme="minorEastAsia" w:hAnsiTheme="minorHAnsi" w:cstheme="minorBidi"/>
          <w:noProof/>
          <w:szCs w:val="22"/>
          <w:lang/>
        </w:rPr>
      </w:pPr>
      <w:hyperlink w:anchor="_Toc44339643" w:history="1">
        <w:r w:rsidR="00F97F95" w:rsidRPr="00395465">
          <w:rPr>
            <w:rStyle w:val="Hyperlink"/>
            <w:noProof/>
            <w:lang w:val="en-GB"/>
          </w:rPr>
          <w:t>2.2</w:t>
        </w:r>
        <w:r w:rsidR="00F97F95">
          <w:rPr>
            <w:rFonts w:asciiTheme="minorHAnsi" w:eastAsiaTheme="minorEastAsia" w:hAnsiTheme="minorHAnsi" w:cstheme="minorBidi"/>
            <w:noProof/>
            <w:szCs w:val="22"/>
            <w:lang/>
          </w:rPr>
          <w:tab/>
        </w:r>
        <w:r w:rsidR="00F97F95" w:rsidRPr="00395465">
          <w:rPr>
            <w:rStyle w:val="Hyperlink"/>
            <w:noProof/>
            <w:lang w:val="en-GB"/>
          </w:rPr>
          <w:t>Prototyping</w:t>
        </w:r>
        <w:r w:rsidR="00F97F95">
          <w:rPr>
            <w:noProof/>
            <w:webHidden/>
          </w:rPr>
          <w:tab/>
        </w:r>
        <w:r w:rsidR="00F97F95">
          <w:rPr>
            <w:noProof/>
            <w:webHidden/>
          </w:rPr>
          <w:fldChar w:fldCharType="begin"/>
        </w:r>
        <w:r w:rsidR="00F97F95">
          <w:rPr>
            <w:noProof/>
            <w:webHidden/>
          </w:rPr>
          <w:instrText xml:space="preserve"> PAGEREF _Toc44339643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197B6204" w14:textId="5AB2228E"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44" w:history="1">
        <w:r w:rsidR="00F97F95" w:rsidRPr="00395465">
          <w:rPr>
            <w:rStyle w:val="Hyperlink"/>
            <w:noProof/>
            <w:lang w:val="en-GB"/>
          </w:rPr>
          <w:t>2.2.1</w:t>
        </w:r>
        <w:r w:rsidR="00F97F95">
          <w:rPr>
            <w:rFonts w:asciiTheme="minorHAnsi" w:eastAsiaTheme="minorEastAsia" w:hAnsiTheme="minorHAnsi" w:cstheme="minorBidi"/>
            <w:noProof/>
            <w:szCs w:val="22"/>
            <w:lang/>
          </w:rPr>
          <w:tab/>
        </w:r>
        <w:r w:rsidR="00F97F95" w:rsidRPr="00395465">
          <w:rPr>
            <w:rStyle w:val="Hyperlink"/>
            <w:noProof/>
            <w:lang w:val="en-GB"/>
          </w:rPr>
          <w:t>Tools Included in the Evaluation</w:t>
        </w:r>
        <w:r w:rsidR="00F97F95" w:rsidRPr="00395465">
          <w:rPr>
            <w:rStyle w:val="Hyperlink"/>
            <w:noProof/>
            <w:lang/>
          </w:rPr>
          <w:t xml:space="preserve"> </w:t>
        </w:r>
        <w:r w:rsidR="00F97F95" w:rsidRPr="00395465">
          <w:rPr>
            <w:rStyle w:val="Hyperlink"/>
            <w:noProof/>
            <w:lang/>
          </w:rPr>
          <w:sym w:font="Wingdings" w:char="F0E0"/>
        </w:r>
        <w:r w:rsidR="00F97F95" w:rsidRPr="00395465">
          <w:rPr>
            <w:rStyle w:val="Hyperlink"/>
            <w:noProof/>
            <w:lang/>
          </w:rPr>
          <w:t xml:space="preserve"> zu löschen</w:t>
        </w:r>
        <w:r w:rsidR="00F97F95">
          <w:rPr>
            <w:noProof/>
            <w:webHidden/>
          </w:rPr>
          <w:tab/>
        </w:r>
        <w:r w:rsidR="00F97F95">
          <w:rPr>
            <w:noProof/>
            <w:webHidden/>
          </w:rPr>
          <w:fldChar w:fldCharType="begin"/>
        </w:r>
        <w:r w:rsidR="00F97F95">
          <w:rPr>
            <w:noProof/>
            <w:webHidden/>
          </w:rPr>
          <w:instrText xml:space="preserve"> PAGEREF _Toc44339644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2D6C0161" w14:textId="6AF92CA3"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45" w:history="1">
        <w:r w:rsidR="00F97F95" w:rsidRPr="00395465">
          <w:rPr>
            <w:rStyle w:val="Hyperlink"/>
            <w:noProof/>
            <w:lang w:val="en-GB"/>
          </w:rPr>
          <w:t>2.2.2</w:t>
        </w:r>
        <w:r w:rsidR="00F97F95">
          <w:rPr>
            <w:rFonts w:asciiTheme="minorHAnsi" w:eastAsiaTheme="minorEastAsia" w:hAnsiTheme="minorHAnsi" w:cstheme="minorBidi"/>
            <w:noProof/>
            <w:szCs w:val="22"/>
            <w:lang/>
          </w:rPr>
          <w:tab/>
        </w:r>
        <w:r w:rsidR="00F97F95" w:rsidRPr="00395465">
          <w:rPr>
            <w:rStyle w:val="Hyperlink"/>
            <w:noProof/>
            <w:lang w:val="en-GB"/>
          </w:rPr>
          <w:t>Tools Used Outside the Evaluation Part</w:t>
        </w:r>
        <w:r w:rsidR="00F97F95" w:rsidRPr="00395465">
          <w:rPr>
            <w:rStyle w:val="Hyperlink"/>
            <w:noProof/>
            <w:lang/>
          </w:rPr>
          <w:t xml:space="preserve"> </w:t>
        </w:r>
        <w:r w:rsidR="00F97F95" w:rsidRPr="00395465">
          <w:rPr>
            <w:rStyle w:val="Hyperlink"/>
            <w:noProof/>
            <w:lang/>
          </w:rPr>
          <w:sym w:font="Wingdings" w:char="F0E0"/>
        </w:r>
        <w:r w:rsidR="00F97F95" w:rsidRPr="00395465">
          <w:rPr>
            <w:rStyle w:val="Hyperlink"/>
            <w:noProof/>
            <w:lang/>
          </w:rPr>
          <w:t xml:space="preserve"> zu löschen</w:t>
        </w:r>
        <w:r w:rsidR="00F97F95">
          <w:rPr>
            <w:noProof/>
            <w:webHidden/>
          </w:rPr>
          <w:tab/>
        </w:r>
        <w:r w:rsidR="00F97F95">
          <w:rPr>
            <w:noProof/>
            <w:webHidden/>
          </w:rPr>
          <w:fldChar w:fldCharType="begin"/>
        </w:r>
        <w:r w:rsidR="00F97F95">
          <w:rPr>
            <w:noProof/>
            <w:webHidden/>
          </w:rPr>
          <w:instrText xml:space="preserve"> PAGEREF _Toc44339645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237DBC7C" w14:textId="478F8417"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46" w:history="1">
        <w:r w:rsidR="00F97F95" w:rsidRPr="00395465">
          <w:rPr>
            <w:rStyle w:val="Hyperlink"/>
            <w:noProof/>
            <w:lang/>
          </w:rPr>
          <w:t>2.2.3</w:t>
        </w:r>
        <w:r w:rsidR="00F97F95">
          <w:rPr>
            <w:rFonts w:asciiTheme="minorHAnsi" w:eastAsiaTheme="minorEastAsia" w:hAnsiTheme="minorHAnsi" w:cstheme="minorBidi"/>
            <w:noProof/>
            <w:szCs w:val="22"/>
            <w:lang/>
          </w:rPr>
          <w:tab/>
        </w:r>
        <w:r w:rsidR="00F97F95" w:rsidRPr="00395465">
          <w:rPr>
            <w:rStyle w:val="Hyperlink"/>
            <w:noProof/>
            <w:lang/>
          </w:rPr>
          <w:t>Rational and Set-up</w:t>
        </w:r>
        <w:r w:rsidR="00F97F95">
          <w:rPr>
            <w:noProof/>
            <w:webHidden/>
          </w:rPr>
          <w:tab/>
        </w:r>
        <w:r w:rsidR="00F97F95">
          <w:rPr>
            <w:noProof/>
            <w:webHidden/>
          </w:rPr>
          <w:fldChar w:fldCharType="begin"/>
        </w:r>
        <w:r w:rsidR="00F97F95">
          <w:rPr>
            <w:noProof/>
            <w:webHidden/>
          </w:rPr>
          <w:instrText xml:space="preserve"> PAGEREF _Toc44339646 \h </w:instrText>
        </w:r>
        <w:r w:rsidR="00F97F95">
          <w:rPr>
            <w:noProof/>
            <w:webHidden/>
          </w:rPr>
        </w:r>
        <w:r w:rsidR="00F97F95">
          <w:rPr>
            <w:noProof/>
            <w:webHidden/>
          </w:rPr>
          <w:fldChar w:fldCharType="separate"/>
        </w:r>
        <w:r w:rsidR="00F97F95">
          <w:rPr>
            <w:noProof/>
            <w:webHidden/>
          </w:rPr>
          <w:t>7</w:t>
        </w:r>
        <w:r w:rsidR="00F97F95">
          <w:rPr>
            <w:noProof/>
            <w:webHidden/>
          </w:rPr>
          <w:fldChar w:fldCharType="end"/>
        </w:r>
      </w:hyperlink>
    </w:p>
    <w:p w14:paraId="29B49726" w14:textId="751DE2FE"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47" w:history="1">
        <w:r w:rsidR="00F97F95" w:rsidRPr="00395465">
          <w:rPr>
            <w:rStyle w:val="Hyperlink"/>
            <w:noProof/>
            <w:lang w:val="en-GB"/>
          </w:rPr>
          <w:t>2.2.4</w:t>
        </w:r>
        <w:r w:rsidR="00F97F95">
          <w:rPr>
            <w:rFonts w:asciiTheme="minorHAnsi" w:eastAsiaTheme="minorEastAsia" w:hAnsiTheme="minorHAnsi" w:cstheme="minorBidi"/>
            <w:noProof/>
            <w:szCs w:val="22"/>
            <w:lang/>
          </w:rPr>
          <w:tab/>
        </w:r>
        <w:r w:rsidR="00F97F95" w:rsidRPr="00395465">
          <w:rPr>
            <w:rStyle w:val="Hyperlink"/>
            <w:noProof/>
            <w:lang w:val="en-GB"/>
          </w:rPr>
          <w:t>Used tools</w:t>
        </w:r>
        <w:r w:rsidR="00F97F95">
          <w:rPr>
            <w:noProof/>
            <w:webHidden/>
          </w:rPr>
          <w:tab/>
        </w:r>
        <w:r w:rsidR="00F97F95">
          <w:rPr>
            <w:noProof/>
            <w:webHidden/>
          </w:rPr>
          <w:fldChar w:fldCharType="begin"/>
        </w:r>
        <w:r w:rsidR="00F97F95">
          <w:rPr>
            <w:noProof/>
            <w:webHidden/>
          </w:rPr>
          <w:instrText xml:space="preserve"> PAGEREF _Toc44339647 \h </w:instrText>
        </w:r>
        <w:r w:rsidR="00F97F95">
          <w:rPr>
            <w:noProof/>
            <w:webHidden/>
          </w:rPr>
        </w:r>
        <w:r w:rsidR="00F97F95">
          <w:rPr>
            <w:noProof/>
            <w:webHidden/>
          </w:rPr>
          <w:fldChar w:fldCharType="separate"/>
        </w:r>
        <w:r w:rsidR="00F97F95">
          <w:rPr>
            <w:noProof/>
            <w:webHidden/>
          </w:rPr>
          <w:t>7</w:t>
        </w:r>
        <w:r w:rsidR="00F97F95">
          <w:rPr>
            <w:noProof/>
            <w:webHidden/>
          </w:rPr>
          <w:fldChar w:fldCharType="end"/>
        </w:r>
      </w:hyperlink>
    </w:p>
    <w:p w14:paraId="101745D4" w14:textId="11B2BBBF" w:rsidR="00F97F95" w:rsidRDefault="001D2147">
      <w:pPr>
        <w:pStyle w:val="Verzeichnis4"/>
        <w:tabs>
          <w:tab w:val="left" w:pos="2764"/>
        </w:tabs>
        <w:rPr>
          <w:rFonts w:asciiTheme="minorHAnsi" w:eastAsiaTheme="minorEastAsia" w:hAnsiTheme="minorHAnsi" w:cstheme="minorBidi"/>
          <w:noProof/>
          <w:szCs w:val="22"/>
          <w:lang/>
        </w:rPr>
      </w:pPr>
      <w:hyperlink w:anchor="_Toc44339648" w:history="1">
        <w:r w:rsidR="00F97F95" w:rsidRPr="00395465">
          <w:rPr>
            <w:rStyle w:val="Hyperlink"/>
            <w:noProof/>
            <w:lang w:val="en-GB"/>
          </w:rPr>
          <w:t>2.2.4.1</w:t>
        </w:r>
        <w:r w:rsidR="00F97F95">
          <w:rPr>
            <w:rFonts w:asciiTheme="minorHAnsi" w:eastAsiaTheme="minorEastAsia" w:hAnsiTheme="minorHAnsi" w:cstheme="minorBidi"/>
            <w:noProof/>
            <w:szCs w:val="22"/>
            <w:lang/>
          </w:rPr>
          <w:tab/>
        </w:r>
        <w:r w:rsidR="00F97F95" w:rsidRPr="00395465">
          <w:rPr>
            <w:rStyle w:val="Hyperlink"/>
            <w:noProof/>
            <w:lang w:val="en-GB"/>
          </w:rPr>
          <w:t>General Set-Up</w:t>
        </w:r>
        <w:r w:rsidR="00F97F95">
          <w:rPr>
            <w:noProof/>
            <w:webHidden/>
          </w:rPr>
          <w:tab/>
        </w:r>
        <w:r w:rsidR="00F97F95">
          <w:rPr>
            <w:noProof/>
            <w:webHidden/>
          </w:rPr>
          <w:fldChar w:fldCharType="begin"/>
        </w:r>
        <w:r w:rsidR="00F97F95">
          <w:rPr>
            <w:noProof/>
            <w:webHidden/>
          </w:rPr>
          <w:instrText xml:space="preserve"> PAGEREF _Toc44339648 \h </w:instrText>
        </w:r>
        <w:r w:rsidR="00F97F95">
          <w:rPr>
            <w:noProof/>
            <w:webHidden/>
          </w:rPr>
        </w:r>
        <w:r w:rsidR="00F97F95">
          <w:rPr>
            <w:noProof/>
            <w:webHidden/>
          </w:rPr>
          <w:fldChar w:fldCharType="separate"/>
        </w:r>
        <w:r w:rsidR="00F97F95">
          <w:rPr>
            <w:noProof/>
            <w:webHidden/>
          </w:rPr>
          <w:t>7</w:t>
        </w:r>
        <w:r w:rsidR="00F97F95">
          <w:rPr>
            <w:noProof/>
            <w:webHidden/>
          </w:rPr>
          <w:fldChar w:fldCharType="end"/>
        </w:r>
      </w:hyperlink>
    </w:p>
    <w:p w14:paraId="67DE9242" w14:textId="176354E7"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49" w:history="1">
        <w:r w:rsidR="00F97F95" w:rsidRPr="00395465">
          <w:rPr>
            <w:rStyle w:val="Hyperlink"/>
            <w:noProof/>
            <w:lang w:val="en-GB"/>
          </w:rPr>
          <w:t>2.2.5</w:t>
        </w:r>
        <w:r w:rsidR="00F97F95">
          <w:rPr>
            <w:rFonts w:asciiTheme="minorHAnsi" w:eastAsiaTheme="minorEastAsia" w:hAnsiTheme="minorHAnsi" w:cstheme="minorBidi"/>
            <w:noProof/>
            <w:szCs w:val="22"/>
            <w:lang/>
          </w:rPr>
          <w:tab/>
        </w:r>
        <w:r w:rsidR="00F97F95" w:rsidRPr="00395465">
          <w:rPr>
            <w:rStyle w:val="Hyperlink"/>
            <w:noProof/>
            <w:lang w:val="en-GB"/>
          </w:rPr>
          <w:t>Method</w:t>
        </w:r>
        <w:r w:rsidR="00F97F95">
          <w:rPr>
            <w:noProof/>
            <w:webHidden/>
          </w:rPr>
          <w:tab/>
        </w:r>
        <w:r w:rsidR="00F97F95">
          <w:rPr>
            <w:noProof/>
            <w:webHidden/>
          </w:rPr>
          <w:fldChar w:fldCharType="begin"/>
        </w:r>
        <w:r w:rsidR="00F97F95">
          <w:rPr>
            <w:noProof/>
            <w:webHidden/>
          </w:rPr>
          <w:instrText xml:space="preserve"> PAGEREF _Toc44339649 \h </w:instrText>
        </w:r>
        <w:r w:rsidR="00F97F95">
          <w:rPr>
            <w:noProof/>
            <w:webHidden/>
          </w:rPr>
        </w:r>
        <w:r w:rsidR="00F97F95">
          <w:rPr>
            <w:noProof/>
            <w:webHidden/>
          </w:rPr>
          <w:fldChar w:fldCharType="separate"/>
        </w:r>
        <w:r w:rsidR="00F97F95">
          <w:rPr>
            <w:noProof/>
            <w:webHidden/>
          </w:rPr>
          <w:t>9</w:t>
        </w:r>
        <w:r w:rsidR="00F97F95">
          <w:rPr>
            <w:noProof/>
            <w:webHidden/>
          </w:rPr>
          <w:fldChar w:fldCharType="end"/>
        </w:r>
      </w:hyperlink>
    </w:p>
    <w:p w14:paraId="609DC950" w14:textId="0F5F3D5A" w:rsidR="00F97F95" w:rsidRDefault="001D2147">
      <w:pPr>
        <w:pStyle w:val="Verzeichnis2"/>
        <w:tabs>
          <w:tab w:val="left" w:pos="1134"/>
        </w:tabs>
        <w:rPr>
          <w:rFonts w:asciiTheme="minorHAnsi" w:eastAsiaTheme="minorEastAsia" w:hAnsiTheme="minorHAnsi" w:cstheme="minorBidi"/>
          <w:noProof/>
          <w:szCs w:val="22"/>
          <w:lang/>
        </w:rPr>
      </w:pPr>
      <w:hyperlink w:anchor="_Toc44339650" w:history="1">
        <w:r w:rsidR="00F97F95" w:rsidRPr="00395465">
          <w:rPr>
            <w:rStyle w:val="Hyperlink"/>
            <w:noProof/>
            <w:lang w:val="en-GB"/>
          </w:rPr>
          <w:t>2.3</w:t>
        </w:r>
        <w:r w:rsidR="00F97F95">
          <w:rPr>
            <w:rFonts w:asciiTheme="minorHAnsi" w:eastAsiaTheme="minorEastAsia" w:hAnsiTheme="minorHAnsi" w:cstheme="minorBidi"/>
            <w:noProof/>
            <w:szCs w:val="22"/>
            <w:lang/>
          </w:rPr>
          <w:tab/>
        </w:r>
        <w:r w:rsidR="00F97F95" w:rsidRPr="00395465">
          <w:rPr>
            <w:rStyle w:val="Hyperlink"/>
            <w:noProof/>
            <w:lang/>
          </w:rPr>
          <w:t>Audit of the Prototype</w:t>
        </w:r>
        <w:r w:rsidR="00F97F95">
          <w:rPr>
            <w:noProof/>
            <w:webHidden/>
          </w:rPr>
          <w:tab/>
        </w:r>
        <w:r w:rsidR="00F97F95">
          <w:rPr>
            <w:noProof/>
            <w:webHidden/>
          </w:rPr>
          <w:fldChar w:fldCharType="begin"/>
        </w:r>
        <w:r w:rsidR="00F97F95">
          <w:rPr>
            <w:noProof/>
            <w:webHidden/>
          </w:rPr>
          <w:instrText xml:space="preserve"> PAGEREF _Toc44339650 \h </w:instrText>
        </w:r>
        <w:r w:rsidR="00F97F95">
          <w:rPr>
            <w:noProof/>
            <w:webHidden/>
          </w:rPr>
        </w:r>
        <w:r w:rsidR="00F97F95">
          <w:rPr>
            <w:noProof/>
            <w:webHidden/>
          </w:rPr>
          <w:fldChar w:fldCharType="separate"/>
        </w:r>
        <w:r w:rsidR="00F97F95">
          <w:rPr>
            <w:noProof/>
            <w:webHidden/>
          </w:rPr>
          <w:t>9</w:t>
        </w:r>
        <w:r w:rsidR="00F97F95">
          <w:rPr>
            <w:noProof/>
            <w:webHidden/>
          </w:rPr>
          <w:fldChar w:fldCharType="end"/>
        </w:r>
      </w:hyperlink>
    </w:p>
    <w:p w14:paraId="2040EC03" w14:textId="59A3EFC7" w:rsidR="00F97F95" w:rsidRDefault="001D2147">
      <w:pPr>
        <w:pStyle w:val="Verzeichnis1"/>
        <w:rPr>
          <w:rFonts w:asciiTheme="minorHAnsi" w:eastAsiaTheme="minorEastAsia" w:hAnsiTheme="minorHAnsi" w:cstheme="minorBidi"/>
          <w:noProof/>
          <w:szCs w:val="22"/>
          <w:lang/>
        </w:rPr>
      </w:pPr>
      <w:hyperlink w:anchor="_Toc44339651" w:history="1">
        <w:r w:rsidR="00F97F95" w:rsidRPr="00395465">
          <w:rPr>
            <w:rStyle w:val="Hyperlink"/>
            <w:noProof/>
            <w:lang w:val="en-GB"/>
          </w:rPr>
          <w:t>3</w:t>
        </w:r>
        <w:r w:rsidR="00F97F95">
          <w:rPr>
            <w:rFonts w:asciiTheme="minorHAnsi" w:eastAsiaTheme="minorEastAsia" w:hAnsiTheme="minorHAnsi" w:cstheme="minorBidi"/>
            <w:noProof/>
            <w:szCs w:val="22"/>
            <w:lang/>
          </w:rPr>
          <w:tab/>
        </w:r>
        <w:r w:rsidR="00F97F95" w:rsidRPr="00395465">
          <w:rPr>
            <w:rStyle w:val="Hyperlink"/>
            <w:noProof/>
            <w:lang w:val="en-GB"/>
          </w:rPr>
          <w:t>Computerised System Validation according to GAMP5</w:t>
        </w:r>
        <w:r w:rsidR="00F97F95">
          <w:rPr>
            <w:noProof/>
            <w:webHidden/>
          </w:rPr>
          <w:tab/>
        </w:r>
        <w:r w:rsidR="00F97F95">
          <w:rPr>
            <w:noProof/>
            <w:webHidden/>
          </w:rPr>
          <w:fldChar w:fldCharType="begin"/>
        </w:r>
        <w:r w:rsidR="00F97F95">
          <w:rPr>
            <w:noProof/>
            <w:webHidden/>
          </w:rPr>
          <w:instrText xml:space="preserve"> PAGEREF _Toc44339651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75AB02C8" w14:textId="79EDD3B2" w:rsidR="00F97F95" w:rsidRDefault="001D2147">
      <w:pPr>
        <w:pStyle w:val="Verzeichnis2"/>
        <w:tabs>
          <w:tab w:val="left" w:pos="1134"/>
        </w:tabs>
        <w:rPr>
          <w:rFonts w:asciiTheme="minorHAnsi" w:eastAsiaTheme="minorEastAsia" w:hAnsiTheme="minorHAnsi" w:cstheme="minorBidi"/>
          <w:noProof/>
          <w:szCs w:val="22"/>
          <w:lang/>
        </w:rPr>
      </w:pPr>
      <w:hyperlink w:anchor="_Toc44339652" w:history="1">
        <w:r w:rsidR="00F97F95" w:rsidRPr="00395465">
          <w:rPr>
            <w:rStyle w:val="Hyperlink"/>
            <w:noProof/>
            <w:lang w:val="en-GB"/>
          </w:rPr>
          <w:t>3.1</w:t>
        </w:r>
        <w:r w:rsidR="00F97F95">
          <w:rPr>
            <w:rFonts w:asciiTheme="minorHAnsi" w:eastAsiaTheme="minorEastAsia" w:hAnsiTheme="minorHAnsi" w:cstheme="minorBidi"/>
            <w:noProof/>
            <w:szCs w:val="22"/>
            <w:lang/>
          </w:rPr>
          <w:tab/>
        </w:r>
        <w:r w:rsidR="00F97F95" w:rsidRPr="00395465">
          <w:rPr>
            <w:rStyle w:val="Hyperlink"/>
            <w:noProof/>
            <w:lang w:val="en-GB"/>
          </w:rPr>
          <w:t>GAMP5: An Overview</w:t>
        </w:r>
        <w:r w:rsidR="00F97F95">
          <w:rPr>
            <w:noProof/>
            <w:webHidden/>
          </w:rPr>
          <w:tab/>
        </w:r>
        <w:r w:rsidR="00F97F95">
          <w:rPr>
            <w:noProof/>
            <w:webHidden/>
          </w:rPr>
          <w:fldChar w:fldCharType="begin"/>
        </w:r>
        <w:r w:rsidR="00F97F95">
          <w:rPr>
            <w:noProof/>
            <w:webHidden/>
          </w:rPr>
          <w:instrText xml:space="preserve"> PAGEREF _Toc44339652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3C96AEBD" w14:textId="3D051B21"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53" w:history="1">
        <w:r w:rsidR="00F97F95" w:rsidRPr="00395465">
          <w:rPr>
            <w:rStyle w:val="Hyperlink"/>
            <w:noProof/>
            <w:lang w:val="en-GB"/>
          </w:rPr>
          <w:t>3.1.1</w:t>
        </w:r>
        <w:r w:rsidR="00F97F95">
          <w:rPr>
            <w:rFonts w:asciiTheme="minorHAnsi" w:eastAsiaTheme="minorEastAsia" w:hAnsiTheme="minorHAnsi" w:cstheme="minorBidi"/>
            <w:noProof/>
            <w:szCs w:val="22"/>
            <w:lang/>
          </w:rPr>
          <w:tab/>
        </w:r>
        <w:r w:rsidR="00F97F95" w:rsidRPr="00395465">
          <w:rPr>
            <w:rStyle w:val="Hyperlink"/>
            <w:noProof/>
            <w:lang w:val="en-GB"/>
          </w:rPr>
          <w:t>GAMP5</w:t>
        </w:r>
        <w:r w:rsidR="00F97F95" w:rsidRPr="00395465">
          <w:rPr>
            <w:rStyle w:val="Hyperlink"/>
            <w:noProof/>
            <w:lang/>
          </w:rPr>
          <w:t xml:space="preserve"> and Computerised System Validation</w:t>
        </w:r>
        <w:r w:rsidR="00F97F95">
          <w:rPr>
            <w:noProof/>
            <w:webHidden/>
          </w:rPr>
          <w:tab/>
        </w:r>
        <w:r w:rsidR="00F97F95">
          <w:rPr>
            <w:noProof/>
            <w:webHidden/>
          </w:rPr>
          <w:fldChar w:fldCharType="begin"/>
        </w:r>
        <w:r w:rsidR="00F97F95">
          <w:rPr>
            <w:noProof/>
            <w:webHidden/>
          </w:rPr>
          <w:instrText xml:space="preserve"> PAGEREF _Toc44339653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7BBA5AB4" w14:textId="487E73F0"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54" w:history="1">
        <w:r w:rsidR="00F97F95" w:rsidRPr="00395465">
          <w:rPr>
            <w:rStyle w:val="Hyperlink"/>
            <w:noProof/>
            <w:lang w:val="en-GB"/>
          </w:rPr>
          <w:t>3.1.2</w:t>
        </w:r>
        <w:r w:rsidR="00F97F95">
          <w:rPr>
            <w:rFonts w:asciiTheme="minorHAnsi" w:eastAsiaTheme="minorEastAsia" w:hAnsiTheme="minorHAnsi" w:cstheme="minorBidi"/>
            <w:noProof/>
            <w:szCs w:val="22"/>
            <w:lang/>
          </w:rPr>
          <w:tab/>
        </w:r>
        <w:r w:rsidR="00F97F95" w:rsidRPr="00395465">
          <w:rPr>
            <w:rStyle w:val="Hyperlink"/>
            <w:noProof/>
            <w:lang w:val="en-GB"/>
          </w:rPr>
          <w:t>Key Concepts</w:t>
        </w:r>
        <w:r w:rsidR="00F97F95">
          <w:rPr>
            <w:noProof/>
            <w:webHidden/>
          </w:rPr>
          <w:tab/>
        </w:r>
        <w:r w:rsidR="00F97F95">
          <w:rPr>
            <w:noProof/>
            <w:webHidden/>
          </w:rPr>
          <w:fldChar w:fldCharType="begin"/>
        </w:r>
        <w:r w:rsidR="00F97F95">
          <w:rPr>
            <w:noProof/>
            <w:webHidden/>
          </w:rPr>
          <w:instrText xml:space="preserve"> PAGEREF _Toc44339654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3736A79F" w14:textId="6DCE14C7"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55" w:history="1">
        <w:r w:rsidR="00F97F95" w:rsidRPr="00395465">
          <w:rPr>
            <w:rStyle w:val="Hyperlink"/>
            <w:noProof/>
            <w:lang w:val="en-GB"/>
          </w:rPr>
          <w:t>3.1.3</w:t>
        </w:r>
        <w:r w:rsidR="00F97F95">
          <w:rPr>
            <w:rFonts w:asciiTheme="minorHAnsi" w:eastAsiaTheme="minorEastAsia" w:hAnsiTheme="minorHAnsi" w:cstheme="minorBidi"/>
            <w:noProof/>
            <w:szCs w:val="22"/>
            <w:lang/>
          </w:rPr>
          <w:tab/>
        </w:r>
        <w:r w:rsidR="00F97F95" w:rsidRPr="00395465">
          <w:rPr>
            <w:rStyle w:val="Hyperlink"/>
            <w:noProof/>
            <w:lang/>
          </w:rPr>
          <w:t>Software</w:t>
        </w:r>
        <w:r w:rsidR="00F97F95" w:rsidRPr="00395465">
          <w:rPr>
            <w:rStyle w:val="Hyperlink"/>
            <w:noProof/>
            <w:lang w:val="en-GB"/>
          </w:rPr>
          <w:t xml:space="preserve"> Categories</w:t>
        </w:r>
        <w:r w:rsidR="00F97F95">
          <w:rPr>
            <w:noProof/>
            <w:webHidden/>
          </w:rPr>
          <w:tab/>
        </w:r>
        <w:r w:rsidR="00F97F95">
          <w:rPr>
            <w:noProof/>
            <w:webHidden/>
          </w:rPr>
          <w:fldChar w:fldCharType="begin"/>
        </w:r>
        <w:r w:rsidR="00F97F95">
          <w:rPr>
            <w:noProof/>
            <w:webHidden/>
          </w:rPr>
          <w:instrText xml:space="preserve"> PAGEREF _Toc44339655 \h </w:instrText>
        </w:r>
        <w:r w:rsidR="00F97F95">
          <w:rPr>
            <w:noProof/>
            <w:webHidden/>
          </w:rPr>
        </w:r>
        <w:r w:rsidR="00F97F95">
          <w:rPr>
            <w:noProof/>
            <w:webHidden/>
          </w:rPr>
          <w:fldChar w:fldCharType="separate"/>
        </w:r>
        <w:r w:rsidR="00F97F95">
          <w:rPr>
            <w:noProof/>
            <w:webHidden/>
          </w:rPr>
          <w:t>11</w:t>
        </w:r>
        <w:r w:rsidR="00F97F95">
          <w:rPr>
            <w:noProof/>
            <w:webHidden/>
          </w:rPr>
          <w:fldChar w:fldCharType="end"/>
        </w:r>
      </w:hyperlink>
    </w:p>
    <w:p w14:paraId="46C95EE5" w14:textId="72CBD4C5"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56" w:history="1">
        <w:r w:rsidR="00F97F95" w:rsidRPr="00395465">
          <w:rPr>
            <w:rStyle w:val="Hyperlink"/>
            <w:noProof/>
            <w:lang w:val="en-GB"/>
          </w:rPr>
          <w:t>3.1.4</w:t>
        </w:r>
        <w:r w:rsidR="00F97F95">
          <w:rPr>
            <w:rFonts w:asciiTheme="minorHAnsi" w:eastAsiaTheme="minorEastAsia" w:hAnsiTheme="minorHAnsi" w:cstheme="minorBidi"/>
            <w:noProof/>
            <w:szCs w:val="22"/>
            <w:lang/>
          </w:rPr>
          <w:tab/>
        </w:r>
        <w:r w:rsidR="00F97F95" w:rsidRPr="00395465">
          <w:rPr>
            <w:rStyle w:val="Hyperlink"/>
            <w:noProof/>
            <w:lang/>
          </w:rPr>
          <w:t>The Life Cycle Project Phase and its Verification Activities</w:t>
        </w:r>
        <w:r w:rsidR="00F97F95">
          <w:rPr>
            <w:noProof/>
            <w:webHidden/>
          </w:rPr>
          <w:tab/>
        </w:r>
        <w:r w:rsidR="00F97F95">
          <w:rPr>
            <w:noProof/>
            <w:webHidden/>
          </w:rPr>
          <w:fldChar w:fldCharType="begin"/>
        </w:r>
        <w:r w:rsidR="00F97F95">
          <w:rPr>
            <w:noProof/>
            <w:webHidden/>
          </w:rPr>
          <w:instrText xml:space="preserve"> PAGEREF _Toc44339656 \h </w:instrText>
        </w:r>
        <w:r w:rsidR="00F97F95">
          <w:rPr>
            <w:noProof/>
            <w:webHidden/>
          </w:rPr>
        </w:r>
        <w:r w:rsidR="00F97F95">
          <w:rPr>
            <w:noProof/>
            <w:webHidden/>
          </w:rPr>
          <w:fldChar w:fldCharType="separate"/>
        </w:r>
        <w:r w:rsidR="00F97F95">
          <w:rPr>
            <w:noProof/>
            <w:webHidden/>
          </w:rPr>
          <w:t>11</w:t>
        </w:r>
        <w:r w:rsidR="00F97F95">
          <w:rPr>
            <w:noProof/>
            <w:webHidden/>
          </w:rPr>
          <w:fldChar w:fldCharType="end"/>
        </w:r>
      </w:hyperlink>
    </w:p>
    <w:p w14:paraId="364A52C1" w14:textId="7B88777B"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57" w:history="1">
        <w:r w:rsidR="00F97F95" w:rsidRPr="00395465">
          <w:rPr>
            <w:rStyle w:val="Hyperlink"/>
            <w:noProof/>
            <w:lang w:val="en-GB"/>
          </w:rPr>
          <w:t>3.1.5</w:t>
        </w:r>
        <w:r w:rsidR="00F97F95">
          <w:rPr>
            <w:rFonts w:asciiTheme="minorHAnsi" w:eastAsiaTheme="minorEastAsia" w:hAnsiTheme="minorHAnsi" w:cstheme="minorBidi"/>
            <w:noProof/>
            <w:szCs w:val="22"/>
            <w:lang/>
          </w:rPr>
          <w:tab/>
        </w:r>
        <w:r w:rsidR="00F97F95" w:rsidRPr="00395465">
          <w:rPr>
            <w:rStyle w:val="Hyperlink"/>
            <w:noProof/>
            <w:lang w:val="en-GB"/>
          </w:rPr>
          <w:t>Automated Testing</w:t>
        </w:r>
        <w:r w:rsidR="00F97F95">
          <w:rPr>
            <w:noProof/>
            <w:webHidden/>
          </w:rPr>
          <w:tab/>
        </w:r>
        <w:r w:rsidR="00F97F95">
          <w:rPr>
            <w:noProof/>
            <w:webHidden/>
          </w:rPr>
          <w:fldChar w:fldCharType="begin"/>
        </w:r>
        <w:r w:rsidR="00F97F95">
          <w:rPr>
            <w:noProof/>
            <w:webHidden/>
          </w:rPr>
          <w:instrText xml:space="preserve"> PAGEREF _Toc44339657 \h </w:instrText>
        </w:r>
        <w:r w:rsidR="00F97F95">
          <w:rPr>
            <w:noProof/>
            <w:webHidden/>
          </w:rPr>
        </w:r>
        <w:r w:rsidR="00F97F95">
          <w:rPr>
            <w:noProof/>
            <w:webHidden/>
          </w:rPr>
          <w:fldChar w:fldCharType="separate"/>
        </w:r>
        <w:r w:rsidR="00F97F95">
          <w:rPr>
            <w:noProof/>
            <w:webHidden/>
          </w:rPr>
          <w:t>12</w:t>
        </w:r>
        <w:r w:rsidR="00F97F95">
          <w:rPr>
            <w:noProof/>
            <w:webHidden/>
          </w:rPr>
          <w:fldChar w:fldCharType="end"/>
        </w:r>
      </w:hyperlink>
    </w:p>
    <w:p w14:paraId="5C558E9A" w14:textId="7DD62D63" w:rsidR="00F97F95" w:rsidRDefault="001D2147">
      <w:pPr>
        <w:pStyle w:val="Verzeichnis2"/>
        <w:tabs>
          <w:tab w:val="left" w:pos="1134"/>
        </w:tabs>
        <w:rPr>
          <w:rFonts w:asciiTheme="minorHAnsi" w:eastAsiaTheme="minorEastAsia" w:hAnsiTheme="minorHAnsi" w:cstheme="minorBidi"/>
          <w:noProof/>
          <w:szCs w:val="22"/>
          <w:lang/>
        </w:rPr>
      </w:pPr>
      <w:hyperlink w:anchor="_Toc44339658" w:history="1">
        <w:r w:rsidR="00F97F95" w:rsidRPr="00395465">
          <w:rPr>
            <w:rStyle w:val="Hyperlink"/>
            <w:noProof/>
            <w:lang/>
          </w:rPr>
          <w:t>3.2</w:t>
        </w:r>
        <w:r w:rsidR="00F97F95">
          <w:rPr>
            <w:rFonts w:asciiTheme="minorHAnsi" w:eastAsiaTheme="minorEastAsia" w:hAnsiTheme="minorHAnsi" w:cstheme="minorBidi"/>
            <w:noProof/>
            <w:szCs w:val="22"/>
            <w:lang/>
          </w:rPr>
          <w:tab/>
        </w:r>
        <w:r w:rsidR="00F97F95" w:rsidRPr="00395465">
          <w:rPr>
            <w:rStyle w:val="Hyperlink"/>
            <w:noProof/>
            <w:lang/>
          </w:rPr>
          <w:t>Verification for Custom Applications According to GAMP5</w:t>
        </w:r>
        <w:r w:rsidR="00F97F95">
          <w:rPr>
            <w:noProof/>
            <w:webHidden/>
          </w:rPr>
          <w:tab/>
        </w:r>
        <w:r w:rsidR="00F97F95">
          <w:rPr>
            <w:noProof/>
            <w:webHidden/>
          </w:rPr>
          <w:fldChar w:fldCharType="begin"/>
        </w:r>
        <w:r w:rsidR="00F97F95">
          <w:rPr>
            <w:noProof/>
            <w:webHidden/>
          </w:rPr>
          <w:instrText xml:space="preserve"> PAGEREF _Toc44339658 \h </w:instrText>
        </w:r>
        <w:r w:rsidR="00F97F95">
          <w:rPr>
            <w:noProof/>
            <w:webHidden/>
          </w:rPr>
        </w:r>
        <w:r w:rsidR="00F97F95">
          <w:rPr>
            <w:noProof/>
            <w:webHidden/>
          </w:rPr>
          <w:fldChar w:fldCharType="separate"/>
        </w:r>
        <w:r w:rsidR="00F97F95">
          <w:rPr>
            <w:noProof/>
            <w:webHidden/>
          </w:rPr>
          <w:t>12</w:t>
        </w:r>
        <w:r w:rsidR="00F97F95">
          <w:rPr>
            <w:noProof/>
            <w:webHidden/>
          </w:rPr>
          <w:fldChar w:fldCharType="end"/>
        </w:r>
      </w:hyperlink>
    </w:p>
    <w:p w14:paraId="594C97A4" w14:textId="12652D32" w:rsidR="00F97F95" w:rsidRDefault="001D2147">
      <w:pPr>
        <w:pStyle w:val="Verzeichnis2"/>
        <w:tabs>
          <w:tab w:val="left" w:pos="1134"/>
        </w:tabs>
        <w:rPr>
          <w:rFonts w:asciiTheme="minorHAnsi" w:eastAsiaTheme="minorEastAsia" w:hAnsiTheme="minorHAnsi" w:cstheme="minorBidi"/>
          <w:noProof/>
          <w:szCs w:val="22"/>
          <w:lang/>
        </w:rPr>
      </w:pPr>
      <w:hyperlink w:anchor="_Toc44339659" w:history="1">
        <w:r w:rsidR="00F97F95" w:rsidRPr="00395465">
          <w:rPr>
            <w:rStyle w:val="Hyperlink"/>
            <w:noProof/>
            <w:lang w:val="en-GB"/>
          </w:rPr>
          <w:t>3.3</w:t>
        </w:r>
        <w:r w:rsidR="00F97F95">
          <w:rPr>
            <w:rFonts w:asciiTheme="minorHAnsi" w:eastAsiaTheme="minorEastAsia" w:hAnsiTheme="minorHAnsi" w:cstheme="minorBidi"/>
            <w:noProof/>
            <w:szCs w:val="22"/>
            <w:lang/>
          </w:rPr>
          <w:tab/>
        </w:r>
        <w:r w:rsidR="00F97F95" w:rsidRPr="00395465">
          <w:rPr>
            <w:rStyle w:val="Hyperlink"/>
            <w:noProof/>
            <w:lang/>
          </w:rPr>
          <w:t xml:space="preserve">The </w:t>
        </w:r>
        <w:r w:rsidR="00F97F95" w:rsidRPr="00395465">
          <w:rPr>
            <w:rStyle w:val="Hyperlink"/>
            <w:noProof/>
            <w:lang w:val="en-GB"/>
          </w:rPr>
          <w:t>OQ</w:t>
        </w:r>
        <w:r w:rsidR="00F97F95" w:rsidRPr="00395465">
          <w:rPr>
            <w:rStyle w:val="Hyperlink"/>
            <w:noProof/>
            <w:lang/>
          </w:rPr>
          <w:t xml:space="preserve"> Process</w:t>
        </w:r>
        <w:r w:rsidR="00F97F95" w:rsidRPr="00395465">
          <w:rPr>
            <w:rStyle w:val="Hyperlink"/>
            <w:noProof/>
            <w:lang w:val="en-GB"/>
          </w:rPr>
          <w:t xml:space="preserve"> According to GAMP5</w:t>
        </w:r>
        <w:r w:rsidR="00F97F95">
          <w:rPr>
            <w:noProof/>
            <w:webHidden/>
          </w:rPr>
          <w:tab/>
        </w:r>
        <w:r w:rsidR="00F97F95">
          <w:rPr>
            <w:noProof/>
            <w:webHidden/>
          </w:rPr>
          <w:fldChar w:fldCharType="begin"/>
        </w:r>
        <w:r w:rsidR="00F97F95">
          <w:rPr>
            <w:noProof/>
            <w:webHidden/>
          </w:rPr>
          <w:instrText xml:space="preserve"> PAGEREF _Toc44339659 \h </w:instrText>
        </w:r>
        <w:r w:rsidR="00F97F95">
          <w:rPr>
            <w:noProof/>
            <w:webHidden/>
          </w:rPr>
        </w:r>
        <w:r w:rsidR="00F97F95">
          <w:rPr>
            <w:noProof/>
            <w:webHidden/>
          </w:rPr>
          <w:fldChar w:fldCharType="separate"/>
        </w:r>
        <w:r w:rsidR="00F97F95">
          <w:rPr>
            <w:noProof/>
            <w:webHidden/>
          </w:rPr>
          <w:t>14</w:t>
        </w:r>
        <w:r w:rsidR="00F97F95">
          <w:rPr>
            <w:noProof/>
            <w:webHidden/>
          </w:rPr>
          <w:fldChar w:fldCharType="end"/>
        </w:r>
      </w:hyperlink>
    </w:p>
    <w:p w14:paraId="6A62456B" w14:textId="5B8A5331"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60" w:history="1">
        <w:r w:rsidR="00F97F95" w:rsidRPr="00395465">
          <w:rPr>
            <w:rStyle w:val="Hyperlink"/>
            <w:noProof/>
            <w:lang w:val="en-GB"/>
          </w:rPr>
          <w:t>3.3.1</w:t>
        </w:r>
        <w:r w:rsidR="00F97F95">
          <w:rPr>
            <w:rFonts w:asciiTheme="minorHAnsi" w:eastAsiaTheme="minorEastAsia" w:hAnsiTheme="minorHAnsi" w:cstheme="minorBidi"/>
            <w:noProof/>
            <w:szCs w:val="22"/>
            <w:lang/>
          </w:rPr>
          <w:tab/>
        </w:r>
        <w:r w:rsidR="00F97F95" w:rsidRPr="00395465">
          <w:rPr>
            <w:rStyle w:val="Hyperlink"/>
            <w:noProof/>
            <w:lang/>
          </w:rPr>
          <w:t>The Main Process</w:t>
        </w:r>
        <w:r w:rsidR="00F97F95">
          <w:rPr>
            <w:noProof/>
            <w:webHidden/>
          </w:rPr>
          <w:tab/>
        </w:r>
        <w:r w:rsidR="00F97F95">
          <w:rPr>
            <w:noProof/>
            <w:webHidden/>
          </w:rPr>
          <w:fldChar w:fldCharType="begin"/>
        </w:r>
        <w:r w:rsidR="00F97F95">
          <w:rPr>
            <w:noProof/>
            <w:webHidden/>
          </w:rPr>
          <w:instrText xml:space="preserve"> PAGEREF _Toc44339660 \h </w:instrText>
        </w:r>
        <w:r w:rsidR="00F97F95">
          <w:rPr>
            <w:noProof/>
            <w:webHidden/>
          </w:rPr>
        </w:r>
        <w:r w:rsidR="00F97F95">
          <w:rPr>
            <w:noProof/>
            <w:webHidden/>
          </w:rPr>
          <w:fldChar w:fldCharType="separate"/>
        </w:r>
        <w:r w:rsidR="00F97F95">
          <w:rPr>
            <w:noProof/>
            <w:webHidden/>
          </w:rPr>
          <w:t>14</w:t>
        </w:r>
        <w:r w:rsidR="00F97F95">
          <w:rPr>
            <w:noProof/>
            <w:webHidden/>
          </w:rPr>
          <w:fldChar w:fldCharType="end"/>
        </w:r>
      </w:hyperlink>
    </w:p>
    <w:p w14:paraId="570E07B7" w14:textId="5606CCFC"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61" w:history="1">
        <w:r w:rsidR="00F97F95" w:rsidRPr="00395465">
          <w:rPr>
            <w:rStyle w:val="Hyperlink"/>
            <w:noProof/>
            <w:lang w:val="en-GB"/>
          </w:rPr>
          <w:t>3.3.2</w:t>
        </w:r>
        <w:r w:rsidR="00F97F95">
          <w:rPr>
            <w:rFonts w:asciiTheme="minorHAnsi" w:eastAsiaTheme="minorEastAsia" w:hAnsiTheme="minorHAnsi" w:cstheme="minorBidi"/>
            <w:noProof/>
            <w:szCs w:val="22"/>
            <w:lang/>
          </w:rPr>
          <w:tab/>
        </w:r>
        <w:r w:rsidR="00F97F95" w:rsidRPr="00395465">
          <w:rPr>
            <w:rStyle w:val="Hyperlink"/>
            <w:noProof/>
            <w:lang w:val="en-GB"/>
          </w:rPr>
          <w:t xml:space="preserve">Incorporating the </w:t>
        </w:r>
        <w:r w:rsidR="00F97F95" w:rsidRPr="00395465">
          <w:rPr>
            <w:rStyle w:val="Hyperlink"/>
            <w:noProof/>
            <w:lang/>
          </w:rPr>
          <w:t xml:space="preserve">Quality </w:t>
        </w:r>
        <w:r w:rsidR="00F97F95" w:rsidRPr="00395465">
          <w:rPr>
            <w:rStyle w:val="Hyperlink"/>
            <w:noProof/>
            <w:lang w:val="en-GB"/>
          </w:rPr>
          <w:t>Risk Assessment</w:t>
        </w:r>
        <w:r w:rsidR="00F97F95">
          <w:rPr>
            <w:noProof/>
            <w:webHidden/>
          </w:rPr>
          <w:tab/>
        </w:r>
        <w:r w:rsidR="00F97F95">
          <w:rPr>
            <w:noProof/>
            <w:webHidden/>
          </w:rPr>
          <w:fldChar w:fldCharType="begin"/>
        </w:r>
        <w:r w:rsidR="00F97F95">
          <w:rPr>
            <w:noProof/>
            <w:webHidden/>
          </w:rPr>
          <w:instrText xml:space="preserve"> PAGEREF _Toc44339661 \h </w:instrText>
        </w:r>
        <w:r w:rsidR="00F97F95">
          <w:rPr>
            <w:noProof/>
            <w:webHidden/>
          </w:rPr>
        </w:r>
        <w:r w:rsidR="00F97F95">
          <w:rPr>
            <w:noProof/>
            <w:webHidden/>
          </w:rPr>
          <w:fldChar w:fldCharType="separate"/>
        </w:r>
        <w:r w:rsidR="00F97F95">
          <w:rPr>
            <w:noProof/>
            <w:webHidden/>
          </w:rPr>
          <w:t>15</w:t>
        </w:r>
        <w:r w:rsidR="00F97F95">
          <w:rPr>
            <w:noProof/>
            <w:webHidden/>
          </w:rPr>
          <w:fldChar w:fldCharType="end"/>
        </w:r>
      </w:hyperlink>
    </w:p>
    <w:p w14:paraId="504ADC42" w14:textId="25A3BA1A"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62" w:history="1">
        <w:r w:rsidR="00F97F95" w:rsidRPr="00395465">
          <w:rPr>
            <w:rStyle w:val="Hyperlink"/>
            <w:noProof/>
            <w:lang w:val="en-GB"/>
          </w:rPr>
          <w:t>3.3.3</w:t>
        </w:r>
        <w:r w:rsidR="00F97F95">
          <w:rPr>
            <w:rFonts w:asciiTheme="minorHAnsi" w:eastAsiaTheme="minorEastAsia" w:hAnsiTheme="minorHAnsi" w:cstheme="minorBidi"/>
            <w:noProof/>
            <w:szCs w:val="22"/>
            <w:lang/>
          </w:rPr>
          <w:tab/>
        </w:r>
        <w:r w:rsidR="00F97F95" w:rsidRPr="00395465">
          <w:rPr>
            <w:rStyle w:val="Hyperlink"/>
            <w:noProof/>
            <w:lang w:val="en-GB"/>
          </w:rPr>
          <w:t>Specification- and Test Management</w:t>
        </w:r>
        <w:r w:rsidR="00F97F95">
          <w:rPr>
            <w:noProof/>
            <w:webHidden/>
          </w:rPr>
          <w:tab/>
        </w:r>
        <w:r w:rsidR="00F97F95">
          <w:rPr>
            <w:noProof/>
            <w:webHidden/>
          </w:rPr>
          <w:fldChar w:fldCharType="begin"/>
        </w:r>
        <w:r w:rsidR="00F97F95">
          <w:rPr>
            <w:noProof/>
            <w:webHidden/>
          </w:rPr>
          <w:instrText xml:space="preserve"> PAGEREF _Toc44339662 \h </w:instrText>
        </w:r>
        <w:r w:rsidR="00F97F95">
          <w:rPr>
            <w:noProof/>
            <w:webHidden/>
          </w:rPr>
        </w:r>
        <w:r w:rsidR="00F97F95">
          <w:rPr>
            <w:noProof/>
            <w:webHidden/>
          </w:rPr>
          <w:fldChar w:fldCharType="separate"/>
        </w:r>
        <w:r w:rsidR="00F97F95">
          <w:rPr>
            <w:noProof/>
            <w:webHidden/>
          </w:rPr>
          <w:t>15</w:t>
        </w:r>
        <w:r w:rsidR="00F97F95">
          <w:rPr>
            <w:noProof/>
            <w:webHidden/>
          </w:rPr>
          <w:fldChar w:fldCharType="end"/>
        </w:r>
      </w:hyperlink>
    </w:p>
    <w:p w14:paraId="62F0B594" w14:textId="000C0B8B"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63" w:history="1">
        <w:r w:rsidR="00F97F95" w:rsidRPr="00395465">
          <w:rPr>
            <w:rStyle w:val="Hyperlink"/>
            <w:noProof/>
            <w:lang/>
          </w:rPr>
          <w:t>3.3.4</w:t>
        </w:r>
        <w:r w:rsidR="00F97F95">
          <w:rPr>
            <w:rFonts w:asciiTheme="minorHAnsi" w:eastAsiaTheme="minorEastAsia" w:hAnsiTheme="minorHAnsi" w:cstheme="minorBidi"/>
            <w:noProof/>
            <w:szCs w:val="22"/>
            <w:lang/>
          </w:rPr>
          <w:tab/>
        </w:r>
        <w:r w:rsidR="00F97F95" w:rsidRPr="00395465">
          <w:rPr>
            <w:rStyle w:val="Hyperlink"/>
            <w:noProof/>
            <w:lang/>
          </w:rPr>
          <w:t>Exemplary OQ Process</w:t>
        </w:r>
        <w:r w:rsidR="00F97F95">
          <w:rPr>
            <w:noProof/>
            <w:webHidden/>
          </w:rPr>
          <w:tab/>
        </w:r>
        <w:r w:rsidR="00F97F95">
          <w:rPr>
            <w:noProof/>
            <w:webHidden/>
          </w:rPr>
          <w:fldChar w:fldCharType="begin"/>
        </w:r>
        <w:r w:rsidR="00F97F95">
          <w:rPr>
            <w:noProof/>
            <w:webHidden/>
          </w:rPr>
          <w:instrText xml:space="preserve"> PAGEREF _Toc44339663 \h </w:instrText>
        </w:r>
        <w:r w:rsidR="00F97F95">
          <w:rPr>
            <w:noProof/>
            <w:webHidden/>
          </w:rPr>
        </w:r>
        <w:r w:rsidR="00F97F95">
          <w:rPr>
            <w:noProof/>
            <w:webHidden/>
          </w:rPr>
          <w:fldChar w:fldCharType="separate"/>
        </w:r>
        <w:r w:rsidR="00F97F95">
          <w:rPr>
            <w:noProof/>
            <w:webHidden/>
          </w:rPr>
          <w:t>17</w:t>
        </w:r>
        <w:r w:rsidR="00F97F95">
          <w:rPr>
            <w:noProof/>
            <w:webHidden/>
          </w:rPr>
          <w:fldChar w:fldCharType="end"/>
        </w:r>
      </w:hyperlink>
    </w:p>
    <w:p w14:paraId="4772D44B" w14:textId="6C43E265" w:rsidR="00F97F95" w:rsidRDefault="001D2147">
      <w:pPr>
        <w:pStyle w:val="Verzeichnis1"/>
        <w:rPr>
          <w:rFonts w:asciiTheme="minorHAnsi" w:eastAsiaTheme="minorEastAsia" w:hAnsiTheme="minorHAnsi" w:cstheme="minorBidi"/>
          <w:noProof/>
          <w:szCs w:val="22"/>
          <w:lang/>
        </w:rPr>
      </w:pPr>
      <w:hyperlink w:anchor="_Toc44339664" w:history="1">
        <w:r w:rsidR="00F97F95" w:rsidRPr="00395465">
          <w:rPr>
            <w:rStyle w:val="Hyperlink"/>
            <w:noProof/>
            <w:lang w:val="en-GB"/>
          </w:rPr>
          <w:t>4</w:t>
        </w:r>
        <w:r w:rsidR="00F97F95">
          <w:rPr>
            <w:rFonts w:asciiTheme="minorHAnsi" w:eastAsiaTheme="minorEastAsia" w:hAnsiTheme="minorHAnsi" w:cstheme="minorBidi"/>
            <w:noProof/>
            <w:szCs w:val="22"/>
            <w:lang/>
          </w:rPr>
          <w:tab/>
        </w:r>
        <w:r w:rsidR="00F97F95" w:rsidRPr="00395465">
          <w:rPr>
            <w:rStyle w:val="Hyperlink"/>
            <w:noProof/>
            <w:lang w:val="en-GB"/>
          </w:rPr>
          <w:t>Behaviour Driven Development</w:t>
        </w:r>
        <w:r w:rsidR="00F97F95">
          <w:rPr>
            <w:noProof/>
            <w:webHidden/>
          </w:rPr>
          <w:tab/>
        </w:r>
        <w:r w:rsidR="00F97F95">
          <w:rPr>
            <w:noProof/>
            <w:webHidden/>
          </w:rPr>
          <w:fldChar w:fldCharType="begin"/>
        </w:r>
        <w:r w:rsidR="00F97F95">
          <w:rPr>
            <w:noProof/>
            <w:webHidden/>
          </w:rPr>
          <w:instrText xml:space="preserve"> PAGEREF _Toc44339664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1B471FCF" w14:textId="51890847" w:rsidR="00F97F95" w:rsidRDefault="001D2147">
      <w:pPr>
        <w:pStyle w:val="Verzeichnis2"/>
        <w:tabs>
          <w:tab w:val="left" w:pos="1134"/>
        </w:tabs>
        <w:rPr>
          <w:rFonts w:asciiTheme="minorHAnsi" w:eastAsiaTheme="minorEastAsia" w:hAnsiTheme="minorHAnsi" w:cstheme="minorBidi"/>
          <w:noProof/>
          <w:szCs w:val="22"/>
          <w:lang/>
        </w:rPr>
      </w:pPr>
      <w:hyperlink w:anchor="_Toc44339665" w:history="1">
        <w:r w:rsidR="00F97F95" w:rsidRPr="00395465">
          <w:rPr>
            <w:rStyle w:val="Hyperlink"/>
            <w:noProof/>
            <w:lang w:val="en-GB"/>
          </w:rPr>
          <w:t>4.1</w:t>
        </w:r>
        <w:r w:rsidR="00F97F95">
          <w:rPr>
            <w:rFonts w:asciiTheme="minorHAnsi" w:eastAsiaTheme="minorEastAsia" w:hAnsiTheme="minorHAnsi" w:cstheme="minorBidi"/>
            <w:noProof/>
            <w:szCs w:val="22"/>
            <w:lang/>
          </w:rPr>
          <w:tab/>
        </w:r>
        <w:r w:rsidR="00F97F95" w:rsidRPr="00395465">
          <w:rPr>
            <w:rStyle w:val="Hyperlink"/>
            <w:noProof/>
            <w:lang w:val="en-GB"/>
          </w:rPr>
          <w:t>BDD a suitable Software Engineering Approach for Highly Regulated Environments</w:t>
        </w:r>
        <w:r w:rsidR="00F97F95">
          <w:rPr>
            <w:noProof/>
            <w:webHidden/>
          </w:rPr>
          <w:tab/>
        </w:r>
        <w:r w:rsidR="00F97F95">
          <w:rPr>
            <w:noProof/>
            <w:webHidden/>
          </w:rPr>
          <w:fldChar w:fldCharType="begin"/>
        </w:r>
        <w:r w:rsidR="00F97F95">
          <w:rPr>
            <w:noProof/>
            <w:webHidden/>
          </w:rPr>
          <w:instrText xml:space="preserve"> PAGEREF _Toc44339665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129C0485" w14:textId="3D122036" w:rsidR="00F97F95" w:rsidRDefault="001D2147">
      <w:pPr>
        <w:pStyle w:val="Verzeichnis2"/>
        <w:tabs>
          <w:tab w:val="left" w:pos="1134"/>
        </w:tabs>
        <w:rPr>
          <w:rFonts w:asciiTheme="minorHAnsi" w:eastAsiaTheme="minorEastAsia" w:hAnsiTheme="minorHAnsi" w:cstheme="minorBidi"/>
          <w:noProof/>
          <w:szCs w:val="22"/>
          <w:lang/>
        </w:rPr>
      </w:pPr>
      <w:hyperlink w:anchor="_Toc44339666" w:history="1">
        <w:r w:rsidR="00F97F95" w:rsidRPr="00395465">
          <w:rPr>
            <w:rStyle w:val="Hyperlink"/>
            <w:noProof/>
            <w:lang w:val="en-GB"/>
          </w:rPr>
          <w:t>4.2</w:t>
        </w:r>
        <w:r w:rsidR="00F97F95">
          <w:rPr>
            <w:rFonts w:asciiTheme="minorHAnsi" w:eastAsiaTheme="minorEastAsia" w:hAnsiTheme="minorHAnsi" w:cstheme="minorBidi"/>
            <w:noProof/>
            <w:szCs w:val="22"/>
            <w:lang/>
          </w:rPr>
          <w:tab/>
        </w:r>
        <w:r w:rsidR="00F97F95" w:rsidRPr="00395465">
          <w:rPr>
            <w:rStyle w:val="Hyperlink"/>
            <w:noProof/>
            <w:lang w:val="en-GB"/>
          </w:rPr>
          <w:t>The Approach: An Overview</w:t>
        </w:r>
        <w:r w:rsidR="00F97F95">
          <w:rPr>
            <w:noProof/>
            <w:webHidden/>
          </w:rPr>
          <w:tab/>
        </w:r>
        <w:r w:rsidR="00F97F95">
          <w:rPr>
            <w:noProof/>
            <w:webHidden/>
          </w:rPr>
          <w:fldChar w:fldCharType="begin"/>
        </w:r>
        <w:r w:rsidR="00F97F95">
          <w:rPr>
            <w:noProof/>
            <w:webHidden/>
          </w:rPr>
          <w:instrText xml:space="preserve"> PAGEREF _Toc44339666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06661E43" w14:textId="1B4A4703" w:rsidR="00F97F95" w:rsidRDefault="001D2147">
      <w:pPr>
        <w:pStyle w:val="Verzeichnis2"/>
        <w:tabs>
          <w:tab w:val="left" w:pos="1134"/>
        </w:tabs>
        <w:rPr>
          <w:rFonts w:asciiTheme="minorHAnsi" w:eastAsiaTheme="minorEastAsia" w:hAnsiTheme="minorHAnsi" w:cstheme="minorBidi"/>
          <w:noProof/>
          <w:szCs w:val="22"/>
          <w:lang/>
        </w:rPr>
      </w:pPr>
      <w:hyperlink w:anchor="_Toc44339667" w:history="1">
        <w:r w:rsidR="00F97F95" w:rsidRPr="00395465">
          <w:rPr>
            <w:rStyle w:val="Hyperlink"/>
            <w:noProof/>
            <w:lang w:val="en-GB"/>
          </w:rPr>
          <w:t>4.3</w:t>
        </w:r>
        <w:r w:rsidR="00F97F95">
          <w:rPr>
            <w:rFonts w:asciiTheme="minorHAnsi" w:eastAsiaTheme="minorEastAsia" w:hAnsiTheme="minorHAnsi" w:cstheme="minorBidi"/>
            <w:noProof/>
            <w:szCs w:val="22"/>
            <w:lang/>
          </w:rPr>
          <w:tab/>
        </w:r>
        <w:r w:rsidR="00F97F95" w:rsidRPr="00395465">
          <w:rPr>
            <w:rStyle w:val="Hyperlink"/>
            <w:noProof/>
            <w:lang w:val="en-GB"/>
          </w:rPr>
          <w:t>Writing Executable Specifications with Gherkin</w:t>
        </w:r>
        <w:r w:rsidR="00F97F95">
          <w:rPr>
            <w:noProof/>
            <w:webHidden/>
          </w:rPr>
          <w:tab/>
        </w:r>
        <w:r w:rsidR="00F97F95">
          <w:rPr>
            <w:noProof/>
            <w:webHidden/>
          </w:rPr>
          <w:fldChar w:fldCharType="begin"/>
        </w:r>
        <w:r w:rsidR="00F97F95">
          <w:rPr>
            <w:noProof/>
            <w:webHidden/>
          </w:rPr>
          <w:instrText xml:space="preserve"> PAGEREF _Toc44339667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16A3AFCF" w14:textId="328CB92D" w:rsidR="00F97F95" w:rsidRDefault="001D2147">
      <w:pPr>
        <w:pStyle w:val="Verzeichnis2"/>
        <w:tabs>
          <w:tab w:val="left" w:pos="1134"/>
        </w:tabs>
        <w:rPr>
          <w:rFonts w:asciiTheme="minorHAnsi" w:eastAsiaTheme="minorEastAsia" w:hAnsiTheme="minorHAnsi" w:cstheme="minorBidi"/>
          <w:noProof/>
          <w:szCs w:val="22"/>
          <w:lang/>
        </w:rPr>
      </w:pPr>
      <w:hyperlink w:anchor="_Toc44339668" w:history="1">
        <w:r w:rsidR="00F97F95" w:rsidRPr="00395465">
          <w:rPr>
            <w:rStyle w:val="Hyperlink"/>
            <w:noProof/>
            <w:lang w:val="en-GB"/>
          </w:rPr>
          <w:t>4.4</w:t>
        </w:r>
        <w:r w:rsidR="00F97F95">
          <w:rPr>
            <w:rFonts w:asciiTheme="minorHAnsi" w:eastAsiaTheme="minorEastAsia" w:hAnsiTheme="minorHAnsi" w:cstheme="minorBidi"/>
            <w:noProof/>
            <w:szCs w:val="22"/>
            <w:lang/>
          </w:rPr>
          <w:tab/>
        </w:r>
        <w:r w:rsidR="00F97F95" w:rsidRPr="00395465">
          <w:rPr>
            <w:rStyle w:val="Hyperlink"/>
            <w:noProof/>
            <w:lang/>
          </w:rPr>
          <w:t xml:space="preserve">Test </w:t>
        </w:r>
        <w:r w:rsidR="00F97F95" w:rsidRPr="00395465">
          <w:rPr>
            <w:rStyle w:val="Hyperlink"/>
            <w:noProof/>
            <w:lang w:val="en-GB"/>
          </w:rPr>
          <w:t>Automation</w:t>
        </w:r>
        <w:r w:rsidR="00F97F95">
          <w:rPr>
            <w:noProof/>
            <w:webHidden/>
          </w:rPr>
          <w:tab/>
        </w:r>
        <w:r w:rsidR="00F97F95">
          <w:rPr>
            <w:noProof/>
            <w:webHidden/>
          </w:rPr>
          <w:fldChar w:fldCharType="begin"/>
        </w:r>
        <w:r w:rsidR="00F97F95">
          <w:rPr>
            <w:noProof/>
            <w:webHidden/>
          </w:rPr>
          <w:instrText xml:space="preserve"> PAGEREF _Toc44339668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209C45E8" w14:textId="6C5D8461" w:rsidR="00F97F95" w:rsidRDefault="001D2147">
      <w:pPr>
        <w:pStyle w:val="Verzeichnis1"/>
        <w:rPr>
          <w:rFonts w:asciiTheme="minorHAnsi" w:eastAsiaTheme="minorEastAsia" w:hAnsiTheme="minorHAnsi" w:cstheme="minorBidi"/>
          <w:noProof/>
          <w:szCs w:val="22"/>
          <w:lang/>
        </w:rPr>
      </w:pPr>
      <w:hyperlink w:anchor="_Toc44339669" w:history="1">
        <w:r w:rsidR="00F97F95" w:rsidRPr="00395465">
          <w:rPr>
            <w:rStyle w:val="Hyperlink"/>
            <w:noProof/>
            <w:lang w:val="en-GB"/>
          </w:rPr>
          <w:t>5</w:t>
        </w:r>
        <w:r w:rsidR="00F97F95">
          <w:rPr>
            <w:rFonts w:asciiTheme="minorHAnsi" w:eastAsiaTheme="minorEastAsia" w:hAnsiTheme="minorHAnsi" w:cstheme="minorBidi"/>
            <w:noProof/>
            <w:szCs w:val="22"/>
            <w:lang/>
          </w:rPr>
          <w:tab/>
        </w:r>
        <w:r w:rsidR="00F97F95" w:rsidRPr="00395465">
          <w:rPr>
            <w:rStyle w:val="Hyperlink"/>
            <w:noProof/>
            <w:lang w:val="en-GB"/>
          </w:rPr>
          <w:t>OQs using BDD</w:t>
        </w:r>
        <w:r w:rsidR="00F97F95">
          <w:rPr>
            <w:noProof/>
            <w:webHidden/>
          </w:rPr>
          <w:tab/>
        </w:r>
        <w:r w:rsidR="00F97F95">
          <w:rPr>
            <w:noProof/>
            <w:webHidden/>
          </w:rPr>
          <w:fldChar w:fldCharType="begin"/>
        </w:r>
        <w:r w:rsidR="00F97F95">
          <w:rPr>
            <w:noProof/>
            <w:webHidden/>
          </w:rPr>
          <w:instrText xml:space="preserve"> PAGEREF _Toc44339669 \h </w:instrText>
        </w:r>
        <w:r w:rsidR="00F97F95">
          <w:rPr>
            <w:noProof/>
            <w:webHidden/>
          </w:rPr>
        </w:r>
        <w:r w:rsidR="00F97F95">
          <w:rPr>
            <w:noProof/>
            <w:webHidden/>
          </w:rPr>
          <w:fldChar w:fldCharType="separate"/>
        </w:r>
        <w:r w:rsidR="00F97F95">
          <w:rPr>
            <w:noProof/>
            <w:webHidden/>
          </w:rPr>
          <w:t>21</w:t>
        </w:r>
        <w:r w:rsidR="00F97F95">
          <w:rPr>
            <w:noProof/>
            <w:webHidden/>
          </w:rPr>
          <w:fldChar w:fldCharType="end"/>
        </w:r>
      </w:hyperlink>
    </w:p>
    <w:p w14:paraId="2632A77B" w14:textId="7B850406" w:rsidR="00F97F95" w:rsidRDefault="001D2147">
      <w:pPr>
        <w:pStyle w:val="Verzeichnis2"/>
        <w:tabs>
          <w:tab w:val="left" w:pos="1134"/>
        </w:tabs>
        <w:rPr>
          <w:rFonts w:asciiTheme="minorHAnsi" w:eastAsiaTheme="minorEastAsia" w:hAnsiTheme="minorHAnsi" w:cstheme="minorBidi"/>
          <w:noProof/>
          <w:szCs w:val="22"/>
          <w:lang/>
        </w:rPr>
      </w:pPr>
      <w:hyperlink w:anchor="_Toc44339670" w:history="1">
        <w:r w:rsidR="00F97F95" w:rsidRPr="00395465">
          <w:rPr>
            <w:rStyle w:val="Hyperlink"/>
            <w:noProof/>
            <w:lang w:val="en-GB"/>
          </w:rPr>
          <w:t>5.1</w:t>
        </w:r>
        <w:r w:rsidR="00F97F95">
          <w:rPr>
            <w:rFonts w:asciiTheme="minorHAnsi" w:eastAsiaTheme="minorEastAsia" w:hAnsiTheme="minorHAnsi" w:cstheme="minorBidi"/>
            <w:noProof/>
            <w:szCs w:val="22"/>
            <w:lang/>
          </w:rPr>
          <w:tab/>
        </w:r>
        <w:r w:rsidR="00F97F95" w:rsidRPr="00395465">
          <w:rPr>
            <w:rStyle w:val="Hyperlink"/>
            <w:noProof/>
            <w:lang/>
          </w:rPr>
          <w:t>The Combined Process</w:t>
        </w:r>
        <w:r w:rsidR="00F97F95">
          <w:rPr>
            <w:noProof/>
            <w:webHidden/>
          </w:rPr>
          <w:tab/>
        </w:r>
        <w:r w:rsidR="00F97F95">
          <w:rPr>
            <w:noProof/>
            <w:webHidden/>
          </w:rPr>
          <w:fldChar w:fldCharType="begin"/>
        </w:r>
        <w:r w:rsidR="00F97F95">
          <w:rPr>
            <w:noProof/>
            <w:webHidden/>
          </w:rPr>
          <w:instrText xml:space="preserve"> PAGEREF _Toc44339670 \h </w:instrText>
        </w:r>
        <w:r w:rsidR="00F97F95">
          <w:rPr>
            <w:noProof/>
            <w:webHidden/>
          </w:rPr>
        </w:r>
        <w:r w:rsidR="00F97F95">
          <w:rPr>
            <w:noProof/>
            <w:webHidden/>
          </w:rPr>
          <w:fldChar w:fldCharType="separate"/>
        </w:r>
        <w:r w:rsidR="00F97F95">
          <w:rPr>
            <w:noProof/>
            <w:webHidden/>
          </w:rPr>
          <w:t>21</w:t>
        </w:r>
        <w:r w:rsidR="00F97F95">
          <w:rPr>
            <w:noProof/>
            <w:webHidden/>
          </w:rPr>
          <w:fldChar w:fldCharType="end"/>
        </w:r>
      </w:hyperlink>
    </w:p>
    <w:p w14:paraId="004FD721" w14:textId="6835AE86" w:rsidR="00F97F95" w:rsidRDefault="001D2147">
      <w:pPr>
        <w:pStyle w:val="Verzeichnis2"/>
        <w:tabs>
          <w:tab w:val="left" w:pos="1134"/>
        </w:tabs>
        <w:rPr>
          <w:rFonts w:asciiTheme="minorHAnsi" w:eastAsiaTheme="minorEastAsia" w:hAnsiTheme="minorHAnsi" w:cstheme="minorBidi"/>
          <w:noProof/>
          <w:szCs w:val="22"/>
          <w:lang/>
        </w:rPr>
      </w:pPr>
      <w:hyperlink w:anchor="_Toc44339671" w:history="1">
        <w:r w:rsidR="00F97F95" w:rsidRPr="00395465">
          <w:rPr>
            <w:rStyle w:val="Hyperlink"/>
            <w:noProof/>
            <w:lang/>
          </w:rPr>
          <w:t>5.2</w:t>
        </w:r>
        <w:r w:rsidR="00F97F95">
          <w:rPr>
            <w:rFonts w:asciiTheme="minorHAnsi" w:eastAsiaTheme="minorEastAsia" w:hAnsiTheme="minorHAnsi" w:cstheme="minorBidi"/>
            <w:noProof/>
            <w:szCs w:val="22"/>
            <w:lang/>
          </w:rPr>
          <w:tab/>
        </w:r>
        <w:r w:rsidR="00F97F95" w:rsidRPr="00395465">
          <w:rPr>
            <w:rStyle w:val="Hyperlink"/>
            <w:noProof/>
            <w:lang/>
          </w:rPr>
          <w:t>Discussion and Conclusions</w:t>
        </w:r>
        <w:r w:rsidR="00F97F95">
          <w:rPr>
            <w:noProof/>
            <w:webHidden/>
          </w:rPr>
          <w:tab/>
        </w:r>
        <w:r w:rsidR="00F97F95">
          <w:rPr>
            <w:noProof/>
            <w:webHidden/>
          </w:rPr>
          <w:fldChar w:fldCharType="begin"/>
        </w:r>
        <w:r w:rsidR="00F97F95">
          <w:rPr>
            <w:noProof/>
            <w:webHidden/>
          </w:rPr>
          <w:instrText xml:space="preserve"> PAGEREF _Toc44339671 \h </w:instrText>
        </w:r>
        <w:r w:rsidR="00F97F95">
          <w:rPr>
            <w:noProof/>
            <w:webHidden/>
          </w:rPr>
        </w:r>
        <w:r w:rsidR="00F97F95">
          <w:rPr>
            <w:noProof/>
            <w:webHidden/>
          </w:rPr>
          <w:fldChar w:fldCharType="separate"/>
        </w:r>
        <w:r w:rsidR="00F97F95">
          <w:rPr>
            <w:noProof/>
            <w:webHidden/>
          </w:rPr>
          <w:t>21</w:t>
        </w:r>
        <w:r w:rsidR="00F97F95">
          <w:rPr>
            <w:noProof/>
            <w:webHidden/>
          </w:rPr>
          <w:fldChar w:fldCharType="end"/>
        </w:r>
      </w:hyperlink>
    </w:p>
    <w:p w14:paraId="11FCBE5F" w14:textId="5E9F7E88"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72" w:history="1">
        <w:r w:rsidR="00F97F95" w:rsidRPr="00395465">
          <w:rPr>
            <w:rStyle w:val="Hyperlink"/>
            <w:noProof/>
            <w:lang/>
          </w:rPr>
          <w:t>5.2.1</w:t>
        </w:r>
        <w:r w:rsidR="00F97F95">
          <w:rPr>
            <w:rFonts w:asciiTheme="minorHAnsi" w:eastAsiaTheme="minorEastAsia" w:hAnsiTheme="minorHAnsi" w:cstheme="minorBidi"/>
            <w:noProof/>
            <w:szCs w:val="22"/>
            <w:lang/>
          </w:rPr>
          <w:tab/>
        </w:r>
        <w:r w:rsidR="00F97F95" w:rsidRPr="00395465">
          <w:rPr>
            <w:rStyle w:val="Hyperlink"/>
            <w:noProof/>
            <w:lang/>
          </w:rPr>
          <w:t>Functional Specification is (partially) fused with the OQ process</w:t>
        </w:r>
        <w:r w:rsidR="00F97F95">
          <w:rPr>
            <w:noProof/>
            <w:webHidden/>
          </w:rPr>
          <w:tab/>
        </w:r>
        <w:r w:rsidR="00F97F95">
          <w:rPr>
            <w:noProof/>
            <w:webHidden/>
          </w:rPr>
          <w:fldChar w:fldCharType="begin"/>
        </w:r>
        <w:r w:rsidR="00F97F95">
          <w:rPr>
            <w:noProof/>
            <w:webHidden/>
          </w:rPr>
          <w:instrText xml:space="preserve"> PAGEREF _Toc44339672 \h </w:instrText>
        </w:r>
        <w:r w:rsidR="00F97F95">
          <w:rPr>
            <w:noProof/>
            <w:webHidden/>
          </w:rPr>
        </w:r>
        <w:r w:rsidR="00F97F95">
          <w:rPr>
            <w:noProof/>
            <w:webHidden/>
          </w:rPr>
          <w:fldChar w:fldCharType="separate"/>
        </w:r>
        <w:r w:rsidR="00F97F95">
          <w:rPr>
            <w:noProof/>
            <w:webHidden/>
          </w:rPr>
          <w:t>22</w:t>
        </w:r>
        <w:r w:rsidR="00F97F95">
          <w:rPr>
            <w:noProof/>
            <w:webHidden/>
          </w:rPr>
          <w:fldChar w:fldCharType="end"/>
        </w:r>
      </w:hyperlink>
    </w:p>
    <w:p w14:paraId="281FEA87" w14:textId="2DC87C9E"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73" w:history="1">
        <w:r w:rsidR="00F97F95" w:rsidRPr="00395465">
          <w:rPr>
            <w:rStyle w:val="Hyperlink"/>
            <w:noProof/>
            <w:lang/>
          </w:rPr>
          <w:t>5.2.2</w:t>
        </w:r>
        <w:r w:rsidR="00F97F95">
          <w:rPr>
            <w:rFonts w:asciiTheme="minorHAnsi" w:eastAsiaTheme="minorEastAsia" w:hAnsiTheme="minorHAnsi" w:cstheme="minorBidi"/>
            <w:noProof/>
            <w:szCs w:val="22"/>
            <w:lang/>
          </w:rPr>
          <w:tab/>
        </w:r>
        <w:r w:rsidR="00F97F95" w:rsidRPr="00395465">
          <w:rPr>
            <w:rStyle w:val="Hyperlink"/>
            <w:noProof/>
            <w:lang/>
          </w:rPr>
          <w:t>New Elements are Required</w:t>
        </w:r>
        <w:r w:rsidR="00F97F95">
          <w:rPr>
            <w:noProof/>
            <w:webHidden/>
          </w:rPr>
          <w:tab/>
        </w:r>
        <w:r w:rsidR="00F97F95">
          <w:rPr>
            <w:noProof/>
            <w:webHidden/>
          </w:rPr>
          <w:fldChar w:fldCharType="begin"/>
        </w:r>
        <w:r w:rsidR="00F97F95">
          <w:rPr>
            <w:noProof/>
            <w:webHidden/>
          </w:rPr>
          <w:instrText xml:space="preserve"> PAGEREF _Toc44339673 \h </w:instrText>
        </w:r>
        <w:r w:rsidR="00F97F95">
          <w:rPr>
            <w:noProof/>
            <w:webHidden/>
          </w:rPr>
        </w:r>
        <w:r w:rsidR="00F97F95">
          <w:rPr>
            <w:noProof/>
            <w:webHidden/>
          </w:rPr>
          <w:fldChar w:fldCharType="separate"/>
        </w:r>
        <w:r w:rsidR="00F97F95">
          <w:rPr>
            <w:noProof/>
            <w:webHidden/>
          </w:rPr>
          <w:t>22</w:t>
        </w:r>
        <w:r w:rsidR="00F97F95">
          <w:rPr>
            <w:noProof/>
            <w:webHidden/>
          </w:rPr>
          <w:fldChar w:fldCharType="end"/>
        </w:r>
      </w:hyperlink>
    </w:p>
    <w:p w14:paraId="6B74FEBC" w14:textId="2BB01D6C"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74" w:history="1">
        <w:r w:rsidR="00F97F95" w:rsidRPr="00395465">
          <w:rPr>
            <w:rStyle w:val="Hyperlink"/>
            <w:noProof/>
            <w:lang/>
          </w:rPr>
          <w:t>5.2.3</w:t>
        </w:r>
        <w:r w:rsidR="00F97F95">
          <w:rPr>
            <w:rFonts w:asciiTheme="minorHAnsi" w:eastAsiaTheme="minorEastAsia" w:hAnsiTheme="minorHAnsi" w:cstheme="minorBidi"/>
            <w:noProof/>
            <w:szCs w:val="22"/>
            <w:lang/>
          </w:rPr>
          <w:tab/>
        </w:r>
        <w:r w:rsidR="00F97F95" w:rsidRPr="00395465">
          <w:rPr>
            <w:rStyle w:val="Hyperlink"/>
            <w:noProof/>
            <w:lang/>
          </w:rPr>
          <w:t>Changes in the Documentation Set-Up</w:t>
        </w:r>
        <w:r w:rsidR="00F97F95">
          <w:rPr>
            <w:noProof/>
            <w:webHidden/>
          </w:rPr>
          <w:tab/>
        </w:r>
        <w:r w:rsidR="00F97F95">
          <w:rPr>
            <w:noProof/>
            <w:webHidden/>
          </w:rPr>
          <w:fldChar w:fldCharType="begin"/>
        </w:r>
        <w:r w:rsidR="00F97F95">
          <w:rPr>
            <w:noProof/>
            <w:webHidden/>
          </w:rPr>
          <w:instrText xml:space="preserve"> PAGEREF _Toc44339674 \h </w:instrText>
        </w:r>
        <w:r w:rsidR="00F97F95">
          <w:rPr>
            <w:noProof/>
            <w:webHidden/>
          </w:rPr>
        </w:r>
        <w:r w:rsidR="00F97F95">
          <w:rPr>
            <w:noProof/>
            <w:webHidden/>
          </w:rPr>
          <w:fldChar w:fldCharType="separate"/>
        </w:r>
        <w:r w:rsidR="00F97F95">
          <w:rPr>
            <w:noProof/>
            <w:webHidden/>
          </w:rPr>
          <w:t>23</w:t>
        </w:r>
        <w:r w:rsidR="00F97F95">
          <w:rPr>
            <w:noProof/>
            <w:webHidden/>
          </w:rPr>
          <w:fldChar w:fldCharType="end"/>
        </w:r>
      </w:hyperlink>
    </w:p>
    <w:p w14:paraId="025D5F79" w14:textId="4652D3BF"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75" w:history="1">
        <w:r w:rsidR="00F97F95" w:rsidRPr="00395465">
          <w:rPr>
            <w:rStyle w:val="Hyperlink"/>
            <w:noProof/>
            <w:lang/>
          </w:rPr>
          <w:t>5.2.4</w:t>
        </w:r>
        <w:r w:rsidR="00F97F95">
          <w:rPr>
            <w:rFonts w:asciiTheme="minorHAnsi" w:eastAsiaTheme="minorEastAsia" w:hAnsiTheme="minorHAnsi" w:cstheme="minorBidi"/>
            <w:noProof/>
            <w:szCs w:val="22"/>
            <w:lang/>
          </w:rPr>
          <w:tab/>
        </w:r>
        <w:r w:rsidR="00F97F95" w:rsidRPr="00395465">
          <w:rPr>
            <w:rStyle w:val="Hyperlink"/>
            <w:noProof/>
            <w:lang/>
          </w:rPr>
          <w:t>Final Conclusions Part 1</w:t>
        </w:r>
        <w:r w:rsidR="00F97F95">
          <w:rPr>
            <w:noProof/>
            <w:webHidden/>
          </w:rPr>
          <w:tab/>
        </w:r>
        <w:r w:rsidR="00F97F95">
          <w:rPr>
            <w:noProof/>
            <w:webHidden/>
          </w:rPr>
          <w:fldChar w:fldCharType="begin"/>
        </w:r>
        <w:r w:rsidR="00F97F95">
          <w:rPr>
            <w:noProof/>
            <w:webHidden/>
          </w:rPr>
          <w:instrText xml:space="preserve"> PAGEREF _Toc44339675 \h </w:instrText>
        </w:r>
        <w:r w:rsidR="00F97F95">
          <w:rPr>
            <w:noProof/>
            <w:webHidden/>
          </w:rPr>
        </w:r>
        <w:r w:rsidR="00F97F95">
          <w:rPr>
            <w:noProof/>
            <w:webHidden/>
          </w:rPr>
          <w:fldChar w:fldCharType="separate"/>
        </w:r>
        <w:r w:rsidR="00F97F95">
          <w:rPr>
            <w:noProof/>
            <w:webHidden/>
          </w:rPr>
          <w:t>23</w:t>
        </w:r>
        <w:r w:rsidR="00F97F95">
          <w:rPr>
            <w:noProof/>
            <w:webHidden/>
          </w:rPr>
          <w:fldChar w:fldCharType="end"/>
        </w:r>
      </w:hyperlink>
    </w:p>
    <w:p w14:paraId="53244B18" w14:textId="5F8F7B20"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76" w:history="1">
        <w:r w:rsidR="00F97F95" w:rsidRPr="00395465">
          <w:rPr>
            <w:rStyle w:val="Hyperlink"/>
            <w:noProof/>
            <w:lang/>
          </w:rPr>
          <w:t>5.2.5</w:t>
        </w:r>
        <w:r w:rsidR="00F97F95">
          <w:rPr>
            <w:rFonts w:asciiTheme="minorHAnsi" w:eastAsiaTheme="minorEastAsia" w:hAnsiTheme="minorHAnsi" w:cstheme="minorBidi"/>
            <w:noProof/>
            <w:szCs w:val="22"/>
            <w:lang/>
          </w:rPr>
          <w:tab/>
        </w:r>
        <w:r w:rsidR="00F97F95" w:rsidRPr="00395465">
          <w:rPr>
            <w:rStyle w:val="Hyperlink"/>
            <w:noProof/>
            <w:lang/>
          </w:rPr>
          <w:t>Questions araising from part 1</w:t>
        </w:r>
        <w:r w:rsidR="00F97F95">
          <w:rPr>
            <w:noProof/>
            <w:webHidden/>
          </w:rPr>
          <w:tab/>
        </w:r>
        <w:r w:rsidR="00F97F95">
          <w:rPr>
            <w:noProof/>
            <w:webHidden/>
          </w:rPr>
          <w:fldChar w:fldCharType="begin"/>
        </w:r>
        <w:r w:rsidR="00F97F95">
          <w:rPr>
            <w:noProof/>
            <w:webHidden/>
          </w:rPr>
          <w:instrText xml:space="preserve"> PAGEREF _Toc44339676 \h </w:instrText>
        </w:r>
        <w:r w:rsidR="00F97F95">
          <w:rPr>
            <w:noProof/>
            <w:webHidden/>
          </w:rPr>
        </w:r>
        <w:r w:rsidR="00F97F95">
          <w:rPr>
            <w:noProof/>
            <w:webHidden/>
          </w:rPr>
          <w:fldChar w:fldCharType="separate"/>
        </w:r>
        <w:r w:rsidR="00F97F95">
          <w:rPr>
            <w:noProof/>
            <w:webHidden/>
          </w:rPr>
          <w:t>23</w:t>
        </w:r>
        <w:r w:rsidR="00F97F95">
          <w:rPr>
            <w:noProof/>
            <w:webHidden/>
          </w:rPr>
          <w:fldChar w:fldCharType="end"/>
        </w:r>
      </w:hyperlink>
    </w:p>
    <w:p w14:paraId="3261C305" w14:textId="2796364A" w:rsidR="00F97F95" w:rsidRDefault="001D2147">
      <w:pPr>
        <w:pStyle w:val="Verzeichnis1"/>
        <w:rPr>
          <w:rFonts w:asciiTheme="minorHAnsi" w:eastAsiaTheme="minorEastAsia" w:hAnsiTheme="minorHAnsi" w:cstheme="minorBidi"/>
          <w:noProof/>
          <w:szCs w:val="22"/>
          <w:lang/>
        </w:rPr>
      </w:pPr>
      <w:hyperlink w:anchor="_Toc44339677" w:history="1">
        <w:r w:rsidR="00F97F95" w:rsidRPr="00395465">
          <w:rPr>
            <w:rStyle w:val="Hyperlink"/>
            <w:noProof/>
            <w:lang w:val="en-GB"/>
          </w:rPr>
          <w:t>6</w:t>
        </w:r>
        <w:r w:rsidR="00F97F95">
          <w:rPr>
            <w:rFonts w:asciiTheme="minorHAnsi" w:eastAsiaTheme="minorEastAsia" w:hAnsiTheme="minorHAnsi" w:cstheme="minorBidi"/>
            <w:noProof/>
            <w:szCs w:val="22"/>
            <w:lang/>
          </w:rPr>
          <w:tab/>
        </w:r>
        <w:r w:rsidR="00F97F95" w:rsidRPr="00395465">
          <w:rPr>
            <w:rStyle w:val="Hyperlink"/>
            <w:noProof/>
            <w:lang w:val="en-GB"/>
          </w:rPr>
          <w:t>Prototyping</w:t>
        </w:r>
        <w:r w:rsidR="00F97F95">
          <w:rPr>
            <w:noProof/>
            <w:webHidden/>
          </w:rPr>
          <w:tab/>
        </w:r>
        <w:r w:rsidR="00F97F95">
          <w:rPr>
            <w:noProof/>
            <w:webHidden/>
          </w:rPr>
          <w:fldChar w:fldCharType="begin"/>
        </w:r>
        <w:r w:rsidR="00F97F95">
          <w:rPr>
            <w:noProof/>
            <w:webHidden/>
          </w:rPr>
          <w:instrText xml:space="preserve"> PAGEREF _Toc44339677 \h </w:instrText>
        </w:r>
        <w:r w:rsidR="00F97F95">
          <w:rPr>
            <w:noProof/>
            <w:webHidden/>
          </w:rPr>
        </w:r>
        <w:r w:rsidR="00F97F95">
          <w:rPr>
            <w:noProof/>
            <w:webHidden/>
          </w:rPr>
          <w:fldChar w:fldCharType="separate"/>
        </w:r>
        <w:r w:rsidR="00F97F95">
          <w:rPr>
            <w:noProof/>
            <w:webHidden/>
          </w:rPr>
          <w:t>25</w:t>
        </w:r>
        <w:r w:rsidR="00F97F95">
          <w:rPr>
            <w:noProof/>
            <w:webHidden/>
          </w:rPr>
          <w:fldChar w:fldCharType="end"/>
        </w:r>
      </w:hyperlink>
    </w:p>
    <w:p w14:paraId="6B83657D" w14:textId="4D3D725B" w:rsidR="00F97F95" w:rsidRDefault="001D2147">
      <w:pPr>
        <w:pStyle w:val="Verzeichnis2"/>
        <w:tabs>
          <w:tab w:val="left" w:pos="1134"/>
        </w:tabs>
        <w:rPr>
          <w:rFonts w:asciiTheme="minorHAnsi" w:eastAsiaTheme="minorEastAsia" w:hAnsiTheme="minorHAnsi" w:cstheme="minorBidi"/>
          <w:noProof/>
          <w:szCs w:val="22"/>
          <w:lang/>
        </w:rPr>
      </w:pPr>
      <w:hyperlink w:anchor="_Toc44339678" w:history="1">
        <w:r w:rsidR="00F97F95" w:rsidRPr="00395465">
          <w:rPr>
            <w:rStyle w:val="Hyperlink"/>
            <w:noProof/>
            <w:lang w:val="en-GB"/>
          </w:rPr>
          <w:t>6.1</w:t>
        </w:r>
        <w:r w:rsidR="00F97F95">
          <w:rPr>
            <w:rFonts w:asciiTheme="minorHAnsi" w:eastAsiaTheme="minorEastAsia" w:hAnsiTheme="minorHAnsi" w:cstheme="minorBidi"/>
            <w:noProof/>
            <w:szCs w:val="22"/>
            <w:lang/>
          </w:rPr>
          <w:tab/>
        </w:r>
        <w:r w:rsidR="00F97F95" w:rsidRPr="00395465">
          <w:rPr>
            <w:rStyle w:val="Hyperlink"/>
            <w:noProof/>
            <w:lang/>
          </w:rPr>
          <w:t xml:space="preserve">System Context and </w:t>
        </w:r>
        <w:r w:rsidR="00F97F95" w:rsidRPr="00395465">
          <w:rPr>
            <w:rStyle w:val="Hyperlink"/>
            <w:noProof/>
            <w:lang w:val="en-GB"/>
          </w:rPr>
          <w:t>Application Design</w:t>
        </w:r>
        <w:r w:rsidR="00F97F95">
          <w:rPr>
            <w:noProof/>
            <w:webHidden/>
          </w:rPr>
          <w:tab/>
        </w:r>
        <w:r w:rsidR="00F97F95">
          <w:rPr>
            <w:noProof/>
            <w:webHidden/>
          </w:rPr>
          <w:fldChar w:fldCharType="begin"/>
        </w:r>
        <w:r w:rsidR="00F97F95">
          <w:rPr>
            <w:noProof/>
            <w:webHidden/>
          </w:rPr>
          <w:instrText xml:space="preserve"> PAGEREF _Toc44339678 \h </w:instrText>
        </w:r>
        <w:r w:rsidR="00F97F95">
          <w:rPr>
            <w:noProof/>
            <w:webHidden/>
          </w:rPr>
        </w:r>
        <w:r w:rsidR="00F97F95">
          <w:rPr>
            <w:noProof/>
            <w:webHidden/>
          </w:rPr>
          <w:fldChar w:fldCharType="separate"/>
        </w:r>
        <w:r w:rsidR="00F97F95">
          <w:rPr>
            <w:noProof/>
            <w:webHidden/>
          </w:rPr>
          <w:t>25</w:t>
        </w:r>
        <w:r w:rsidR="00F97F95">
          <w:rPr>
            <w:noProof/>
            <w:webHidden/>
          </w:rPr>
          <w:fldChar w:fldCharType="end"/>
        </w:r>
      </w:hyperlink>
    </w:p>
    <w:p w14:paraId="2AD961F9" w14:textId="52774E89" w:rsidR="00F97F95" w:rsidRDefault="001D2147">
      <w:pPr>
        <w:pStyle w:val="Verzeichnis2"/>
        <w:tabs>
          <w:tab w:val="left" w:pos="1134"/>
        </w:tabs>
        <w:rPr>
          <w:rFonts w:asciiTheme="minorHAnsi" w:eastAsiaTheme="minorEastAsia" w:hAnsiTheme="minorHAnsi" w:cstheme="minorBidi"/>
          <w:noProof/>
          <w:szCs w:val="22"/>
          <w:lang/>
        </w:rPr>
      </w:pPr>
      <w:hyperlink w:anchor="_Toc44339679" w:history="1">
        <w:r w:rsidR="00F97F95" w:rsidRPr="00395465">
          <w:rPr>
            <w:rStyle w:val="Hyperlink"/>
            <w:noProof/>
            <w:lang/>
          </w:rPr>
          <w:t>6.2</w:t>
        </w:r>
        <w:r w:rsidR="00F97F95">
          <w:rPr>
            <w:rFonts w:asciiTheme="minorHAnsi" w:eastAsiaTheme="minorEastAsia" w:hAnsiTheme="minorHAnsi" w:cstheme="minorBidi"/>
            <w:noProof/>
            <w:szCs w:val="22"/>
            <w:lang/>
          </w:rPr>
          <w:tab/>
        </w:r>
        <w:r w:rsidR="00F97F95" w:rsidRPr="00395465">
          <w:rPr>
            <w:rStyle w:val="Hyperlink"/>
            <w:noProof/>
            <w:lang/>
          </w:rPr>
          <w:t>Architecture of the implemented Prototypical Apps</w:t>
        </w:r>
        <w:r w:rsidR="00F97F95">
          <w:rPr>
            <w:noProof/>
            <w:webHidden/>
          </w:rPr>
          <w:tab/>
        </w:r>
        <w:r w:rsidR="00F97F95">
          <w:rPr>
            <w:noProof/>
            <w:webHidden/>
          </w:rPr>
          <w:fldChar w:fldCharType="begin"/>
        </w:r>
        <w:r w:rsidR="00F97F95">
          <w:rPr>
            <w:noProof/>
            <w:webHidden/>
          </w:rPr>
          <w:instrText xml:space="preserve"> PAGEREF _Toc44339679 \h </w:instrText>
        </w:r>
        <w:r w:rsidR="00F97F95">
          <w:rPr>
            <w:noProof/>
            <w:webHidden/>
          </w:rPr>
        </w:r>
        <w:r w:rsidR="00F97F95">
          <w:rPr>
            <w:noProof/>
            <w:webHidden/>
          </w:rPr>
          <w:fldChar w:fldCharType="separate"/>
        </w:r>
        <w:r w:rsidR="00F97F95">
          <w:rPr>
            <w:noProof/>
            <w:webHidden/>
          </w:rPr>
          <w:t>27</w:t>
        </w:r>
        <w:r w:rsidR="00F97F95">
          <w:rPr>
            <w:noProof/>
            <w:webHidden/>
          </w:rPr>
          <w:fldChar w:fldCharType="end"/>
        </w:r>
      </w:hyperlink>
    </w:p>
    <w:p w14:paraId="70906725" w14:textId="159FB3CC"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80" w:history="1">
        <w:r w:rsidR="00F97F95" w:rsidRPr="00395465">
          <w:rPr>
            <w:rStyle w:val="Hyperlink"/>
            <w:noProof/>
            <w:lang w:val="en-GB"/>
          </w:rPr>
          <w:t>6.2.1</w:t>
        </w:r>
        <w:r w:rsidR="00F97F95">
          <w:rPr>
            <w:rFonts w:asciiTheme="minorHAnsi" w:eastAsiaTheme="minorEastAsia" w:hAnsiTheme="minorHAnsi" w:cstheme="minorBidi"/>
            <w:noProof/>
            <w:szCs w:val="22"/>
            <w:lang/>
          </w:rPr>
          <w:tab/>
        </w:r>
        <w:r w:rsidR="00F97F95" w:rsidRPr="00395465">
          <w:rPr>
            <w:rStyle w:val="Hyperlink"/>
            <w:noProof/>
            <w:lang/>
          </w:rPr>
          <w:t xml:space="preserve">The </w:t>
        </w:r>
        <w:r w:rsidR="00F97F95" w:rsidRPr="00395465">
          <w:rPr>
            <w:rStyle w:val="Hyperlink"/>
            <w:noProof/>
            <w:lang w:val="en-GB"/>
          </w:rPr>
          <w:t>OQ Test App</w:t>
        </w:r>
        <w:r w:rsidR="00F97F95">
          <w:rPr>
            <w:noProof/>
            <w:webHidden/>
          </w:rPr>
          <w:tab/>
        </w:r>
        <w:r w:rsidR="00F97F95">
          <w:rPr>
            <w:noProof/>
            <w:webHidden/>
          </w:rPr>
          <w:fldChar w:fldCharType="begin"/>
        </w:r>
        <w:r w:rsidR="00F97F95">
          <w:rPr>
            <w:noProof/>
            <w:webHidden/>
          </w:rPr>
          <w:instrText xml:space="preserve"> PAGEREF _Toc44339680 \h </w:instrText>
        </w:r>
        <w:r w:rsidR="00F97F95">
          <w:rPr>
            <w:noProof/>
            <w:webHidden/>
          </w:rPr>
        </w:r>
        <w:r w:rsidR="00F97F95">
          <w:rPr>
            <w:noProof/>
            <w:webHidden/>
          </w:rPr>
          <w:fldChar w:fldCharType="separate"/>
        </w:r>
        <w:r w:rsidR="00F97F95">
          <w:rPr>
            <w:noProof/>
            <w:webHidden/>
          </w:rPr>
          <w:t>27</w:t>
        </w:r>
        <w:r w:rsidR="00F97F95">
          <w:rPr>
            <w:noProof/>
            <w:webHidden/>
          </w:rPr>
          <w:fldChar w:fldCharType="end"/>
        </w:r>
      </w:hyperlink>
    </w:p>
    <w:p w14:paraId="6ED1E08A" w14:textId="137E578C" w:rsidR="00F97F95" w:rsidRDefault="001D2147">
      <w:pPr>
        <w:pStyle w:val="Verzeichnis4"/>
        <w:tabs>
          <w:tab w:val="left" w:pos="2764"/>
        </w:tabs>
        <w:rPr>
          <w:rFonts w:asciiTheme="minorHAnsi" w:eastAsiaTheme="minorEastAsia" w:hAnsiTheme="minorHAnsi" w:cstheme="minorBidi"/>
          <w:noProof/>
          <w:szCs w:val="22"/>
          <w:lang/>
        </w:rPr>
      </w:pPr>
      <w:hyperlink w:anchor="_Toc44339681" w:history="1">
        <w:r w:rsidR="00F97F95" w:rsidRPr="00395465">
          <w:rPr>
            <w:rStyle w:val="Hyperlink"/>
            <w:noProof/>
            <w:lang/>
          </w:rPr>
          <w:t>6.2.1.1</w:t>
        </w:r>
        <w:r w:rsidR="00F97F95">
          <w:rPr>
            <w:rFonts w:asciiTheme="minorHAnsi" w:eastAsiaTheme="minorEastAsia" w:hAnsiTheme="minorHAnsi" w:cstheme="minorBidi"/>
            <w:noProof/>
            <w:szCs w:val="22"/>
            <w:lang/>
          </w:rPr>
          <w:tab/>
        </w:r>
        <w:r w:rsidR="00F97F95" w:rsidRPr="00395465">
          <w:rPr>
            <w:rStyle w:val="Hyperlink"/>
            <w:noProof/>
            <w:lang/>
          </w:rPr>
          <w:t>C4 Model Container Diagram</w:t>
        </w:r>
        <w:r w:rsidR="00F97F95">
          <w:rPr>
            <w:noProof/>
            <w:webHidden/>
          </w:rPr>
          <w:tab/>
        </w:r>
        <w:r w:rsidR="00F97F95">
          <w:rPr>
            <w:noProof/>
            <w:webHidden/>
          </w:rPr>
          <w:fldChar w:fldCharType="begin"/>
        </w:r>
        <w:r w:rsidR="00F97F95">
          <w:rPr>
            <w:noProof/>
            <w:webHidden/>
          </w:rPr>
          <w:instrText xml:space="preserve"> PAGEREF _Toc44339681 \h </w:instrText>
        </w:r>
        <w:r w:rsidR="00F97F95">
          <w:rPr>
            <w:noProof/>
            <w:webHidden/>
          </w:rPr>
        </w:r>
        <w:r w:rsidR="00F97F95">
          <w:rPr>
            <w:noProof/>
            <w:webHidden/>
          </w:rPr>
          <w:fldChar w:fldCharType="separate"/>
        </w:r>
        <w:r w:rsidR="00F97F95">
          <w:rPr>
            <w:noProof/>
            <w:webHidden/>
          </w:rPr>
          <w:t>27</w:t>
        </w:r>
        <w:r w:rsidR="00F97F95">
          <w:rPr>
            <w:noProof/>
            <w:webHidden/>
          </w:rPr>
          <w:fldChar w:fldCharType="end"/>
        </w:r>
      </w:hyperlink>
    </w:p>
    <w:p w14:paraId="049FEFC5" w14:textId="6C41F540" w:rsidR="00F97F95" w:rsidRDefault="001D2147">
      <w:pPr>
        <w:pStyle w:val="Verzeichnis4"/>
        <w:tabs>
          <w:tab w:val="left" w:pos="2764"/>
        </w:tabs>
        <w:rPr>
          <w:rFonts w:asciiTheme="minorHAnsi" w:eastAsiaTheme="minorEastAsia" w:hAnsiTheme="minorHAnsi" w:cstheme="minorBidi"/>
          <w:noProof/>
          <w:szCs w:val="22"/>
          <w:lang/>
        </w:rPr>
      </w:pPr>
      <w:hyperlink w:anchor="_Toc44339682" w:history="1">
        <w:r w:rsidR="00F97F95" w:rsidRPr="00395465">
          <w:rPr>
            <w:rStyle w:val="Hyperlink"/>
            <w:noProof/>
            <w:lang/>
          </w:rPr>
          <w:t>6.2.1.2</w:t>
        </w:r>
        <w:r w:rsidR="00F97F95">
          <w:rPr>
            <w:rFonts w:asciiTheme="minorHAnsi" w:eastAsiaTheme="minorEastAsia" w:hAnsiTheme="minorHAnsi" w:cstheme="minorBidi"/>
            <w:noProof/>
            <w:szCs w:val="22"/>
            <w:lang/>
          </w:rPr>
          <w:tab/>
        </w:r>
        <w:r w:rsidR="00F97F95" w:rsidRPr="00395465">
          <w:rPr>
            <w:rStyle w:val="Hyperlink"/>
            <w:noProof/>
            <w:lang/>
          </w:rPr>
          <w:t>C4 Model Component Diagram</w:t>
        </w:r>
        <w:r w:rsidR="00F97F95">
          <w:rPr>
            <w:noProof/>
            <w:webHidden/>
          </w:rPr>
          <w:tab/>
        </w:r>
        <w:r w:rsidR="00F97F95">
          <w:rPr>
            <w:noProof/>
            <w:webHidden/>
          </w:rPr>
          <w:fldChar w:fldCharType="begin"/>
        </w:r>
        <w:r w:rsidR="00F97F95">
          <w:rPr>
            <w:noProof/>
            <w:webHidden/>
          </w:rPr>
          <w:instrText xml:space="preserve"> PAGEREF _Toc44339682 \h </w:instrText>
        </w:r>
        <w:r w:rsidR="00F97F95">
          <w:rPr>
            <w:noProof/>
            <w:webHidden/>
          </w:rPr>
        </w:r>
        <w:r w:rsidR="00F97F95">
          <w:rPr>
            <w:noProof/>
            <w:webHidden/>
          </w:rPr>
          <w:fldChar w:fldCharType="separate"/>
        </w:r>
        <w:r w:rsidR="00F97F95">
          <w:rPr>
            <w:noProof/>
            <w:webHidden/>
          </w:rPr>
          <w:t>28</w:t>
        </w:r>
        <w:r w:rsidR="00F97F95">
          <w:rPr>
            <w:noProof/>
            <w:webHidden/>
          </w:rPr>
          <w:fldChar w:fldCharType="end"/>
        </w:r>
      </w:hyperlink>
    </w:p>
    <w:p w14:paraId="06BDFFC2" w14:textId="291F8847"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83" w:history="1">
        <w:r w:rsidR="00F97F95" w:rsidRPr="00395465">
          <w:rPr>
            <w:rStyle w:val="Hyperlink"/>
            <w:noProof/>
            <w:lang/>
          </w:rPr>
          <w:t>6.2.2</w:t>
        </w:r>
        <w:r w:rsidR="00F97F95">
          <w:rPr>
            <w:rFonts w:asciiTheme="minorHAnsi" w:eastAsiaTheme="minorEastAsia" w:hAnsiTheme="minorHAnsi" w:cstheme="minorBidi"/>
            <w:noProof/>
            <w:szCs w:val="22"/>
            <w:lang/>
          </w:rPr>
          <w:tab/>
        </w:r>
        <w:r w:rsidR="00F97F95" w:rsidRPr="00395465">
          <w:rPr>
            <w:rStyle w:val="Hyperlink"/>
            <w:noProof/>
            <w:lang/>
          </w:rPr>
          <w:t>The Java Business Application</w:t>
        </w:r>
        <w:r w:rsidR="00F97F95">
          <w:rPr>
            <w:noProof/>
            <w:webHidden/>
          </w:rPr>
          <w:tab/>
        </w:r>
        <w:r w:rsidR="00F97F95">
          <w:rPr>
            <w:noProof/>
            <w:webHidden/>
          </w:rPr>
          <w:fldChar w:fldCharType="begin"/>
        </w:r>
        <w:r w:rsidR="00F97F95">
          <w:rPr>
            <w:noProof/>
            <w:webHidden/>
          </w:rPr>
          <w:instrText xml:space="preserve"> PAGEREF _Toc44339683 \h </w:instrText>
        </w:r>
        <w:r w:rsidR="00F97F95">
          <w:rPr>
            <w:noProof/>
            <w:webHidden/>
          </w:rPr>
        </w:r>
        <w:r w:rsidR="00F97F95">
          <w:rPr>
            <w:noProof/>
            <w:webHidden/>
          </w:rPr>
          <w:fldChar w:fldCharType="separate"/>
        </w:r>
        <w:r w:rsidR="00F97F95">
          <w:rPr>
            <w:noProof/>
            <w:webHidden/>
          </w:rPr>
          <w:t>29</w:t>
        </w:r>
        <w:r w:rsidR="00F97F95">
          <w:rPr>
            <w:noProof/>
            <w:webHidden/>
          </w:rPr>
          <w:fldChar w:fldCharType="end"/>
        </w:r>
      </w:hyperlink>
    </w:p>
    <w:p w14:paraId="420968E1" w14:textId="21E1F5BE" w:rsidR="00F97F95" w:rsidRDefault="001D2147">
      <w:pPr>
        <w:pStyle w:val="Verzeichnis4"/>
        <w:tabs>
          <w:tab w:val="left" w:pos="2764"/>
        </w:tabs>
        <w:rPr>
          <w:rFonts w:asciiTheme="minorHAnsi" w:eastAsiaTheme="minorEastAsia" w:hAnsiTheme="minorHAnsi" w:cstheme="minorBidi"/>
          <w:noProof/>
          <w:szCs w:val="22"/>
          <w:lang/>
        </w:rPr>
      </w:pPr>
      <w:hyperlink w:anchor="_Toc44339684" w:history="1">
        <w:r w:rsidR="00F97F95" w:rsidRPr="00395465">
          <w:rPr>
            <w:rStyle w:val="Hyperlink"/>
            <w:noProof/>
            <w:lang w:val="en-GB"/>
          </w:rPr>
          <w:t>6.2.2.1</w:t>
        </w:r>
        <w:r w:rsidR="00F97F95">
          <w:rPr>
            <w:rFonts w:asciiTheme="minorHAnsi" w:eastAsiaTheme="minorEastAsia" w:hAnsiTheme="minorHAnsi" w:cstheme="minorBidi"/>
            <w:noProof/>
            <w:szCs w:val="22"/>
            <w:lang/>
          </w:rPr>
          <w:tab/>
        </w:r>
        <w:r w:rsidR="00F97F95" w:rsidRPr="00395465">
          <w:rPr>
            <w:rStyle w:val="Hyperlink"/>
            <w:noProof/>
            <w:lang w:val="en-GB"/>
          </w:rPr>
          <w:t>JBA Frontend</w:t>
        </w:r>
        <w:r w:rsidR="00F97F95">
          <w:rPr>
            <w:noProof/>
            <w:webHidden/>
          </w:rPr>
          <w:tab/>
        </w:r>
        <w:r w:rsidR="00F97F95">
          <w:rPr>
            <w:noProof/>
            <w:webHidden/>
          </w:rPr>
          <w:fldChar w:fldCharType="begin"/>
        </w:r>
        <w:r w:rsidR="00F97F95">
          <w:rPr>
            <w:noProof/>
            <w:webHidden/>
          </w:rPr>
          <w:instrText xml:space="preserve"> PAGEREF _Toc44339684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7E094A70" w14:textId="25CBD074" w:rsidR="00F97F95" w:rsidRDefault="001D2147">
      <w:pPr>
        <w:pStyle w:val="Verzeichnis4"/>
        <w:tabs>
          <w:tab w:val="left" w:pos="2764"/>
        </w:tabs>
        <w:rPr>
          <w:rFonts w:asciiTheme="minorHAnsi" w:eastAsiaTheme="minorEastAsia" w:hAnsiTheme="minorHAnsi" w:cstheme="minorBidi"/>
          <w:noProof/>
          <w:szCs w:val="22"/>
          <w:lang/>
        </w:rPr>
      </w:pPr>
      <w:hyperlink w:anchor="_Toc44339685" w:history="1">
        <w:r w:rsidR="00F97F95" w:rsidRPr="00395465">
          <w:rPr>
            <w:rStyle w:val="Hyperlink"/>
            <w:noProof/>
            <w:lang w:val="en-GB"/>
          </w:rPr>
          <w:t>6.2.2.2</w:t>
        </w:r>
        <w:r w:rsidR="00F97F95">
          <w:rPr>
            <w:rFonts w:asciiTheme="minorHAnsi" w:eastAsiaTheme="minorEastAsia" w:hAnsiTheme="minorHAnsi" w:cstheme="minorBidi"/>
            <w:noProof/>
            <w:szCs w:val="22"/>
            <w:lang/>
          </w:rPr>
          <w:tab/>
        </w:r>
        <w:r w:rsidR="00F97F95" w:rsidRPr="00395465">
          <w:rPr>
            <w:rStyle w:val="Hyperlink"/>
            <w:noProof/>
            <w:lang w:val="en-GB"/>
          </w:rPr>
          <w:t>JBA Backend</w:t>
        </w:r>
        <w:r w:rsidR="00F97F95">
          <w:rPr>
            <w:noProof/>
            <w:webHidden/>
          </w:rPr>
          <w:tab/>
        </w:r>
        <w:r w:rsidR="00F97F95">
          <w:rPr>
            <w:noProof/>
            <w:webHidden/>
          </w:rPr>
          <w:fldChar w:fldCharType="begin"/>
        </w:r>
        <w:r w:rsidR="00F97F95">
          <w:rPr>
            <w:noProof/>
            <w:webHidden/>
          </w:rPr>
          <w:instrText xml:space="preserve"> PAGEREF _Toc44339685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4579AE90" w14:textId="700F2FDB" w:rsidR="00F97F95" w:rsidRDefault="001D2147">
      <w:pPr>
        <w:pStyle w:val="Verzeichnis4"/>
        <w:tabs>
          <w:tab w:val="left" w:pos="2764"/>
        </w:tabs>
        <w:rPr>
          <w:rFonts w:asciiTheme="minorHAnsi" w:eastAsiaTheme="minorEastAsia" w:hAnsiTheme="minorHAnsi" w:cstheme="minorBidi"/>
          <w:noProof/>
          <w:szCs w:val="22"/>
          <w:lang/>
        </w:rPr>
      </w:pPr>
      <w:hyperlink w:anchor="_Toc44339686" w:history="1">
        <w:r w:rsidR="00F97F95" w:rsidRPr="00395465">
          <w:rPr>
            <w:rStyle w:val="Hyperlink"/>
            <w:noProof/>
            <w:lang w:val="en-GB"/>
          </w:rPr>
          <w:t>6.2.2.3</w:t>
        </w:r>
        <w:r w:rsidR="00F97F95">
          <w:rPr>
            <w:rFonts w:asciiTheme="minorHAnsi" w:eastAsiaTheme="minorEastAsia" w:hAnsiTheme="minorHAnsi" w:cstheme="minorBidi"/>
            <w:noProof/>
            <w:szCs w:val="22"/>
            <w:lang/>
          </w:rPr>
          <w:tab/>
        </w:r>
        <w:r w:rsidR="00F97F95" w:rsidRPr="00395465">
          <w:rPr>
            <w:rStyle w:val="Hyperlink"/>
            <w:noProof/>
            <w:lang w:val="en-GB"/>
          </w:rPr>
          <w:t>Database</w:t>
        </w:r>
        <w:r w:rsidR="00F97F95">
          <w:rPr>
            <w:noProof/>
            <w:webHidden/>
          </w:rPr>
          <w:tab/>
        </w:r>
        <w:r w:rsidR="00F97F95">
          <w:rPr>
            <w:noProof/>
            <w:webHidden/>
          </w:rPr>
          <w:fldChar w:fldCharType="begin"/>
        </w:r>
        <w:r w:rsidR="00F97F95">
          <w:rPr>
            <w:noProof/>
            <w:webHidden/>
          </w:rPr>
          <w:instrText xml:space="preserve"> PAGEREF _Toc44339686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682A9829" w14:textId="3CD6DEA9" w:rsidR="00F97F95" w:rsidRDefault="001D2147">
      <w:pPr>
        <w:pStyle w:val="Verzeichnis2"/>
        <w:tabs>
          <w:tab w:val="left" w:pos="1134"/>
        </w:tabs>
        <w:rPr>
          <w:rFonts w:asciiTheme="minorHAnsi" w:eastAsiaTheme="minorEastAsia" w:hAnsiTheme="minorHAnsi" w:cstheme="minorBidi"/>
          <w:noProof/>
          <w:szCs w:val="22"/>
          <w:lang/>
        </w:rPr>
      </w:pPr>
      <w:hyperlink w:anchor="_Toc44339687" w:history="1">
        <w:r w:rsidR="00F97F95" w:rsidRPr="00395465">
          <w:rPr>
            <w:rStyle w:val="Hyperlink"/>
            <w:noProof/>
            <w:lang w:val="en-GB"/>
          </w:rPr>
          <w:t>6.3</w:t>
        </w:r>
        <w:r w:rsidR="00F97F95">
          <w:rPr>
            <w:rFonts w:asciiTheme="minorHAnsi" w:eastAsiaTheme="minorEastAsia" w:hAnsiTheme="minorHAnsi" w:cstheme="minorBidi"/>
            <w:noProof/>
            <w:szCs w:val="22"/>
            <w:lang/>
          </w:rPr>
          <w:tab/>
        </w:r>
        <w:r w:rsidR="00F97F95" w:rsidRPr="00395465">
          <w:rPr>
            <w:rStyle w:val="Hyperlink"/>
            <w:noProof/>
            <w:lang/>
          </w:rPr>
          <w:t>Analysis of the applicability of automation tools in regulated environments in respect of validation.</w:t>
        </w:r>
        <w:r w:rsidR="00F97F95">
          <w:rPr>
            <w:noProof/>
            <w:webHidden/>
          </w:rPr>
          <w:tab/>
        </w:r>
        <w:r w:rsidR="00F97F95">
          <w:rPr>
            <w:noProof/>
            <w:webHidden/>
          </w:rPr>
          <w:fldChar w:fldCharType="begin"/>
        </w:r>
        <w:r w:rsidR="00F97F95">
          <w:rPr>
            <w:noProof/>
            <w:webHidden/>
          </w:rPr>
          <w:instrText xml:space="preserve"> PAGEREF _Toc44339687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451C5288" w14:textId="1F16D200"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88" w:history="1">
        <w:r w:rsidR="00F97F95" w:rsidRPr="00395465">
          <w:rPr>
            <w:rStyle w:val="Hyperlink"/>
            <w:noProof/>
            <w:lang/>
          </w:rPr>
          <w:t>6.3.1</w:t>
        </w:r>
        <w:r w:rsidR="00F97F95">
          <w:rPr>
            <w:rFonts w:asciiTheme="minorHAnsi" w:eastAsiaTheme="minorEastAsia" w:hAnsiTheme="minorHAnsi" w:cstheme="minorBidi"/>
            <w:noProof/>
            <w:szCs w:val="22"/>
            <w:lang/>
          </w:rPr>
          <w:tab/>
        </w:r>
        <w:r w:rsidR="00F97F95" w:rsidRPr="00395465">
          <w:rPr>
            <w:rStyle w:val="Hyperlink"/>
            <w:noProof/>
            <w:lang/>
          </w:rPr>
          <w:t>Requirements</w:t>
        </w:r>
        <w:r w:rsidR="00F97F95">
          <w:rPr>
            <w:noProof/>
            <w:webHidden/>
          </w:rPr>
          <w:tab/>
        </w:r>
        <w:r w:rsidR="00F97F95">
          <w:rPr>
            <w:noProof/>
            <w:webHidden/>
          </w:rPr>
          <w:fldChar w:fldCharType="begin"/>
        </w:r>
        <w:r w:rsidR="00F97F95">
          <w:rPr>
            <w:noProof/>
            <w:webHidden/>
          </w:rPr>
          <w:instrText xml:space="preserve"> PAGEREF _Toc44339688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6A970BFD" w14:textId="69F8DBA7"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89" w:history="1">
        <w:r w:rsidR="00F97F95" w:rsidRPr="00395465">
          <w:rPr>
            <w:rStyle w:val="Hyperlink"/>
            <w:noProof/>
            <w:lang/>
          </w:rPr>
          <w:t>6.3.2</w:t>
        </w:r>
        <w:r w:rsidR="00F97F95">
          <w:rPr>
            <w:rFonts w:asciiTheme="minorHAnsi" w:eastAsiaTheme="minorEastAsia" w:hAnsiTheme="minorHAnsi" w:cstheme="minorBidi"/>
            <w:noProof/>
            <w:szCs w:val="22"/>
            <w:lang/>
          </w:rPr>
          <w:tab/>
        </w:r>
        <w:r w:rsidR="00F97F95" w:rsidRPr="00395465">
          <w:rPr>
            <w:rStyle w:val="Hyperlink"/>
            <w:noProof/>
            <w:lang/>
          </w:rPr>
          <w:t>Risk-Assessment</w:t>
        </w:r>
        <w:r w:rsidR="00F97F95">
          <w:rPr>
            <w:noProof/>
            <w:webHidden/>
          </w:rPr>
          <w:tab/>
        </w:r>
        <w:r w:rsidR="00F97F95">
          <w:rPr>
            <w:noProof/>
            <w:webHidden/>
          </w:rPr>
          <w:fldChar w:fldCharType="begin"/>
        </w:r>
        <w:r w:rsidR="00F97F95">
          <w:rPr>
            <w:noProof/>
            <w:webHidden/>
          </w:rPr>
          <w:instrText xml:space="preserve"> PAGEREF _Toc44339689 \h </w:instrText>
        </w:r>
        <w:r w:rsidR="00F97F95">
          <w:rPr>
            <w:noProof/>
            <w:webHidden/>
          </w:rPr>
        </w:r>
        <w:r w:rsidR="00F97F95">
          <w:rPr>
            <w:noProof/>
            <w:webHidden/>
          </w:rPr>
          <w:fldChar w:fldCharType="separate"/>
        </w:r>
        <w:r w:rsidR="00F97F95">
          <w:rPr>
            <w:noProof/>
            <w:webHidden/>
          </w:rPr>
          <w:t>31</w:t>
        </w:r>
        <w:r w:rsidR="00F97F95">
          <w:rPr>
            <w:noProof/>
            <w:webHidden/>
          </w:rPr>
          <w:fldChar w:fldCharType="end"/>
        </w:r>
      </w:hyperlink>
    </w:p>
    <w:p w14:paraId="3FB3C7EB" w14:textId="42030071"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90" w:history="1">
        <w:r w:rsidR="00F97F95" w:rsidRPr="00395465">
          <w:rPr>
            <w:rStyle w:val="Hyperlink"/>
            <w:noProof/>
            <w:lang/>
          </w:rPr>
          <w:t>6.3.3</w:t>
        </w:r>
        <w:r w:rsidR="00F97F95">
          <w:rPr>
            <w:rFonts w:asciiTheme="minorHAnsi" w:eastAsiaTheme="minorEastAsia" w:hAnsiTheme="minorHAnsi" w:cstheme="minorBidi"/>
            <w:noProof/>
            <w:szCs w:val="22"/>
            <w:lang/>
          </w:rPr>
          <w:tab/>
        </w:r>
        <w:r w:rsidR="00F97F95" w:rsidRPr="00395465">
          <w:rPr>
            <w:rStyle w:val="Hyperlink"/>
            <w:noProof/>
            <w:lang/>
          </w:rPr>
          <w:t>Single Tool Analysis</w:t>
        </w:r>
        <w:r w:rsidR="00F97F95">
          <w:rPr>
            <w:noProof/>
            <w:webHidden/>
          </w:rPr>
          <w:tab/>
        </w:r>
        <w:r w:rsidR="00F97F95">
          <w:rPr>
            <w:noProof/>
            <w:webHidden/>
          </w:rPr>
          <w:fldChar w:fldCharType="begin"/>
        </w:r>
        <w:r w:rsidR="00F97F95">
          <w:rPr>
            <w:noProof/>
            <w:webHidden/>
          </w:rPr>
          <w:instrText xml:space="preserve"> PAGEREF _Toc44339690 \h </w:instrText>
        </w:r>
        <w:r w:rsidR="00F97F95">
          <w:rPr>
            <w:noProof/>
            <w:webHidden/>
          </w:rPr>
        </w:r>
        <w:r w:rsidR="00F97F95">
          <w:rPr>
            <w:noProof/>
            <w:webHidden/>
          </w:rPr>
          <w:fldChar w:fldCharType="separate"/>
        </w:r>
        <w:r w:rsidR="00F97F95">
          <w:rPr>
            <w:noProof/>
            <w:webHidden/>
          </w:rPr>
          <w:t>31</w:t>
        </w:r>
        <w:r w:rsidR="00F97F95">
          <w:rPr>
            <w:noProof/>
            <w:webHidden/>
          </w:rPr>
          <w:fldChar w:fldCharType="end"/>
        </w:r>
      </w:hyperlink>
    </w:p>
    <w:p w14:paraId="6F09687F" w14:textId="71CB347B" w:rsidR="00F97F95" w:rsidRDefault="001D2147">
      <w:pPr>
        <w:pStyle w:val="Verzeichnis4"/>
        <w:tabs>
          <w:tab w:val="left" w:pos="2764"/>
        </w:tabs>
        <w:rPr>
          <w:rFonts w:asciiTheme="minorHAnsi" w:eastAsiaTheme="minorEastAsia" w:hAnsiTheme="minorHAnsi" w:cstheme="minorBidi"/>
          <w:noProof/>
          <w:szCs w:val="22"/>
          <w:lang/>
        </w:rPr>
      </w:pPr>
      <w:hyperlink w:anchor="_Toc44339691" w:history="1">
        <w:r w:rsidR="00F97F95" w:rsidRPr="00395465">
          <w:rPr>
            <w:rStyle w:val="Hyperlink"/>
            <w:noProof/>
            <w:lang/>
          </w:rPr>
          <w:t>6.3.3.1</w:t>
        </w:r>
        <w:r w:rsidR="00F97F95">
          <w:rPr>
            <w:rFonts w:asciiTheme="minorHAnsi" w:eastAsiaTheme="minorEastAsia" w:hAnsiTheme="minorHAnsi" w:cstheme="minorBidi"/>
            <w:noProof/>
            <w:szCs w:val="22"/>
            <w:lang/>
          </w:rPr>
          <w:tab/>
        </w:r>
        <w:r w:rsidR="00F97F95" w:rsidRPr="00395465">
          <w:rPr>
            <w:rStyle w:val="Hyperlink"/>
            <w:noProof/>
            <w:lang/>
          </w:rPr>
          <w:t>Scenarioo</w:t>
        </w:r>
        <w:r w:rsidR="00F97F95">
          <w:rPr>
            <w:noProof/>
            <w:webHidden/>
          </w:rPr>
          <w:tab/>
        </w:r>
        <w:r w:rsidR="00F97F95">
          <w:rPr>
            <w:noProof/>
            <w:webHidden/>
          </w:rPr>
          <w:fldChar w:fldCharType="begin"/>
        </w:r>
        <w:r w:rsidR="00F97F95">
          <w:rPr>
            <w:noProof/>
            <w:webHidden/>
          </w:rPr>
          <w:instrText xml:space="preserve"> PAGEREF _Toc44339691 \h </w:instrText>
        </w:r>
        <w:r w:rsidR="00F97F95">
          <w:rPr>
            <w:noProof/>
            <w:webHidden/>
          </w:rPr>
        </w:r>
        <w:r w:rsidR="00F97F95">
          <w:rPr>
            <w:noProof/>
            <w:webHidden/>
          </w:rPr>
          <w:fldChar w:fldCharType="separate"/>
        </w:r>
        <w:r w:rsidR="00F97F95">
          <w:rPr>
            <w:noProof/>
            <w:webHidden/>
          </w:rPr>
          <w:t>31</w:t>
        </w:r>
        <w:r w:rsidR="00F97F95">
          <w:rPr>
            <w:noProof/>
            <w:webHidden/>
          </w:rPr>
          <w:fldChar w:fldCharType="end"/>
        </w:r>
      </w:hyperlink>
    </w:p>
    <w:p w14:paraId="56FAC014" w14:textId="2B0B07EE" w:rsidR="00F97F95" w:rsidRDefault="001D2147">
      <w:pPr>
        <w:pStyle w:val="Verzeichnis4"/>
        <w:tabs>
          <w:tab w:val="left" w:pos="2764"/>
        </w:tabs>
        <w:rPr>
          <w:rFonts w:asciiTheme="minorHAnsi" w:eastAsiaTheme="minorEastAsia" w:hAnsiTheme="minorHAnsi" w:cstheme="minorBidi"/>
          <w:noProof/>
          <w:szCs w:val="22"/>
          <w:lang/>
        </w:rPr>
      </w:pPr>
      <w:hyperlink w:anchor="_Toc44339692" w:history="1">
        <w:r w:rsidR="00F97F95" w:rsidRPr="00395465">
          <w:rPr>
            <w:rStyle w:val="Hyperlink"/>
            <w:noProof/>
            <w:lang/>
          </w:rPr>
          <w:t>6.3.3.2</w:t>
        </w:r>
        <w:r w:rsidR="00F97F95">
          <w:rPr>
            <w:rFonts w:asciiTheme="minorHAnsi" w:eastAsiaTheme="minorEastAsia" w:hAnsiTheme="minorHAnsi" w:cstheme="minorBidi"/>
            <w:noProof/>
            <w:szCs w:val="22"/>
            <w:lang/>
          </w:rPr>
          <w:tab/>
        </w:r>
        <w:r w:rsidR="00F97F95" w:rsidRPr="00395465">
          <w:rPr>
            <w:rStyle w:val="Hyperlink"/>
            <w:noProof/>
            <w:lang/>
          </w:rPr>
          <w:t>OQ Test App</w:t>
        </w:r>
        <w:r w:rsidR="00F97F95">
          <w:rPr>
            <w:noProof/>
            <w:webHidden/>
          </w:rPr>
          <w:tab/>
        </w:r>
        <w:r w:rsidR="00F97F95">
          <w:rPr>
            <w:noProof/>
            <w:webHidden/>
          </w:rPr>
          <w:fldChar w:fldCharType="begin"/>
        </w:r>
        <w:r w:rsidR="00F97F95">
          <w:rPr>
            <w:noProof/>
            <w:webHidden/>
          </w:rPr>
          <w:instrText xml:space="preserve"> PAGEREF _Toc44339692 \h </w:instrText>
        </w:r>
        <w:r w:rsidR="00F97F95">
          <w:rPr>
            <w:noProof/>
            <w:webHidden/>
          </w:rPr>
        </w:r>
        <w:r w:rsidR="00F97F95">
          <w:rPr>
            <w:noProof/>
            <w:webHidden/>
          </w:rPr>
          <w:fldChar w:fldCharType="separate"/>
        </w:r>
        <w:r w:rsidR="00F97F95">
          <w:rPr>
            <w:noProof/>
            <w:webHidden/>
          </w:rPr>
          <w:t>32</w:t>
        </w:r>
        <w:r w:rsidR="00F97F95">
          <w:rPr>
            <w:noProof/>
            <w:webHidden/>
          </w:rPr>
          <w:fldChar w:fldCharType="end"/>
        </w:r>
      </w:hyperlink>
    </w:p>
    <w:p w14:paraId="6CA7A77D" w14:textId="3DDADF01"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93" w:history="1">
        <w:r w:rsidR="00F97F95" w:rsidRPr="00395465">
          <w:rPr>
            <w:rStyle w:val="Hyperlink"/>
            <w:noProof/>
            <w:lang/>
          </w:rPr>
          <w:t>6.3.4</w:t>
        </w:r>
        <w:r w:rsidR="00F97F95">
          <w:rPr>
            <w:rFonts w:asciiTheme="minorHAnsi" w:eastAsiaTheme="minorEastAsia" w:hAnsiTheme="minorHAnsi" w:cstheme="minorBidi"/>
            <w:noProof/>
            <w:szCs w:val="22"/>
            <w:lang/>
          </w:rPr>
          <w:tab/>
        </w:r>
        <w:r w:rsidR="00F97F95" w:rsidRPr="00395465">
          <w:rPr>
            <w:rStyle w:val="Hyperlink"/>
            <w:noProof/>
            <w:lang/>
          </w:rPr>
          <w:t>Analysis of the OQ Test App/Scenarioo System</w:t>
        </w:r>
        <w:r w:rsidR="00F97F95">
          <w:rPr>
            <w:noProof/>
            <w:webHidden/>
          </w:rPr>
          <w:tab/>
        </w:r>
        <w:r w:rsidR="00F97F95">
          <w:rPr>
            <w:noProof/>
            <w:webHidden/>
          </w:rPr>
          <w:fldChar w:fldCharType="begin"/>
        </w:r>
        <w:r w:rsidR="00F97F95">
          <w:rPr>
            <w:noProof/>
            <w:webHidden/>
          </w:rPr>
          <w:instrText xml:space="preserve"> PAGEREF _Toc44339693 \h </w:instrText>
        </w:r>
        <w:r w:rsidR="00F97F95">
          <w:rPr>
            <w:noProof/>
            <w:webHidden/>
          </w:rPr>
        </w:r>
        <w:r w:rsidR="00F97F95">
          <w:rPr>
            <w:noProof/>
            <w:webHidden/>
          </w:rPr>
          <w:fldChar w:fldCharType="separate"/>
        </w:r>
        <w:r w:rsidR="00F97F95">
          <w:rPr>
            <w:noProof/>
            <w:webHidden/>
          </w:rPr>
          <w:t>33</w:t>
        </w:r>
        <w:r w:rsidR="00F97F95">
          <w:rPr>
            <w:noProof/>
            <w:webHidden/>
          </w:rPr>
          <w:fldChar w:fldCharType="end"/>
        </w:r>
      </w:hyperlink>
    </w:p>
    <w:p w14:paraId="76D159A6" w14:textId="7A86D33F"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94" w:history="1">
        <w:r w:rsidR="00F97F95" w:rsidRPr="00395465">
          <w:rPr>
            <w:rStyle w:val="Hyperlink"/>
            <w:noProof/>
            <w:lang/>
          </w:rPr>
          <w:t>6.3.5</w:t>
        </w:r>
        <w:r w:rsidR="00F97F95">
          <w:rPr>
            <w:rFonts w:asciiTheme="minorHAnsi" w:eastAsiaTheme="minorEastAsia" w:hAnsiTheme="minorHAnsi" w:cstheme="minorBidi"/>
            <w:noProof/>
            <w:szCs w:val="22"/>
            <w:lang/>
          </w:rPr>
          <w:tab/>
        </w:r>
        <w:r w:rsidR="00F97F95" w:rsidRPr="00395465">
          <w:rPr>
            <w:rStyle w:val="Hyperlink"/>
            <w:noProof/>
            <w:lang/>
          </w:rPr>
          <w:t>Dealing with Updates – Pain Point Glue Code</w:t>
        </w:r>
        <w:r w:rsidR="00F97F95">
          <w:rPr>
            <w:noProof/>
            <w:webHidden/>
          </w:rPr>
          <w:tab/>
        </w:r>
        <w:r w:rsidR="00F97F95">
          <w:rPr>
            <w:noProof/>
            <w:webHidden/>
          </w:rPr>
          <w:fldChar w:fldCharType="begin"/>
        </w:r>
        <w:r w:rsidR="00F97F95">
          <w:rPr>
            <w:noProof/>
            <w:webHidden/>
          </w:rPr>
          <w:instrText xml:space="preserve"> PAGEREF _Toc44339694 \h </w:instrText>
        </w:r>
        <w:r w:rsidR="00F97F95">
          <w:rPr>
            <w:noProof/>
            <w:webHidden/>
          </w:rPr>
        </w:r>
        <w:r w:rsidR="00F97F95">
          <w:rPr>
            <w:noProof/>
            <w:webHidden/>
          </w:rPr>
          <w:fldChar w:fldCharType="separate"/>
        </w:r>
        <w:r w:rsidR="00F97F95">
          <w:rPr>
            <w:noProof/>
            <w:webHidden/>
          </w:rPr>
          <w:t>33</w:t>
        </w:r>
        <w:r w:rsidR="00F97F95">
          <w:rPr>
            <w:noProof/>
            <w:webHidden/>
          </w:rPr>
          <w:fldChar w:fldCharType="end"/>
        </w:r>
      </w:hyperlink>
    </w:p>
    <w:p w14:paraId="58691D3B" w14:textId="0D3C4D5A" w:rsidR="00F97F95" w:rsidRDefault="001D2147">
      <w:pPr>
        <w:pStyle w:val="Verzeichnis2"/>
        <w:tabs>
          <w:tab w:val="left" w:pos="1134"/>
        </w:tabs>
        <w:rPr>
          <w:rFonts w:asciiTheme="minorHAnsi" w:eastAsiaTheme="minorEastAsia" w:hAnsiTheme="minorHAnsi" w:cstheme="minorBidi"/>
          <w:noProof/>
          <w:szCs w:val="22"/>
          <w:lang/>
        </w:rPr>
      </w:pPr>
      <w:hyperlink w:anchor="_Toc44339695" w:history="1">
        <w:r w:rsidR="00F97F95" w:rsidRPr="00395465">
          <w:rPr>
            <w:rStyle w:val="Hyperlink"/>
            <w:noProof/>
            <w:lang w:val="en-GB"/>
          </w:rPr>
          <w:t>6.4</w:t>
        </w:r>
        <w:r w:rsidR="00F97F95">
          <w:rPr>
            <w:rFonts w:asciiTheme="minorHAnsi" w:eastAsiaTheme="minorEastAsia" w:hAnsiTheme="minorHAnsi" w:cstheme="minorBidi"/>
            <w:noProof/>
            <w:szCs w:val="22"/>
            <w:lang/>
          </w:rPr>
          <w:tab/>
        </w:r>
        <w:r w:rsidR="00F97F95" w:rsidRPr="00395465">
          <w:rPr>
            <w:rStyle w:val="Hyperlink"/>
            <w:noProof/>
            <w:lang w:val="en-GB"/>
          </w:rPr>
          <w:t>Specification/Formulation</w:t>
        </w:r>
        <w:r w:rsidR="00F97F95">
          <w:rPr>
            <w:noProof/>
            <w:webHidden/>
          </w:rPr>
          <w:tab/>
        </w:r>
        <w:r w:rsidR="00F97F95">
          <w:rPr>
            <w:noProof/>
            <w:webHidden/>
          </w:rPr>
          <w:fldChar w:fldCharType="begin"/>
        </w:r>
        <w:r w:rsidR="00F97F95">
          <w:rPr>
            <w:noProof/>
            <w:webHidden/>
          </w:rPr>
          <w:instrText xml:space="preserve"> PAGEREF _Toc44339695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539337E0" w14:textId="5D982677"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96" w:history="1">
        <w:r w:rsidR="00F97F95" w:rsidRPr="00395465">
          <w:rPr>
            <w:rStyle w:val="Hyperlink"/>
            <w:noProof/>
            <w:lang w:val="en-GB"/>
          </w:rPr>
          <w:t>6.4.1</w:t>
        </w:r>
        <w:r w:rsidR="00F97F95">
          <w:rPr>
            <w:rFonts w:asciiTheme="minorHAnsi" w:eastAsiaTheme="minorEastAsia" w:hAnsiTheme="minorHAnsi" w:cstheme="minorBidi"/>
            <w:noProof/>
            <w:szCs w:val="22"/>
            <w:lang/>
          </w:rPr>
          <w:tab/>
        </w:r>
        <w:r w:rsidR="00F97F95" w:rsidRPr="00395465">
          <w:rPr>
            <w:rStyle w:val="Hyperlink"/>
            <w:noProof/>
            <w:lang w:val="en-GB"/>
          </w:rPr>
          <w:t>From User Stories to Feature Files</w:t>
        </w:r>
        <w:r w:rsidR="00F97F95">
          <w:rPr>
            <w:noProof/>
            <w:webHidden/>
          </w:rPr>
          <w:tab/>
        </w:r>
        <w:r w:rsidR="00F97F95">
          <w:rPr>
            <w:noProof/>
            <w:webHidden/>
          </w:rPr>
          <w:fldChar w:fldCharType="begin"/>
        </w:r>
        <w:r w:rsidR="00F97F95">
          <w:rPr>
            <w:noProof/>
            <w:webHidden/>
          </w:rPr>
          <w:instrText xml:space="preserve"> PAGEREF _Toc44339696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51D3653D" w14:textId="3D11EA71"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97" w:history="1">
        <w:r w:rsidR="00F97F95" w:rsidRPr="00395465">
          <w:rPr>
            <w:rStyle w:val="Hyperlink"/>
            <w:noProof/>
            <w:lang w:val="en-GB"/>
          </w:rPr>
          <w:t>6.4.2</w:t>
        </w:r>
        <w:r w:rsidR="00F97F95">
          <w:rPr>
            <w:rFonts w:asciiTheme="minorHAnsi" w:eastAsiaTheme="minorEastAsia" w:hAnsiTheme="minorHAnsi" w:cstheme="minorBidi"/>
            <w:noProof/>
            <w:szCs w:val="22"/>
            <w:lang/>
          </w:rPr>
          <w:tab/>
        </w:r>
        <w:r w:rsidR="00F97F95" w:rsidRPr="00395465">
          <w:rPr>
            <w:rStyle w:val="Hyperlink"/>
            <w:noProof/>
            <w:lang w:val="en-GB"/>
          </w:rPr>
          <w:t>Risk Assessment</w:t>
        </w:r>
        <w:r w:rsidR="00F97F95">
          <w:rPr>
            <w:noProof/>
            <w:webHidden/>
          </w:rPr>
          <w:tab/>
        </w:r>
        <w:r w:rsidR="00F97F95">
          <w:rPr>
            <w:noProof/>
            <w:webHidden/>
          </w:rPr>
          <w:fldChar w:fldCharType="begin"/>
        </w:r>
        <w:r w:rsidR="00F97F95">
          <w:rPr>
            <w:noProof/>
            <w:webHidden/>
          </w:rPr>
          <w:instrText xml:space="preserve"> PAGEREF _Toc44339697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35DFBF56" w14:textId="2F9B2780"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698" w:history="1">
        <w:r w:rsidR="00F97F95" w:rsidRPr="00395465">
          <w:rPr>
            <w:rStyle w:val="Hyperlink"/>
            <w:noProof/>
            <w:lang w:val="en-GB"/>
          </w:rPr>
          <w:t>6.4.3</w:t>
        </w:r>
        <w:r w:rsidR="00F97F95">
          <w:rPr>
            <w:rFonts w:asciiTheme="minorHAnsi" w:eastAsiaTheme="minorEastAsia" w:hAnsiTheme="minorHAnsi" w:cstheme="minorBidi"/>
            <w:noProof/>
            <w:szCs w:val="22"/>
            <w:lang/>
          </w:rPr>
          <w:tab/>
        </w:r>
        <w:r w:rsidR="00F97F95" w:rsidRPr="00395465">
          <w:rPr>
            <w:rStyle w:val="Hyperlink"/>
            <w:noProof/>
            <w:lang w:val="en-GB"/>
          </w:rPr>
          <w:t>Compliance</w:t>
        </w:r>
        <w:r w:rsidR="00F97F95">
          <w:rPr>
            <w:noProof/>
            <w:webHidden/>
          </w:rPr>
          <w:tab/>
        </w:r>
        <w:r w:rsidR="00F97F95">
          <w:rPr>
            <w:noProof/>
            <w:webHidden/>
          </w:rPr>
          <w:fldChar w:fldCharType="begin"/>
        </w:r>
        <w:r w:rsidR="00F97F95">
          <w:rPr>
            <w:noProof/>
            <w:webHidden/>
          </w:rPr>
          <w:instrText xml:space="preserve"> PAGEREF _Toc44339698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63BC087A" w14:textId="0C7230B8" w:rsidR="00F97F95" w:rsidRDefault="001D2147">
      <w:pPr>
        <w:pStyle w:val="Verzeichnis2"/>
        <w:tabs>
          <w:tab w:val="left" w:pos="1134"/>
        </w:tabs>
        <w:rPr>
          <w:rFonts w:asciiTheme="minorHAnsi" w:eastAsiaTheme="minorEastAsia" w:hAnsiTheme="minorHAnsi" w:cstheme="minorBidi"/>
          <w:noProof/>
          <w:szCs w:val="22"/>
          <w:lang/>
        </w:rPr>
      </w:pPr>
      <w:hyperlink w:anchor="_Toc44339699" w:history="1">
        <w:r w:rsidR="00F97F95" w:rsidRPr="00395465">
          <w:rPr>
            <w:rStyle w:val="Hyperlink"/>
            <w:noProof/>
            <w:lang w:val="en-GB"/>
          </w:rPr>
          <w:t>6.5</w:t>
        </w:r>
        <w:r w:rsidR="00F97F95">
          <w:rPr>
            <w:rFonts w:asciiTheme="minorHAnsi" w:eastAsiaTheme="minorEastAsia" w:hAnsiTheme="minorHAnsi" w:cstheme="minorBidi"/>
            <w:noProof/>
            <w:szCs w:val="22"/>
            <w:lang/>
          </w:rPr>
          <w:tab/>
        </w:r>
        <w:r w:rsidR="00F97F95" w:rsidRPr="00395465">
          <w:rPr>
            <w:rStyle w:val="Hyperlink"/>
            <w:noProof/>
            <w:lang w:val="en-GB"/>
          </w:rPr>
          <w:t>Test Automation</w:t>
        </w:r>
        <w:r w:rsidR="00F97F95">
          <w:rPr>
            <w:noProof/>
            <w:webHidden/>
          </w:rPr>
          <w:tab/>
        </w:r>
        <w:r w:rsidR="00F97F95">
          <w:rPr>
            <w:noProof/>
            <w:webHidden/>
          </w:rPr>
          <w:fldChar w:fldCharType="begin"/>
        </w:r>
        <w:r w:rsidR="00F97F95">
          <w:rPr>
            <w:noProof/>
            <w:webHidden/>
          </w:rPr>
          <w:instrText xml:space="preserve"> PAGEREF _Toc44339699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3F9E200A" w14:textId="7A007EA2"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00" w:history="1">
        <w:r w:rsidR="00F97F95" w:rsidRPr="00395465">
          <w:rPr>
            <w:rStyle w:val="Hyperlink"/>
            <w:noProof/>
            <w:lang w:val="en-GB"/>
          </w:rPr>
          <w:t>6.5.1</w:t>
        </w:r>
        <w:r w:rsidR="00F97F95">
          <w:rPr>
            <w:rFonts w:asciiTheme="minorHAnsi" w:eastAsiaTheme="minorEastAsia" w:hAnsiTheme="minorHAnsi" w:cstheme="minorBidi"/>
            <w:noProof/>
            <w:szCs w:val="22"/>
            <w:lang/>
          </w:rPr>
          <w:tab/>
        </w:r>
        <w:r w:rsidR="00F97F95" w:rsidRPr="00395465">
          <w:rPr>
            <w:rStyle w:val="Hyperlink"/>
            <w:noProof/>
            <w:lang w:val="en-GB"/>
          </w:rPr>
          <w:t xml:space="preserve">Glue </w:t>
        </w:r>
        <w:r w:rsidR="00F97F95" w:rsidRPr="00395465">
          <w:rPr>
            <w:rStyle w:val="Hyperlink"/>
            <w:noProof/>
            <w:lang/>
          </w:rPr>
          <w:t>Code</w:t>
        </w:r>
        <w:r w:rsidR="00F97F95">
          <w:rPr>
            <w:noProof/>
            <w:webHidden/>
          </w:rPr>
          <w:tab/>
        </w:r>
        <w:r w:rsidR="00F97F95">
          <w:rPr>
            <w:noProof/>
            <w:webHidden/>
          </w:rPr>
          <w:fldChar w:fldCharType="begin"/>
        </w:r>
        <w:r w:rsidR="00F97F95">
          <w:rPr>
            <w:noProof/>
            <w:webHidden/>
          </w:rPr>
          <w:instrText xml:space="preserve"> PAGEREF _Toc44339700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303FF2CE" w14:textId="75DD3E7C"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01" w:history="1">
        <w:r w:rsidR="00F97F95" w:rsidRPr="00395465">
          <w:rPr>
            <w:rStyle w:val="Hyperlink"/>
            <w:noProof/>
            <w:lang w:val="en-GB"/>
          </w:rPr>
          <w:t>6.5.2</w:t>
        </w:r>
        <w:r w:rsidR="00F97F95">
          <w:rPr>
            <w:rFonts w:asciiTheme="minorHAnsi" w:eastAsiaTheme="minorEastAsia" w:hAnsiTheme="minorHAnsi" w:cstheme="minorBidi"/>
            <w:noProof/>
            <w:szCs w:val="22"/>
            <w:lang/>
          </w:rPr>
          <w:tab/>
        </w:r>
        <w:r w:rsidR="00F97F95" w:rsidRPr="00395465">
          <w:rPr>
            <w:rStyle w:val="Hyperlink"/>
            <w:noProof/>
            <w:lang w:val="en-GB"/>
          </w:rPr>
          <w:t>Test Reports</w:t>
        </w:r>
        <w:r w:rsidR="00F97F95">
          <w:rPr>
            <w:noProof/>
            <w:webHidden/>
          </w:rPr>
          <w:tab/>
        </w:r>
        <w:r w:rsidR="00F97F95">
          <w:rPr>
            <w:noProof/>
            <w:webHidden/>
          </w:rPr>
          <w:fldChar w:fldCharType="begin"/>
        </w:r>
        <w:r w:rsidR="00F97F95">
          <w:rPr>
            <w:noProof/>
            <w:webHidden/>
          </w:rPr>
          <w:instrText xml:space="preserve"> PAGEREF _Toc44339701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20529424" w14:textId="77AEF763" w:rsidR="00F97F95" w:rsidRDefault="001D2147">
      <w:pPr>
        <w:pStyle w:val="Verzeichnis2"/>
        <w:tabs>
          <w:tab w:val="left" w:pos="1134"/>
        </w:tabs>
        <w:rPr>
          <w:rFonts w:asciiTheme="minorHAnsi" w:eastAsiaTheme="minorEastAsia" w:hAnsiTheme="minorHAnsi" w:cstheme="minorBidi"/>
          <w:noProof/>
          <w:szCs w:val="22"/>
          <w:lang/>
        </w:rPr>
      </w:pPr>
      <w:hyperlink w:anchor="_Toc44339702" w:history="1">
        <w:r w:rsidR="00F97F95" w:rsidRPr="00395465">
          <w:rPr>
            <w:rStyle w:val="Hyperlink"/>
            <w:noProof/>
            <w:lang w:val="en-GB"/>
          </w:rPr>
          <w:t>6.6</w:t>
        </w:r>
        <w:r w:rsidR="00F97F95">
          <w:rPr>
            <w:rFonts w:asciiTheme="minorHAnsi" w:eastAsiaTheme="minorEastAsia" w:hAnsiTheme="minorHAnsi" w:cstheme="minorBidi"/>
            <w:noProof/>
            <w:szCs w:val="22"/>
            <w:lang/>
          </w:rPr>
          <w:tab/>
        </w:r>
        <w:r w:rsidR="00F97F95" w:rsidRPr="00395465">
          <w:rPr>
            <w:rStyle w:val="Hyperlink"/>
            <w:noProof/>
            <w:lang w:val="en-GB"/>
          </w:rPr>
          <w:t>QA Processes</w:t>
        </w:r>
        <w:r w:rsidR="00F97F95">
          <w:rPr>
            <w:noProof/>
            <w:webHidden/>
          </w:rPr>
          <w:tab/>
        </w:r>
        <w:r w:rsidR="00F97F95">
          <w:rPr>
            <w:noProof/>
            <w:webHidden/>
          </w:rPr>
          <w:fldChar w:fldCharType="begin"/>
        </w:r>
        <w:r w:rsidR="00F97F95">
          <w:rPr>
            <w:noProof/>
            <w:webHidden/>
          </w:rPr>
          <w:instrText xml:space="preserve"> PAGEREF _Toc44339702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1B09F19C" w14:textId="71D1E5E8"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03" w:history="1">
        <w:r w:rsidR="00F97F95" w:rsidRPr="00395465">
          <w:rPr>
            <w:rStyle w:val="Hyperlink"/>
            <w:noProof/>
            <w:lang w:val="en-GB"/>
          </w:rPr>
          <w:t>6.6.1</w:t>
        </w:r>
        <w:r w:rsidR="00F97F95">
          <w:rPr>
            <w:rFonts w:asciiTheme="minorHAnsi" w:eastAsiaTheme="minorEastAsia" w:hAnsiTheme="minorHAnsi" w:cstheme="minorBidi"/>
            <w:noProof/>
            <w:szCs w:val="22"/>
            <w:lang/>
          </w:rPr>
          <w:tab/>
        </w:r>
        <w:r w:rsidR="00F97F95" w:rsidRPr="00395465">
          <w:rPr>
            <w:rStyle w:val="Hyperlink"/>
            <w:noProof/>
            <w:lang w:val="en-GB"/>
          </w:rPr>
          <w:t>Specification and Test Management</w:t>
        </w:r>
        <w:r w:rsidR="00F97F95">
          <w:rPr>
            <w:noProof/>
            <w:webHidden/>
          </w:rPr>
          <w:tab/>
        </w:r>
        <w:r w:rsidR="00F97F95">
          <w:rPr>
            <w:noProof/>
            <w:webHidden/>
          </w:rPr>
          <w:fldChar w:fldCharType="begin"/>
        </w:r>
        <w:r w:rsidR="00F97F95">
          <w:rPr>
            <w:noProof/>
            <w:webHidden/>
          </w:rPr>
          <w:instrText xml:space="preserve"> PAGEREF _Toc44339703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6786C0EA" w14:textId="0596BC48" w:rsidR="00F97F95" w:rsidRDefault="001D2147">
      <w:pPr>
        <w:pStyle w:val="Verzeichnis4"/>
        <w:tabs>
          <w:tab w:val="left" w:pos="2764"/>
        </w:tabs>
        <w:rPr>
          <w:rFonts w:asciiTheme="minorHAnsi" w:eastAsiaTheme="minorEastAsia" w:hAnsiTheme="minorHAnsi" w:cstheme="minorBidi"/>
          <w:noProof/>
          <w:szCs w:val="22"/>
          <w:lang/>
        </w:rPr>
      </w:pPr>
      <w:hyperlink w:anchor="_Toc44339704" w:history="1">
        <w:r w:rsidR="00F97F95" w:rsidRPr="00395465">
          <w:rPr>
            <w:rStyle w:val="Hyperlink"/>
            <w:noProof/>
            <w:lang w:val="en-GB"/>
          </w:rPr>
          <w:t>6.6.1.1</w:t>
        </w:r>
        <w:r w:rsidR="00F97F95">
          <w:rPr>
            <w:rFonts w:asciiTheme="minorHAnsi" w:eastAsiaTheme="minorEastAsia" w:hAnsiTheme="minorHAnsi" w:cstheme="minorBidi"/>
            <w:noProof/>
            <w:szCs w:val="22"/>
            <w:lang/>
          </w:rPr>
          <w:tab/>
        </w:r>
        <w:r w:rsidR="00F97F95" w:rsidRPr="00395465">
          <w:rPr>
            <w:rStyle w:val="Hyperlink"/>
            <w:noProof/>
            <w:lang w:val="en-GB"/>
          </w:rPr>
          <w:t>Approval</w:t>
        </w:r>
        <w:r w:rsidR="00F97F95">
          <w:rPr>
            <w:noProof/>
            <w:webHidden/>
          </w:rPr>
          <w:tab/>
        </w:r>
        <w:r w:rsidR="00F97F95">
          <w:rPr>
            <w:noProof/>
            <w:webHidden/>
          </w:rPr>
          <w:fldChar w:fldCharType="begin"/>
        </w:r>
        <w:r w:rsidR="00F97F95">
          <w:rPr>
            <w:noProof/>
            <w:webHidden/>
          </w:rPr>
          <w:instrText xml:space="preserve"> PAGEREF _Toc44339704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37A3C9A5" w14:textId="5E1904E8"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05" w:history="1">
        <w:r w:rsidR="00F97F95" w:rsidRPr="00395465">
          <w:rPr>
            <w:rStyle w:val="Hyperlink"/>
            <w:noProof/>
            <w:lang w:val="en-GB"/>
          </w:rPr>
          <w:t>6.6.2</w:t>
        </w:r>
        <w:r w:rsidR="00F97F95">
          <w:rPr>
            <w:rFonts w:asciiTheme="minorHAnsi" w:eastAsiaTheme="minorEastAsia" w:hAnsiTheme="minorHAnsi" w:cstheme="minorBidi"/>
            <w:noProof/>
            <w:szCs w:val="22"/>
            <w:lang/>
          </w:rPr>
          <w:tab/>
        </w:r>
        <w:r w:rsidR="00F97F95" w:rsidRPr="00395465">
          <w:rPr>
            <w:rStyle w:val="Hyperlink"/>
            <w:noProof/>
            <w:lang w:val="en-GB"/>
          </w:rPr>
          <w:t>Traceability</w:t>
        </w:r>
        <w:r w:rsidR="00F97F95">
          <w:rPr>
            <w:noProof/>
            <w:webHidden/>
          </w:rPr>
          <w:tab/>
        </w:r>
        <w:r w:rsidR="00F97F95">
          <w:rPr>
            <w:noProof/>
            <w:webHidden/>
          </w:rPr>
          <w:fldChar w:fldCharType="begin"/>
        </w:r>
        <w:r w:rsidR="00F97F95">
          <w:rPr>
            <w:noProof/>
            <w:webHidden/>
          </w:rPr>
          <w:instrText xml:space="preserve"> PAGEREF _Toc44339705 \h </w:instrText>
        </w:r>
        <w:r w:rsidR="00F97F95">
          <w:rPr>
            <w:noProof/>
            <w:webHidden/>
          </w:rPr>
        </w:r>
        <w:r w:rsidR="00F97F95">
          <w:rPr>
            <w:noProof/>
            <w:webHidden/>
          </w:rPr>
          <w:fldChar w:fldCharType="separate"/>
        </w:r>
        <w:r w:rsidR="00F97F95">
          <w:rPr>
            <w:noProof/>
            <w:webHidden/>
          </w:rPr>
          <w:t>38</w:t>
        </w:r>
        <w:r w:rsidR="00F97F95">
          <w:rPr>
            <w:noProof/>
            <w:webHidden/>
          </w:rPr>
          <w:fldChar w:fldCharType="end"/>
        </w:r>
      </w:hyperlink>
    </w:p>
    <w:p w14:paraId="217B835A" w14:textId="151ACDA4"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06" w:history="1">
        <w:r w:rsidR="00F97F95" w:rsidRPr="00395465">
          <w:rPr>
            <w:rStyle w:val="Hyperlink"/>
            <w:noProof/>
            <w:lang/>
          </w:rPr>
          <w:t>6.6.3</w:t>
        </w:r>
        <w:r w:rsidR="00F97F95">
          <w:rPr>
            <w:rFonts w:asciiTheme="minorHAnsi" w:eastAsiaTheme="minorEastAsia" w:hAnsiTheme="minorHAnsi" w:cstheme="minorBidi"/>
            <w:noProof/>
            <w:szCs w:val="22"/>
            <w:lang/>
          </w:rPr>
          <w:tab/>
        </w:r>
        <w:r w:rsidR="00F97F95" w:rsidRPr="00395465">
          <w:rPr>
            <w:rStyle w:val="Hyperlink"/>
            <w:noProof/>
            <w:lang/>
          </w:rPr>
          <w:t>Test Review</w:t>
        </w:r>
        <w:r w:rsidR="00F97F95">
          <w:rPr>
            <w:noProof/>
            <w:webHidden/>
          </w:rPr>
          <w:tab/>
        </w:r>
        <w:r w:rsidR="00F97F95">
          <w:rPr>
            <w:noProof/>
            <w:webHidden/>
          </w:rPr>
          <w:fldChar w:fldCharType="begin"/>
        </w:r>
        <w:r w:rsidR="00F97F95">
          <w:rPr>
            <w:noProof/>
            <w:webHidden/>
          </w:rPr>
          <w:instrText xml:space="preserve"> PAGEREF _Toc44339706 \h </w:instrText>
        </w:r>
        <w:r w:rsidR="00F97F95">
          <w:rPr>
            <w:noProof/>
            <w:webHidden/>
          </w:rPr>
        </w:r>
        <w:r w:rsidR="00F97F95">
          <w:rPr>
            <w:noProof/>
            <w:webHidden/>
          </w:rPr>
          <w:fldChar w:fldCharType="separate"/>
        </w:r>
        <w:r w:rsidR="00F97F95">
          <w:rPr>
            <w:noProof/>
            <w:webHidden/>
          </w:rPr>
          <w:t>38</w:t>
        </w:r>
        <w:r w:rsidR="00F97F95">
          <w:rPr>
            <w:noProof/>
            <w:webHidden/>
          </w:rPr>
          <w:fldChar w:fldCharType="end"/>
        </w:r>
      </w:hyperlink>
    </w:p>
    <w:p w14:paraId="1A6AE751" w14:textId="00D73306" w:rsidR="00F97F95" w:rsidRDefault="001D2147">
      <w:pPr>
        <w:pStyle w:val="Verzeichnis2"/>
        <w:tabs>
          <w:tab w:val="left" w:pos="1134"/>
        </w:tabs>
        <w:rPr>
          <w:rFonts w:asciiTheme="minorHAnsi" w:eastAsiaTheme="minorEastAsia" w:hAnsiTheme="minorHAnsi" w:cstheme="minorBidi"/>
          <w:noProof/>
          <w:szCs w:val="22"/>
          <w:lang/>
        </w:rPr>
      </w:pPr>
      <w:hyperlink w:anchor="_Toc44339707" w:history="1">
        <w:r w:rsidR="00F97F95" w:rsidRPr="00395465">
          <w:rPr>
            <w:rStyle w:val="Hyperlink"/>
            <w:noProof/>
            <w:lang w:val="en-GB"/>
          </w:rPr>
          <w:t>6.7</w:t>
        </w:r>
        <w:r w:rsidR="00F97F95">
          <w:rPr>
            <w:rFonts w:asciiTheme="minorHAnsi" w:eastAsiaTheme="minorEastAsia" w:hAnsiTheme="minorHAnsi" w:cstheme="minorBidi"/>
            <w:noProof/>
            <w:szCs w:val="22"/>
            <w:lang/>
          </w:rPr>
          <w:tab/>
        </w:r>
        <w:r w:rsidR="00F97F95" w:rsidRPr="00395465">
          <w:rPr>
            <w:rStyle w:val="Hyperlink"/>
            <w:noProof/>
            <w:lang w:val="en-GB"/>
          </w:rPr>
          <w:t>Implications</w:t>
        </w:r>
        <w:r w:rsidR="00F97F95" w:rsidRPr="00395465">
          <w:rPr>
            <w:rStyle w:val="Hyperlink"/>
            <w:noProof/>
            <w:lang/>
          </w:rPr>
          <w:t xml:space="preserve"> for the automated OQ</w:t>
        </w:r>
        <w:r w:rsidR="00F97F95" w:rsidRPr="00395465">
          <w:rPr>
            <w:rStyle w:val="Hyperlink"/>
            <w:noProof/>
            <w:lang w:val="en-GB"/>
          </w:rPr>
          <w:t xml:space="preserve"> </w:t>
        </w:r>
        <w:r w:rsidR="00F97F95" w:rsidRPr="00395465">
          <w:rPr>
            <w:rStyle w:val="Hyperlink"/>
            <w:noProof/>
            <w:lang/>
          </w:rPr>
          <w:t>when</w:t>
        </w:r>
        <w:r w:rsidR="00F97F95" w:rsidRPr="00395465">
          <w:rPr>
            <w:rStyle w:val="Hyperlink"/>
            <w:noProof/>
            <w:lang w:val="en-GB"/>
          </w:rPr>
          <w:t xml:space="preserve"> adding new functionalities</w:t>
        </w:r>
        <w:r w:rsidR="00F97F95">
          <w:rPr>
            <w:noProof/>
            <w:webHidden/>
          </w:rPr>
          <w:tab/>
        </w:r>
        <w:r w:rsidR="00F97F95">
          <w:rPr>
            <w:noProof/>
            <w:webHidden/>
          </w:rPr>
          <w:fldChar w:fldCharType="begin"/>
        </w:r>
        <w:r w:rsidR="00F97F95">
          <w:rPr>
            <w:noProof/>
            <w:webHidden/>
          </w:rPr>
          <w:instrText xml:space="preserve"> PAGEREF _Toc44339707 \h </w:instrText>
        </w:r>
        <w:r w:rsidR="00F97F95">
          <w:rPr>
            <w:noProof/>
            <w:webHidden/>
          </w:rPr>
        </w:r>
        <w:r w:rsidR="00F97F95">
          <w:rPr>
            <w:noProof/>
            <w:webHidden/>
          </w:rPr>
          <w:fldChar w:fldCharType="separate"/>
        </w:r>
        <w:r w:rsidR="00F97F95">
          <w:rPr>
            <w:noProof/>
            <w:webHidden/>
          </w:rPr>
          <w:t>38</w:t>
        </w:r>
        <w:r w:rsidR="00F97F95">
          <w:rPr>
            <w:noProof/>
            <w:webHidden/>
          </w:rPr>
          <w:fldChar w:fldCharType="end"/>
        </w:r>
      </w:hyperlink>
    </w:p>
    <w:p w14:paraId="1238DD2E" w14:textId="4A60C431" w:rsidR="00F97F95" w:rsidRDefault="001D2147">
      <w:pPr>
        <w:pStyle w:val="Verzeichnis1"/>
        <w:rPr>
          <w:rFonts w:asciiTheme="minorHAnsi" w:eastAsiaTheme="minorEastAsia" w:hAnsiTheme="minorHAnsi" w:cstheme="minorBidi"/>
          <w:noProof/>
          <w:szCs w:val="22"/>
          <w:lang/>
        </w:rPr>
      </w:pPr>
      <w:hyperlink w:anchor="_Toc44339708" w:history="1">
        <w:r w:rsidR="00F97F95" w:rsidRPr="00395465">
          <w:rPr>
            <w:rStyle w:val="Hyperlink"/>
            <w:noProof/>
            <w:lang w:val="en-GB"/>
          </w:rPr>
          <w:t>7</w:t>
        </w:r>
        <w:r w:rsidR="00F97F95">
          <w:rPr>
            <w:rFonts w:asciiTheme="minorHAnsi" w:eastAsiaTheme="minorEastAsia" w:hAnsiTheme="minorHAnsi" w:cstheme="minorBidi"/>
            <w:noProof/>
            <w:szCs w:val="22"/>
            <w:lang/>
          </w:rPr>
          <w:tab/>
        </w:r>
        <w:r w:rsidR="00F97F95" w:rsidRPr="00395465">
          <w:rPr>
            <w:rStyle w:val="Hyperlink"/>
            <w:noProof/>
            <w:lang w:val="en-GB"/>
          </w:rPr>
          <w:t>Results of the Prototype Audit</w:t>
        </w:r>
        <w:r w:rsidR="00F97F95">
          <w:rPr>
            <w:noProof/>
            <w:webHidden/>
          </w:rPr>
          <w:tab/>
        </w:r>
        <w:r w:rsidR="00F97F95">
          <w:rPr>
            <w:noProof/>
            <w:webHidden/>
          </w:rPr>
          <w:fldChar w:fldCharType="begin"/>
        </w:r>
        <w:r w:rsidR="00F97F95">
          <w:rPr>
            <w:noProof/>
            <w:webHidden/>
          </w:rPr>
          <w:instrText xml:space="preserve"> PAGEREF _Toc44339708 \h </w:instrText>
        </w:r>
        <w:r w:rsidR="00F97F95">
          <w:rPr>
            <w:noProof/>
            <w:webHidden/>
          </w:rPr>
        </w:r>
        <w:r w:rsidR="00F97F95">
          <w:rPr>
            <w:noProof/>
            <w:webHidden/>
          </w:rPr>
          <w:fldChar w:fldCharType="separate"/>
        </w:r>
        <w:r w:rsidR="00F97F95">
          <w:rPr>
            <w:noProof/>
            <w:webHidden/>
          </w:rPr>
          <w:t>39</w:t>
        </w:r>
        <w:r w:rsidR="00F97F95">
          <w:rPr>
            <w:noProof/>
            <w:webHidden/>
          </w:rPr>
          <w:fldChar w:fldCharType="end"/>
        </w:r>
      </w:hyperlink>
    </w:p>
    <w:p w14:paraId="2A89DD84" w14:textId="69BB6331" w:rsidR="00F97F95" w:rsidRDefault="001D2147">
      <w:pPr>
        <w:pStyle w:val="Verzeichnis2"/>
        <w:tabs>
          <w:tab w:val="left" w:pos="1134"/>
        </w:tabs>
        <w:rPr>
          <w:rFonts w:asciiTheme="minorHAnsi" w:eastAsiaTheme="minorEastAsia" w:hAnsiTheme="minorHAnsi" w:cstheme="minorBidi"/>
          <w:noProof/>
          <w:szCs w:val="22"/>
          <w:lang/>
        </w:rPr>
      </w:pPr>
      <w:hyperlink w:anchor="_Toc44339709" w:history="1">
        <w:r w:rsidR="00F97F95" w:rsidRPr="00395465">
          <w:rPr>
            <w:rStyle w:val="Hyperlink"/>
            <w:noProof/>
            <w:lang w:val="en-GB"/>
          </w:rPr>
          <w:t>7.1</w:t>
        </w:r>
        <w:r w:rsidR="00F97F95">
          <w:rPr>
            <w:rFonts w:asciiTheme="minorHAnsi" w:eastAsiaTheme="minorEastAsia" w:hAnsiTheme="minorHAnsi" w:cstheme="minorBidi"/>
            <w:noProof/>
            <w:szCs w:val="22"/>
            <w:lang/>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_Toc44339709 \h </w:instrText>
        </w:r>
        <w:r w:rsidR="00F97F95">
          <w:rPr>
            <w:noProof/>
            <w:webHidden/>
          </w:rPr>
        </w:r>
        <w:r w:rsidR="00F97F95">
          <w:rPr>
            <w:noProof/>
            <w:webHidden/>
          </w:rPr>
          <w:fldChar w:fldCharType="separate"/>
        </w:r>
        <w:r w:rsidR="00F97F95">
          <w:rPr>
            <w:noProof/>
            <w:webHidden/>
          </w:rPr>
          <w:t>39</w:t>
        </w:r>
        <w:r w:rsidR="00F97F95">
          <w:rPr>
            <w:noProof/>
            <w:webHidden/>
          </w:rPr>
          <w:fldChar w:fldCharType="end"/>
        </w:r>
      </w:hyperlink>
    </w:p>
    <w:p w14:paraId="0603E673" w14:textId="3DB18DC5" w:rsidR="00F97F95" w:rsidRDefault="001D2147">
      <w:pPr>
        <w:pStyle w:val="Verzeichnis2"/>
        <w:tabs>
          <w:tab w:val="left" w:pos="1134"/>
        </w:tabs>
        <w:rPr>
          <w:rFonts w:asciiTheme="minorHAnsi" w:eastAsiaTheme="minorEastAsia" w:hAnsiTheme="minorHAnsi" w:cstheme="minorBidi"/>
          <w:noProof/>
          <w:szCs w:val="22"/>
          <w:lang/>
        </w:rPr>
      </w:pPr>
      <w:hyperlink w:anchor="_Toc44339710" w:history="1">
        <w:r w:rsidR="00F97F95" w:rsidRPr="00395465">
          <w:rPr>
            <w:rStyle w:val="Hyperlink"/>
            <w:noProof/>
            <w:lang w:val="en-GB"/>
          </w:rPr>
          <w:t>7.2</w:t>
        </w:r>
        <w:r w:rsidR="00F97F95">
          <w:rPr>
            <w:rFonts w:asciiTheme="minorHAnsi" w:eastAsiaTheme="minorEastAsia" w:hAnsiTheme="minorHAnsi" w:cstheme="minorBidi"/>
            <w:noProof/>
            <w:szCs w:val="22"/>
            <w:lang/>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_Toc44339710 \h </w:instrText>
        </w:r>
        <w:r w:rsidR="00F97F95">
          <w:rPr>
            <w:noProof/>
            <w:webHidden/>
          </w:rPr>
        </w:r>
        <w:r w:rsidR="00F97F95">
          <w:rPr>
            <w:noProof/>
            <w:webHidden/>
          </w:rPr>
          <w:fldChar w:fldCharType="separate"/>
        </w:r>
        <w:r w:rsidR="00F97F95">
          <w:rPr>
            <w:noProof/>
            <w:webHidden/>
          </w:rPr>
          <w:t>39</w:t>
        </w:r>
        <w:r w:rsidR="00F97F95">
          <w:rPr>
            <w:noProof/>
            <w:webHidden/>
          </w:rPr>
          <w:fldChar w:fldCharType="end"/>
        </w:r>
      </w:hyperlink>
    </w:p>
    <w:p w14:paraId="5EAC86EB" w14:textId="1B384559" w:rsidR="00F97F95" w:rsidRDefault="001D2147">
      <w:pPr>
        <w:pStyle w:val="Verzeichnis1"/>
        <w:rPr>
          <w:rFonts w:asciiTheme="minorHAnsi" w:eastAsiaTheme="minorEastAsia" w:hAnsiTheme="minorHAnsi" w:cstheme="minorBidi"/>
          <w:noProof/>
          <w:szCs w:val="22"/>
          <w:lang/>
        </w:rPr>
      </w:pPr>
      <w:hyperlink w:anchor="_Toc44339711" w:history="1">
        <w:r w:rsidR="00F97F95" w:rsidRPr="00395465">
          <w:rPr>
            <w:rStyle w:val="Hyperlink"/>
            <w:noProof/>
            <w:lang w:val="en-GB"/>
          </w:rPr>
          <w:t>8</w:t>
        </w:r>
        <w:r w:rsidR="00F97F95">
          <w:rPr>
            <w:rFonts w:asciiTheme="minorHAnsi" w:eastAsiaTheme="minorEastAsia" w:hAnsiTheme="minorHAnsi" w:cstheme="minorBidi"/>
            <w:noProof/>
            <w:szCs w:val="22"/>
            <w:lang/>
          </w:rPr>
          <w:tab/>
        </w:r>
        <w:r w:rsidR="00F97F95" w:rsidRPr="00395465">
          <w:rPr>
            <w:rStyle w:val="Hyperlink"/>
            <w:noProof/>
            <w:lang w:val="en-GB"/>
          </w:rPr>
          <w:t>Learnings &amp; Discussion</w:t>
        </w:r>
        <w:r w:rsidR="00F97F95">
          <w:rPr>
            <w:noProof/>
            <w:webHidden/>
          </w:rPr>
          <w:tab/>
        </w:r>
        <w:r w:rsidR="00F97F95">
          <w:rPr>
            <w:noProof/>
            <w:webHidden/>
          </w:rPr>
          <w:fldChar w:fldCharType="begin"/>
        </w:r>
        <w:r w:rsidR="00F97F95">
          <w:rPr>
            <w:noProof/>
            <w:webHidden/>
          </w:rPr>
          <w:instrText xml:space="preserve"> PAGEREF _Toc44339711 \h </w:instrText>
        </w:r>
        <w:r w:rsidR="00F97F95">
          <w:rPr>
            <w:noProof/>
            <w:webHidden/>
          </w:rPr>
        </w:r>
        <w:r w:rsidR="00F97F95">
          <w:rPr>
            <w:noProof/>
            <w:webHidden/>
          </w:rPr>
          <w:fldChar w:fldCharType="separate"/>
        </w:r>
        <w:r w:rsidR="00F97F95">
          <w:rPr>
            <w:noProof/>
            <w:webHidden/>
          </w:rPr>
          <w:t>40</w:t>
        </w:r>
        <w:r w:rsidR="00F97F95">
          <w:rPr>
            <w:noProof/>
            <w:webHidden/>
          </w:rPr>
          <w:fldChar w:fldCharType="end"/>
        </w:r>
      </w:hyperlink>
    </w:p>
    <w:p w14:paraId="1BC0C79B" w14:textId="57E2524F" w:rsidR="00F97F95" w:rsidRDefault="001D2147">
      <w:pPr>
        <w:pStyle w:val="Verzeichnis2"/>
        <w:tabs>
          <w:tab w:val="left" w:pos="1134"/>
        </w:tabs>
        <w:rPr>
          <w:rFonts w:asciiTheme="minorHAnsi" w:eastAsiaTheme="minorEastAsia" w:hAnsiTheme="minorHAnsi" w:cstheme="minorBidi"/>
          <w:noProof/>
          <w:szCs w:val="22"/>
          <w:lang/>
        </w:rPr>
      </w:pPr>
      <w:hyperlink w:anchor="_Toc44339712" w:history="1">
        <w:r w:rsidR="00F97F95" w:rsidRPr="00395465">
          <w:rPr>
            <w:rStyle w:val="Hyperlink"/>
            <w:noProof/>
            <w:lang w:val="en-GB"/>
          </w:rPr>
          <w:t>8.1</w:t>
        </w:r>
        <w:r w:rsidR="00F97F95">
          <w:rPr>
            <w:rFonts w:asciiTheme="minorHAnsi" w:eastAsiaTheme="minorEastAsia" w:hAnsiTheme="minorHAnsi" w:cstheme="minorBidi"/>
            <w:noProof/>
            <w:szCs w:val="22"/>
            <w:lang/>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_Toc44339712 \h </w:instrText>
        </w:r>
        <w:r w:rsidR="00F97F95">
          <w:rPr>
            <w:noProof/>
            <w:webHidden/>
          </w:rPr>
        </w:r>
        <w:r w:rsidR="00F97F95">
          <w:rPr>
            <w:noProof/>
            <w:webHidden/>
          </w:rPr>
          <w:fldChar w:fldCharType="separate"/>
        </w:r>
        <w:r w:rsidR="00F97F95">
          <w:rPr>
            <w:noProof/>
            <w:webHidden/>
          </w:rPr>
          <w:t>40</w:t>
        </w:r>
        <w:r w:rsidR="00F97F95">
          <w:rPr>
            <w:noProof/>
            <w:webHidden/>
          </w:rPr>
          <w:fldChar w:fldCharType="end"/>
        </w:r>
      </w:hyperlink>
    </w:p>
    <w:p w14:paraId="4DB63DCE" w14:textId="4053722D" w:rsidR="00F97F95" w:rsidRDefault="001D2147">
      <w:pPr>
        <w:pStyle w:val="Verzeichnis2"/>
        <w:tabs>
          <w:tab w:val="left" w:pos="1134"/>
        </w:tabs>
        <w:rPr>
          <w:rFonts w:asciiTheme="minorHAnsi" w:eastAsiaTheme="minorEastAsia" w:hAnsiTheme="minorHAnsi" w:cstheme="minorBidi"/>
          <w:noProof/>
          <w:szCs w:val="22"/>
          <w:lang/>
        </w:rPr>
      </w:pPr>
      <w:hyperlink w:anchor="_Toc44339713" w:history="1">
        <w:r w:rsidR="00F97F95" w:rsidRPr="00395465">
          <w:rPr>
            <w:rStyle w:val="Hyperlink"/>
            <w:noProof/>
            <w:lang w:val="en-GB"/>
          </w:rPr>
          <w:t>8.2</w:t>
        </w:r>
        <w:r w:rsidR="00F97F95">
          <w:rPr>
            <w:rFonts w:asciiTheme="minorHAnsi" w:eastAsiaTheme="minorEastAsia" w:hAnsiTheme="minorHAnsi" w:cstheme="minorBidi"/>
            <w:noProof/>
            <w:szCs w:val="22"/>
            <w:lang/>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_Toc44339713 \h </w:instrText>
        </w:r>
        <w:r w:rsidR="00F97F95">
          <w:rPr>
            <w:noProof/>
            <w:webHidden/>
          </w:rPr>
        </w:r>
        <w:r w:rsidR="00F97F95">
          <w:rPr>
            <w:noProof/>
            <w:webHidden/>
          </w:rPr>
          <w:fldChar w:fldCharType="separate"/>
        </w:r>
        <w:r w:rsidR="00F97F95">
          <w:rPr>
            <w:noProof/>
            <w:webHidden/>
          </w:rPr>
          <w:t>40</w:t>
        </w:r>
        <w:r w:rsidR="00F97F95">
          <w:rPr>
            <w:noProof/>
            <w:webHidden/>
          </w:rPr>
          <w:fldChar w:fldCharType="end"/>
        </w:r>
      </w:hyperlink>
    </w:p>
    <w:p w14:paraId="636DE006" w14:textId="4F409CFA" w:rsidR="00F97F95" w:rsidRDefault="001D2147">
      <w:pPr>
        <w:pStyle w:val="Verzeichnis1"/>
        <w:rPr>
          <w:rFonts w:asciiTheme="minorHAnsi" w:eastAsiaTheme="minorEastAsia" w:hAnsiTheme="minorHAnsi" w:cstheme="minorBidi"/>
          <w:noProof/>
          <w:szCs w:val="22"/>
          <w:lang/>
        </w:rPr>
      </w:pPr>
      <w:hyperlink w:anchor="_Toc44339714" w:history="1">
        <w:r w:rsidR="00F97F95" w:rsidRPr="00395465">
          <w:rPr>
            <w:rStyle w:val="Hyperlink"/>
            <w:noProof/>
            <w:lang w:val="en-GB"/>
          </w:rPr>
          <w:t>9</w:t>
        </w:r>
        <w:r w:rsidR="00F97F95">
          <w:rPr>
            <w:rFonts w:asciiTheme="minorHAnsi" w:eastAsiaTheme="minorEastAsia" w:hAnsiTheme="minorHAnsi" w:cstheme="minorBidi"/>
            <w:noProof/>
            <w:szCs w:val="22"/>
            <w:lang/>
          </w:rPr>
          <w:tab/>
        </w:r>
        <w:r w:rsidR="00F97F95" w:rsidRPr="00395465">
          <w:rPr>
            <w:rStyle w:val="Hyperlink"/>
            <w:noProof/>
            <w:lang w:val="en-GB"/>
          </w:rPr>
          <w:t>Outlook</w:t>
        </w:r>
        <w:r w:rsidR="00F97F95">
          <w:rPr>
            <w:noProof/>
            <w:webHidden/>
          </w:rPr>
          <w:tab/>
        </w:r>
        <w:r w:rsidR="00F97F95">
          <w:rPr>
            <w:noProof/>
            <w:webHidden/>
          </w:rPr>
          <w:fldChar w:fldCharType="begin"/>
        </w:r>
        <w:r w:rsidR="00F97F95">
          <w:rPr>
            <w:noProof/>
            <w:webHidden/>
          </w:rPr>
          <w:instrText xml:space="preserve"> PAGEREF _Toc44339714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09383E5E" w14:textId="2334A055" w:rsidR="00F97F95" w:rsidRDefault="001D2147">
      <w:pPr>
        <w:pStyle w:val="Verzeichnis2"/>
        <w:tabs>
          <w:tab w:val="left" w:pos="1134"/>
        </w:tabs>
        <w:rPr>
          <w:rFonts w:asciiTheme="minorHAnsi" w:eastAsiaTheme="minorEastAsia" w:hAnsiTheme="minorHAnsi" w:cstheme="minorBidi"/>
          <w:noProof/>
          <w:szCs w:val="22"/>
          <w:lang/>
        </w:rPr>
      </w:pPr>
      <w:hyperlink w:anchor="_Toc44339715" w:history="1">
        <w:r w:rsidR="00F97F95" w:rsidRPr="00395465">
          <w:rPr>
            <w:rStyle w:val="Hyperlink"/>
            <w:noProof/>
            <w:lang w:val="en-GB"/>
          </w:rPr>
          <w:t>9.1</w:t>
        </w:r>
        <w:r w:rsidR="00F97F95">
          <w:rPr>
            <w:rFonts w:asciiTheme="minorHAnsi" w:eastAsiaTheme="minorEastAsia" w:hAnsiTheme="minorHAnsi" w:cstheme="minorBidi"/>
            <w:noProof/>
            <w:szCs w:val="22"/>
            <w:lang/>
          </w:rPr>
          <w:tab/>
        </w:r>
        <w:r w:rsidR="00F97F95" w:rsidRPr="00395465">
          <w:rPr>
            <w:rStyle w:val="Hyperlink"/>
            <w:noProof/>
            <w:lang w:val="en-GB"/>
          </w:rPr>
          <w:t>General</w:t>
        </w:r>
        <w:r w:rsidR="00F97F95">
          <w:rPr>
            <w:noProof/>
            <w:webHidden/>
          </w:rPr>
          <w:tab/>
        </w:r>
        <w:r w:rsidR="00F97F95">
          <w:rPr>
            <w:noProof/>
            <w:webHidden/>
          </w:rPr>
          <w:fldChar w:fldCharType="begin"/>
        </w:r>
        <w:r w:rsidR="00F97F95">
          <w:rPr>
            <w:noProof/>
            <w:webHidden/>
          </w:rPr>
          <w:instrText xml:space="preserve"> PAGEREF _Toc44339715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4DBD5D1C" w14:textId="70E2D82A" w:rsidR="00F97F95" w:rsidRDefault="001D2147">
      <w:pPr>
        <w:pStyle w:val="Verzeichnis2"/>
        <w:tabs>
          <w:tab w:val="left" w:pos="1134"/>
        </w:tabs>
        <w:rPr>
          <w:rFonts w:asciiTheme="minorHAnsi" w:eastAsiaTheme="minorEastAsia" w:hAnsiTheme="minorHAnsi" w:cstheme="minorBidi"/>
          <w:noProof/>
          <w:szCs w:val="22"/>
          <w:lang/>
        </w:rPr>
      </w:pPr>
      <w:hyperlink w:anchor="_Toc44339716" w:history="1">
        <w:r w:rsidR="00F97F95" w:rsidRPr="00395465">
          <w:rPr>
            <w:rStyle w:val="Hyperlink"/>
            <w:noProof/>
            <w:lang w:val="en-GB"/>
          </w:rPr>
          <w:t>9.2</w:t>
        </w:r>
        <w:r w:rsidR="00F97F95">
          <w:rPr>
            <w:rFonts w:asciiTheme="minorHAnsi" w:eastAsiaTheme="minorEastAsia" w:hAnsiTheme="minorHAnsi" w:cstheme="minorBidi"/>
            <w:noProof/>
            <w:szCs w:val="22"/>
            <w:lang/>
          </w:rPr>
          <w:tab/>
        </w:r>
        <w:r w:rsidR="00F97F95" w:rsidRPr="00395465">
          <w:rPr>
            <w:rStyle w:val="Hyperlink"/>
            <w:noProof/>
            <w:lang w:val="en-GB"/>
          </w:rPr>
          <w:t>Specific Topics</w:t>
        </w:r>
        <w:r w:rsidR="00F97F95">
          <w:rPr>
            <w:noProof/>
            <w:webHidden/>
          </w:rPr>
          <w:tab/>
        </w:r>
        <w:r w:rsidR="00F97F95">
          <w:rPr>
            <w:noProof/>
            <w:webHidden/>
          </w:rPr>
          <w:fldChar w:fldCharType="begin"/>
        </w:r>
        <w:r w:rsidR="00F97F95">
          <w:rPr>
            <w:noProof/>
            <w:webHidden/>
          </w:rPr>
          <w:instrText xml:space="preserve"> PAGEREF _Toc44339716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74A9E784" w14:textId="0DBC56BE"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17" w:history="1">
        <w:r w:rsidR="00F97F95" w:rsidRPr="00395465">
          <w:rPr>
            <w:rStyle w:val="Hyperlink"/>
            <w:noProof/>
            <w:lang w:val="en-GB"/>
          </w:rPr>
          <w:t>9.2.1</w:t>
        </w:r>
        <w:r w:rsidR="00F97F95">
          <w:rPr>
            <w:rFonts w:asciiTheme="minorHAnsi" w:eastAsiaTheme="minorEastAsia" w:hAnsiTheme="minorHAnsi" w:cstheme="minorBidi"/>
            <w:noProof/>
            <w:szCs w:val="22"/>
            <w:lang/>
          </w:rPr>
          <w:tab/>
        </w:r>
        <w:r w:rsidR="00F97F95" w:rsidRPr="00395465">
          <w:rPr>
            <w:rStyle w:val="Hyperlink"/>
            <w:noProof/>
            <w:lang w:val="en-GB"/>
          </w:rPr>
          <w:t>PQs</w:t>
        </w:r>
        <w:r w:rsidR="00F97F95">
          <w:rPr>
            <w:noProof/>
            <w:webHidden/>
          </w:rPr>
          <w:tab/>
        </w:r>
        <w:r w:rsidR="00F97F95">
          <w:rPr>
            <w:noProof/>
            <w:webHidden/>
          </w:rPr>
          <w:fldChar w:fldCharType="begin"/>
        </w:r>
        <w:r w:rsidR="00F97F95">
          <w:rPr>
            <w:noProof/>
            <w:webHidden/>
          </w:rPr>
          <w:instrText xml:space="preserve"> PAGEREF _Toc44339717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3523A5D2" w14:textId="1B8BDDDD"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18" w:history="1">
        <w:r w:rsidR="00F97F95" w:rsidRPr="00395465">
          <w:rPr>
            <w:rStyle w:val="Hyperlink"/>
            <w:noProof/>
            <w:lang/>
          </w:rPr>
          <w:t>9.2.2</w:t>
        </w:r>
        <w:r w:rsidR="00F97F95">
          <w:rPr>
            <w:rFonts w:asciiTheme="minorHAnsi" w:eastAsiaTheme="minorEastAsia" w:hAnsiTheme="minorHAnsi" w:cstheme="minorBidi"/>
            <w:noProof/>
            <w:szCs w:val="22"/>
            <w:lang/>
          </w:rPr>
          <w:tab/>
        </w:r>
        <w:r w:rsidR="00F97F95" w:rsidRPr="00395465">
          <w:rPr>
            <w:rStyle w:val="Hyperlink"/>
            <w:noProof/>
            <w:lang/>
          </w:rPr>
          <w:t>IQs</w:t>
        </w:r>
        <w:r w:rsidR="00F97F95">
          <w:rPr>
            <w:noProof/>
            <w:webHidden/>
          </w:rPr>
          <w:tab/>
        </w:r>
        <w:r w:rsidR="00F97F95">
          <w:rPr>
            <w:noProof/>
            <w:webHidden/>
          </w:rPr>
          <w:fldChar w:fldCharType="begin"/>
        </w:r>
        <w:r w:rsidR="00F97F95">
          <w:rPr>
            <w:noProof/>
            <w:webHidden/>
          </w:rPr>
          <w:instrText xml:space="preserve"> PAGEREF _Toc44339718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339D2E4D" w14:textId="7D1B0FCC"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19" w:history="1">
        <w:r w:rsidR="00F97F95" w:rsidRPr="00395465">
          <w:rPr>
            <w:rStyle w:val="Hyperlink"/>
            <w:noProof/>
            <w:lang w:val="en-GB"/>
          </w:rPr>
          <w:t>9.2.3</w:t>
        </w:r>
        <w:r w:rsidR="00F97F95">
          <w:rPr>
            <w:rFonts w:asciiTheme="minorHAnsi" w:eastAsiaTheme="minorEastAsia" w:hAnsiTheme="minorHAnsi" w:cstheme="minorBidi"/>
            <w:noProof/>
            <w:szCs w:val="22"/>
            <w:lang/>
          </w:rPr>
          <w:tab/>
        </w:r>
        <w:r w:rsidR="00F97F95" w:rsidRPr="00395465">
          <w:rPr>
            <w:rStyle w:val="Hyperlink"/>
            <w:noProof/>
            <w:lang w:val="en-GB"/>
          </w:rPr>
          <w:t>Category 4 Software</w:t>
        </w:r>
        <w:r w:rsidR="00F97F95">
          <w:rPr>
            <w:noProof/>
            <w:webHidden/>
          </w:rPr>
          <w:tab/>
        </w:r>
        <w:r w:rsidR="00F97F95">
          <w:rPr>
            <w:noProof/>
            <w:webHidden/>
          </w:rPr>
          <w:fldChar w:fldCharType="begin"/>
        </w:r>
        <w:r w:rsidR="00F97F95">
          <w:rPr>
            <w:noProof/>
            <w:webHidden/>
          </w:rPr>
          <w:instrText xml:space="preserve"> PAGEREF _Toc44339719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3005FE9D" w14:textId="6685BA89"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20" w:history="1">
        <w:r w:rsidR="00F97F95" w:rsidRPr="00395465">
          <w:rPr>
            <w:rStyle w:val="Hyperlink"/>
            <w:noProof/>
            <w:lang/>
          </w:rPr>
          <w:t>9.2.4</w:t>
        </w:r>
        <w:r w:rsidR="00F97F95">
          <w:rPr>
            <w:rFonts w:asciiTheme="minorHAnsi" w:eastAsiaTheme="minorEastAsia" w:hAnsiTheme="minorHAnsi" w:cstheme="minorBidi"/>
            <w:noProof/>
            <w:szCs w:val="22"/>
            <w:lang/>
          </w:rPr>
          <w:tab/>
        </w:r>
        <w:r w:rsidR="00F97F95" w:rsidRPr="00395465">
          <w:rPr>
            <w:rStyle w:val="Hyperlink"/>
            <w:noProof/>
            <w:lang/>
          </w:rPr>
          <w:t>Agility</w:t>
        </w:r>
        <w:r w:rsidR="00F97F95">
          <w:rPr>
            <w:noProof/>
            <w:webHidden/>
          </w:rPr>
          <w:tab/>
        </w:r>
        <w:r w:rsidR="00F97F95">
          <w:rPr>
            <w:noProof/>
            <w:webHidden/>
          </w:rPr>
          <w:fldChar w:fldCharType="begin"/>
        </w:r>
        <w:r w:rsidR="00F97F95">
          <w:rPr>
            <w:noProof/>
            <w:webHidden/>
          </w:rPr>
          <w:instrText xml:space="preserve"> PAGEREF _Toc44339720 \h </w:instrText>
        </w:r>
        <w:r w:rsidR="00F97F95">
          <w:rPr>
            <w:noProof/>
            <w:webHidden/>
          </w:rPr>
        </w:r>
        <w:r w:rsidR="00F97F95">
          <w:rPr>
            <w:noProof/>
            <w:webHidden/>
          </w:rPr>
          <w:fldChar w:fldCharType="separate"/>
        </w:r>
        <w:r w:rsidR="00F97F95">
          <w:rPr>
            <w:noProof/>
            <w:webHidden/>
          </w:rPr>
          <w:t>42</w:t>
        </w:r>
        <w:r w:rsidR="00F97F95">
          <w:rPr>
            <w:noProof/>
            <w:webHidden/>
          </w:rPr>
          <w:fldChar w:fldCharType="end"/>
        </w:r>
      </w:hyperlink>
    </w:p>
    <w:p w14:paraId="7105A12D" w14:textId="7376EDD9"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21" w:history="1">
        <w:r w:rsidR="00F97F95" w:rsidRPr="00395465">
          <w:rPr>
            <w:rStyle w:val="Hyperlink"/>
            <w:noProof/>
            <w:lang w:val="en-GB"/>
          </w:rPr>
          <w:t>9.2.5</w:t>
        </w:r>
        <w:r w:rsidR="00F97F95">
          <w:rPr>
            <w:rFonts w:asciiTheme="minorHAnsi" w:eastAsiaTheme="minorEastAsia" w:hAnsiTheme="minorHAnsi" w:cstheme="minorBidi"/>
            <w:noProof/>
            <w:szCs w:val="22"/>
            <w:lang/>
          </w:rPr>
          <w:tab/>
        </w:r>
        <w:r w:rsidR="00F97F95" w:rsidRPr="00395465">
          <w:rPr>
            <w:rStyle w:val="Hyperlink"/>
            <w:noProof/>
            <w:lang w:val="en-GB"/>
          </w:rPr>
          <w:t>DevOps</w:t>
        </w:r>
        <w:r w:rsidR="00F97F95">
          <w:rPr>
            <w:noProof/>
            <w:webHidden/>
          </w:rPr>
          <w:tab/>
        </w:r>
        <w:r w:rsidR="00F97F95">
          <w:rPr>
            <w:noProof/>
            <w:webHidden/>
          </w:rPr>
          <w:fldChar w:fldCharType="begin"/>
        </w:r>
        <w:r w:rsidR="00F97F95">
          <w:rPr>
            <w:noProof/>
            <w:webHidden/>
          </w:rPr>
          <w:instrText xml:space="preserve"> PAGEREF _Toc44339721 \h </w:instrText>
        </w:r>
        <w:r w:rsidR="00F97F95">
          <w:rPr>
            <w:noProof/>
            <w:webHidden/>
          </w:rPr>
        </w:r>
        <w:r w:rsidR="00F97F95">
          <w:rPr>
            <w:noProof/>
            <w:webHidden/>
          </w:rPr>
          <w:fldChar w:fldCharType="separate"/>
        </w:r>
        <w:r w:rsidR="00F97F95">
          <w:rPr>
            <w:noProof/>
            <w:webHidden/>
          </w:rPr>
          <w:t>42</w:t>
        </w:r>
        <w:r w:rsidR="00F97F95">
          <w:rPr>
            <w:noProof/>
            <w:webHidden/>
          </w:rPr>
          <w:fldChar w:fldCharType="end"/>
        </w:r>
      </w:hyperlink>
    </w:p>
    <w:p w14:paraId="00053AE1" w14:textId="21583D51" w:rsidR="00F97F95" w:rsidRDefault="001D2147">
      <w:pPr>
        <w:pStyle w:val="Verzeichnis3"/>
        <w:tabs>
          <w:tab w:val="left" w:pos="1871"/>
          <w:tab w:val="right" w:leader="dot" w:pos="9628"/>
        </w:tabs>
        <w:rPr>
          <w:rFonts w:asciiTheme="minorHAnsi" w:eastAsiaTheme="minorEastAsia" w:hAnsiTheme="minorHAnsi" w:cstheme="minorBidi"/>
          <w:noProof/>
          <w:szCs w:val="22"/>
          <w:lang/>
        </w:rPr>
      </w:pPr>
      <w:hyperlink w:anchor="_Toc44339722" w:history="1">
        <w:r w:rsidR="00F97F95" w:rsidRPr="00395465">
          <w:rPr>
            <w:rStyle w:val="Hyperlink"/>
            <w:noProof/>
            <w:lang/>
          </w:rPr>
          <w:t>9.2.6</w:t>
        </w:r>
        <w:r w:rsidR="00F97F95">
          <w:rPr>
            <w:rFonts w:asciiTheme="minorHAnsi" w:eastAsiaTheme="minorEastAsia" w:hAnsiTheme="minorHAnsi" w:cstheme="minorBidi"/>
            <w:noProof/>
            <w:szCs w:val="22"/>
            <w:lang/>
          </w:rPr>
          <w:tab/>
        </w:r>
        <w:r w:rsidR="00F97F95" w:rsidRPr="00395465">
          <w:rPr>
            <w:rStyle w:val="Hyperlink"/>
            <w:noProof/>
            <w:lang/>
          </w:rPr>
          <w:t>Device Integration</w:t>
        </w:r>
        <w:r w:rsidR="00F97F95">
          <w:rPr>
            <w:noProof/>
            <w:webHidden/>
          </w:rPr>
          <w:tab/>
        </w:r>
        <w:r w:rsidR="00F97F95">
          <w:rPr>
            <w:noProof/>
            <w:webHidden/>
          </w:rPr>
          <w:fldChar w:fldCharType="begin"/>
        </w:r>
        <w:r w:rsidR="00F97F95">
          <w:rPr>
            <w:noProof/>
            <w:webHidden/>
          </w:rPr>
          <w:instrText xml:space="preserve"> PAGEREF _Toc44339722 \h </w:instrText>
        </w:r>
        <w:r w:rsidR="00F97F95">
          <w:rPr>
            <w:noProof/>
            <w:webHidden/>
          </w:rPr>
        </w:r>
        <w:r w:rsidR="00F97F95">
          <w:rPr>
            <w:noProof/>
            <w:webHidden/>
          </w:rPr>
          <w:fldChar w:fldCharType="separate"/>
        </w:r>
        <w:r w:rsidR="00F97F95">
          <w:rPr>
            <w:noProof/>
            <w:webHidden/>
          </w:rPr>
          <w:t>42</w:t>
        </w:r>
        <w:r w:rsidR="00F97F95">
          <w:rPr>
            <w:noProof/>
            <w:webHidden/>
          </w:rPr>
          <w:fldChar w:fldCharType="end"/>
        </w:r>
      </w:hyperlink>
    </w:p>
    <w:p w14:paraId="63B08335" w14:textId="214EF77E" w:rsidR="00F97F95" w:rsidRDefault="001D2147">
      <w:pPr>
        <w:pStyle w:val="Verzeichnis1"/>
        <w:rPr>
          <w:rFonts w:asciiTheme="minorHAnsi" w:eastAsiaTheme="minorEastAsia" w:hAnsiTheme="minorHAnsi" w:cstheme="minorBidi"/>
          <w:noProof/>
          <w:szCs w:val="22"/>
          <w:lang/>
        </w:rPr>
      </w:pPr>
      <w:hyperlink w:anchor="_Toc44339723" w:history="1">
        <w:r w:rsidR="00F97F95" w:rsidRPr="00395465">
          <w:rPr>
            <w:rStyle w:val="Hyperlink"/>
            <w:noProof/>
            <w:lang w:val="en-GB"/>
          </w:rPr>
          <w:t>10</w:t>
        </w:r>
        <w:r w:rsidR="00F97F95">
          <w:rPr>
            <w:rFonts w:asciiTheme="minorHAnsi" w:eastAsiaTheme="minorEastAsia" w:hAnsiTheme="minorHAnsi" w:cstheme="minorBidi"/>
            <w:noProof/>
            <w:szCs w:val="22"/>
            <w:lang/>
          </w:rPr>
          <w:tab/>
        </w:r>
        <w:r w:rsidR="00F97F95" w:rsidRPr="00395465">
          <w:rPr>
            <w:rStyle w:val="Hyperlink"/>
            <w:noProof/>
            <w:lang w:val="en-GB"/>
          </w:rPr>
          <w:t>Formatting</w:t>
        </w:r>
        <w:r w:rsidR="00F97F95">
          <w:rPr>
            <w:noProof/>
            <w:webHidden/>
          </w:rPr>
          <w:tab/>
        </w:r>
        <w:r w:rsidR="00F97F95">
          <w:rPr>
            <w:noProof/>
            <w:webHidden/>
          </w:rPr>
          <w:fldChar w:fldCharType="begin"/>
        </w:r>
        <w:r w:rsidR="00F97F95">
          <w:rPr>
            <w:noProof/>
            <w:webHidden/>
          </w:rPr>
          <w:instrText xml:space="preserve"> PAGEREF _Toc44339723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05A66E50" w14:textId="32539040" w:rsidR="00F97F95" w:rsidRDefault="001D2147">
      <w:pPr>
        <w:pStyle w:val="Verzeichnis2"/>
        <w:tabs>
          <w:tab w:val="left" w:pos="1871"/>
        </w:tabs>
        <w:rPr>
          <w:rFonts w:asciiTheme="minorHAnsi" w:eastAsiaTheme="minorEastAsia" w:hAnsiTheme="minorHAnsi" w:cstheme="minorBidi"/>
          <w:noProof/>
          <w:szCs w:val="22"/>
          <w:lang/>
        </w:rPr>
      </w:pPr>
      <w:hyperlink w:anchor="_Toc44339724" w:history="1">
        <w:r w:rsidR="00F97F95" w:rsidRPr="00395465">
          <w:rPr>
            <w:rStyle w:val="Hyperlink"/>
            <w:noProof/>
            <w:lang w:val="en-GB"/>
          </w:rPr>
          <w:t>10.1</w:t>
        </w:r>
        <w:r w:rsidR="00F97F95">
          <w:rPr>
            <w:rFonts w:asciiTheme="minorHAnsi" w:eastAsiaTheme="minorEastAsia" w:hAnsiTheme="minorHAnsi" w:cstheme="minorBidi"/>
            <w:noProof/>
            <w:szCs w:val="22"/>
            <w:lang/>
          </w:rPr>
          <w:tab/>
        </w:r>
        <w:r w:rsidR="00F97F95" w:rsidRPr="00395465">
          <w:rPr>
            <w:rStyle w:val="Hyperlink"/>
            <w:noProof/>
            <w:lang w:val="en-GB"/>
          </w:rPr>
          <w:t>Quotes</w:t>
        </w:r>
        <w:r w:rsidR="00F97F95">
          <w:rPr>
            <w:noProof/>
            <w:webHidden/>
          </w:rPr>
          <w:tab/>
        </w:r>
        <w:r w:rsidR="00F97F95">
          <w:rPr>
            <w:noProof/>
            <w:webHidden/>
          </w:rPr>
          <w:fldChar w:fldCharType="begin"/>
        </w:r>
        <w:r w:rsidR="00F97F95">
          <w:rPr>
            <w:noProof/>
            <w:webHidden/>
          </w:rPr>
          <w:instrText xml:space="preserve"> PAGEREF _Toc44339724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5CE29D2C" w14:textId="09168CF7" w:rsidR="00F97F95" w:rsidRDefault="001D2147">
      <w:pPr>
        <w:pStyle w:val="Verzeichnis2"/>
        <w:tabs>
          <w:tab w:val="left" w:pos="1871"/>
        </w:tabs>
        <w:rPr>
          <w:rFonts w:asciiTheme="minorHAnsi" w:eastAsiaTheme="minorEastAsia" w:hAnsiTheme="minorHAnsi" w:cstheme="minorBidi"/>
          <w:noProof/>
          <w:szCs w:val="22"/>
          <w:lang/>
        </w:rPr>
      </w:pPr>
      <w:hyperlink w:anchor="_Toc44339725" w:history="1">
        <w:r w:rsidR="00F97F95" w:rsidRPr="00395465">
          <w:rPr>
            <w:rStyle w:val="Hyperlink"/>
            <w:noProof/>
            <w:lang w:val="en-GB"/>
          </w:rPr>
          <w:t>10.2</w:t>
        </w:r>
        <w:r w:rsidR="00F97F95">
          <w:rPr>
            <w:rFonts w:asciiTheme="minorHAnsi" w:eastAsiaTheme="minorEastAsia" w:hAnsiTheme="minorHAnsi" w:cstheme="minorBidi"/>
            <w:noProof/>
            <w:szCs w:val="22"/>
            <w:lang/>
          </w:rPr>
          <w:tab/>
        </w:r>
        <w:r w:rsidR="00F97F95" w:rsidRPr="00395465">
          <w:rPr>
            <w:rStyle w:val="Hyperlink"/>
            <w:noProof/>
            <w:lang w:val="en-GB"/>
          </w:rPr>
          <w:t>Enumerations</w:t>
        </w:r>
        <w:r w:rsidR="00F97F95">
          <w:rPr>
            <w:noProof/>
            <w:webHidden/>
          </w:rPr>
          <w:tab/>
        </w:r>
        <w:r w:rsidR="00F97F95">
          <w:rPr>
            <w:noProof/>
            <w:webHidden/>
          </w:rPr>
          <w:fldChar w:fldCharType="begin"/>
        </w:r>
        <w:r w:rsidR="00F97F95">
          <w:rPr>
            <w:noProof/>
            <w:webHidden/>
          </w:rPr>
          <w:instrText xml:space="preserve"> PAGEREF _Toc44339725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7CB47DF8" w14:textId="362BA3D7" w:rsidR="00F97F95" w:rsidRDefault="001D2147">
      <w:pPr>
        <w:pStyle w:val="Verzeichnis2"/>
        <w:tabs>
          <w:tab w:val="left" w:pos="1871"/>
        </w:tabs>
        <w:rPr>
          <w:rFonts w:asciiTheme="minorHAnsi" w:eastAsiaTheme="minorEastAsia" w:hAnsiTheme="minorHAnsi" w:cstheme="minorBidi"/>
          <w:noProof/>
          <w:szCs w:val="22"/>
          <w:lang/>
        </w:rPr>
      </w:pPr>
      <w:hyperlink w:anchor="_Toc44339726" w:history="1">
        <w:r w:rsidR="00F97F95" w:rsidRPr="00395465">
          <w:rPr>
            <w:rStyle w:val="Hyperlink"/>
            <w:noProof/>
            <w:lang w:val="en-GB"/>
          </w:rPr>
          <w:t>10.3</w:t>
        </w:r>
        <w:r w:rsidR="00F97F95">
          <w:rPr>
            <w:rFonts w:asciiTheme="minorHAnsi" w:eastAsiaTheme="minorEastAsia" w:hAnsiTheme="minorHAnsi" w:cstheme="minorBidi"/>
            <w:noProof/>
            <w:szCs w:val="22"/>
            <w:lang/>
          </w:rPr>
          <w:tab/>
        </w:r>
        <w:r w:rsidR="00F97F95" w:rsidRPr="00395465">
          <w:rPr>
            <w:rStyle w:val="Hyperlink"/>
            <w:noProof/>
            <w:lang w:val="en-GB"/>
          </w:rPr>
          <w:t>Footnotes</w:t>
        </w:r>
        <w:r w:rsidR="00F97F95">
          <w:rPr>
            <w:noProof/>
            <w:webHidden/>
          </w:rPr>
          <w:tab/>
        </w:r>
        <w:r w:rsidR="00F97F95">
          <w:rPr>
            <w:noProof/>
            <w:webHidden/>
          </w:rPr>
          <w:fldChar w:fldCharType="begin"/>
        </w:r>
        <w:r w:rsidR="00F97F95">
          <w:rPr>
            <w:noProof/>
            <w:webHidden/>
          </w:rPr>
          <w:instrText xml:space="preserve"> PAGEREF _Toc44339726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33517CE5" w14:textId="42B14AF7" w:rsidR="00F97F95" w:rsidRDefault="001D2147">
      <w:pPr>
        <w:pStyle w:val="Verzeichnis2"/>
        <w:tabs>
          <w:tab w:val="left" w:pos="1871"/>
        </w:tabs>
        <w:rPr>
          <w:rFonts w:asciiTheme="minorHAnsi" w:eastAsiaTheme="minorEastAsia" w:hAnsiTheme="minorHAnsi" w:cstheme="minorBidi"/>
          <w:noProof/>
          <w:szCs w:val="22"/>
          <w:lang/>
        </w:rPr>
      </w:pPr>
      <w:hyperlink w:anchor="_Toc44339727" w:history="1">
        <w:r w:rsidR="00F97F95" w:rsidRPr="00395465">
          <w:rPr>
            <w:rStyle w:val="Hyperlink"/>
            <w:noProof/>
            <w:lang w:val="en-GB"/>
          </w:rPr>
          <w:t>10.4</w:t>
        </w:r>
        <w:r w:rsidR="00F97F95">
          <w:rPr>
            <w:rFonts w:asciiTheme="minorHAnsi" w:eastAsiaTheme="minorEastAsia" w:hAnsiTheme="minorHAnsi" w:cstheme="minorBidi"/>
            <w:noProof/>
            <w:szCs w:val="22"/>
            <w:lang/>
          </w:rPr>
          <w:tab/>
        </w:r>
        <w:r w:rsidR="00F97F95" w:rsidRPr="00395465">
          <w:rPr>
            <w:rStyle w:val="Hyperlink"/>
            <w:noProof/>
            <w:lang w:val="en-GB"/>
          </w:rPr>
          <w:t>Figures</w:t>
        </w:r>
        <w:r w:rsidR="00F97F95">
          <w:rPr>
            <w:noProof/>
            <w:webHidden/>
          </w:rPr>
          <w:tab/>
        </w:r>
        <w:r w:rsidR="00F97F95">
          <w:rPr>
            <w:noProof/>
            <w:webHidden/>
          </w:rPr>
          <w:fldChar w:fldCharType="begin"/>
        </w:r>
        <w:r w:rsidR="00F97F95">
          <w:rPr>
            <w:noProof/>
            <w:webHidden/>
          </w:rPr>
          <w:instrText xml:space="preserve"> PAGEREF _Toc44339727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583122F3" w14:textId="1251E490" w:rsidR="00F97F95" w:rsidRDefault="001D2147">
      <w:pPr>
        <w:pStyle w:val="Verzeichnis2"/>
        <w:tabs>
          <w:tab w:val="left" w:pos="1871"/>
        </w:tabs>
        <w:rPr>
          <w:rFonts w:asciiTheme="minorHAnsi" w:eastAsiaTheme="minorEastAsia" w:hAnsiTheme="minorHAnsi" w:cstheme="minorBidi"/>
          <w:noProof/>
          <w:szCs w:val="22"/>
          <w:lang/>
        </w:rPr>
      </w:pPr>
      <w:hyperlink w:anchor="_Toc44339728" w:history="1">
        <w:r w:rsidR="00F97F95" w:rsidRPr="00395465">
          <w:rPr>
            <w:rStyle w:val="Hyperlink"/>
            <w:noProof/>
            <w:lang w:val="en-GB"/>
          </w:rPr>
          <w:t>10.5</w:t>
        </w:r>
        <w:r w:rsidR="00F97F95">
          <w:rPr>
            <w:rFonts w:asciiTheme="minorHAnsi" w:eastAsiaTheme="minorEastAsia" w:hAnsiTheme="minorHAnsi" w:cstheme="minorBidi"/>
            <w:noProof/>
            <w:szCs w:val="22"/>
            <w:lang/>
          </w:rPr>
          <w:tab/>
        </w:r>
        <w:r w:rsidR="00F97F95" w:rsidRPr="00395465">
          <w:rPr>
            <w:rStyle w:val="Hyperlink"/>
            <w:noProof/>
            <w:lang w:val="en-GB"/>
          </w:rPr>
          <w:t>Tables</w:t>
        </w:r>
        <w:r w:rsidR="00F97F95">
          <w:rPr>
            <w:noProof/>
            <w:webHidden/>
          </w:rPr>
          <w:tab/>
        </w:r>
        <w:r w:rsidR="00F97F95">
          <w:rPr>
            <w:noProof/>
            <w:webHidden/>
          </w:rPr>
          <w:fldChar w:fldCharType="begin"/>
        </w:r>
        <w:r w:rsidR="00F97F95">
          <w:rPr>
            <w:noProof/>
            <w:webHidden/>
          </w:rPr>
          <w:instrText xml:space="preserve"> PAGEREF _Toc44339728 \h </w:instrText>
        </w:r>
        <w:r w:rsidR="00F97F95">
          <w:rPr>
            <w:noProof/>
            <w:webHidden/>
          </w:rPr>
        </w:r>
        <w:r w:rsidR="00F97F95">
          <w:rPr>
            <w:noProof/>
            <w:webHidden/>
          </w:rPr>
          <w:fldChar w:fldCharType="separate"/>
        </w:r>
        <w:r w:rsidR="00F97F95">
          <w:rPr>
            <w:noProof/>
            <w:webHidden/>
          </w:rPr>
          <w:t>45</w:t>
        </w:r>
        <w:r w:rsidR="00F97F95">
          <w:rPr>
            <w:noProof/>
            <w:webHidden/>
          </w:rPr>
          <w:fldChar w:fldCharType="end"/>
        </w:r>
      </w:hyperlink>
    </w:p>
    <w:p w14:paraId="7016A23C" w14:textId="74580905" w:rsidR="00F97F95" w:rsidRDefault="001D2147">
      <w:pPr>
        <w:pStyle w:val="Verzeichnis3"/>
        <w:tabs>
          <w:tab w:val="left" w:pos="2722"/>
          <w:tab w:val="right" w:leader="dot" w:pos="9628"/>
        </w:tabs>
        <w:rPr>
          <w:rFonts w:asciiTheme="minorHAnsi" w:eastAsiaTheme="minorEastAsia" w:hAnsiTheme="minorHAnsi" w:cstheme="minorBidi"/>
          <w:noProof/>
          <w:szCs w:val="22"/>
          <w:lang/>
        </w:rPr>
      </w:pPr>
      <w:hyperlink w:anchor="_Toc44339729" w:history="1">
        <w:r w:rsidR="00F97F95" w:rsidRPr="00395465">
          <w:rPr>
            <w:rStyle w:val="Hyperlink"/>
            <w:noProof/>
          </w:rPr>
          <w:t>10.5.1</w:t>
        </w:r>
        <w:r w:rsidR="00F97F95">
          <w:rPr>
            <w:rFonts w:asciiTheme="minorHAnsi" w:eastAsiaTheme="minorEastAsia" w:hAnsiTheme="minorHAnsi" w:cstheme="minorBidi"/>
            <w:noProof/>
            <w:szCs w:val="22"/>
            <w:lang/>
          </w:rPr>
          <w:tab/>
        </w:r>
        <w:r w:rsidR="00F97F95" w:rsidRPr="00395465">
          <w:rPr>
            <w:rStyle w:val="Hyperlink"/>
            <w:noProof/>
          </w:rPr>
          <w:t>Tables as illustration</w:t>
        </w:r>
        <w:r w:rsidR="00F97F95">
          <w:rPr>
            <w:noProof/>
            <w:webHidden/>
          </w:rPr>
          <w:tab/>
        </w:r>
        <w:r w:rsidR="00F97F95">
          <w:rPr>
            <w:noProof/>
            <w:webHidden/>
          </w:rPr>
          <w:fldChar w:fldCharType="begin"/>
        </w:r>
        <w:r w:rsidR="00F97F95">
          <w:rPr>
            <w:noProof/>
            <w:webHidden/>
          </w:rPr>
          <w:instrText xml:space="preserve"> PAGEREF _Toc44339729 \h </w:instrText>
        </w:r>
        <w:r w:rsidR="00F97F95">
          <w:rPr>
            <w:noProof/>
            <w:webHidden/>
          </w:rPr>
        </w:r>
        <w:r w:rsidR="00F97F95">
          <w:rPr>
            <w:noProof/>
            <w:webHidden/>
          </w:rPr>
          <w:fldChar w:fldCharType="separate"/>
        </w:r>
        <w:r w:rsidR="00F97F95">
          <w:rPr>
            <w:noProof/>
            <w:webHidden/>
          </w:rPr>
          <w:t>45</w:t>
        </w:r>
        <w:r w:rsidR="00F97F95">
          <w:rPr>
            <w:noProof/>
            <w:webHidden/>
          </w:rPr>
          <w:fldChar w:fldCharType="end"/>
        </w:r>
      </w:hyperlink>
    </w:p>
    <w:p w14:paraId="2F5ACF75" w14:textId="0254D60D" w:rsidR="00F97F95" w:rsidRDefault="001D2147">
      <w:pPr>
        <w:pStyle w:val="Verzeichnis3"/>
        <w:tabs>
          <w:tab w:val="left" w:pos="2722"/>
          <w:tab w:val="right" w:leader="dot" w:pos="9628"/>
        </w:tabs>
        <w:rPr>
          <w:rFonts w:asciiTheme="minorHAnsi" w:eastAsiaTheme="minorEastAsia" w:hAnsiTheme="minorHAnsi" w:cstheme="minorBidi"/>
          <w:noProof/>
          <w:szCs w:val="22"/>
          <w:lang/>
        </w:rPr>
      </w:pPr>
      <w:hyperlink w:anchor="_Toc44339730" w:history="1">
        <w:r w:rsidR="00F97F95" w:rsidRPr="00395465">
          <w:rPr>
            <w:rStyle w:val="Hyperlink"/>
            <w:noProof/>
          </w:rPr>
          <w:t>10.5.2</w:t>
        </w:r>
        <w:r w:rsidR="00F97F95">
          <w:rPr>
            <w:rFonts w:asciiTheme="minorHAnsi" w:eastAsiaTheme="minorEastAsia" w:hAnsiTheme="minorHAnsi" w:cstheme="minorBidi"/>
            <w:noProof/>
            <w:szCs w:val="22"/>
            <w:lang/>
          </w:rPr>
          <w:tab/>
        </w:r>
        <w:r w:rsidR="00F97F95" w:rsidRPr="00395465">
          <w:rPr>
            <w:rStyle w:val="Hyperlink"/>
            <w:noProof/>
          </w:rPr>
          <w:t>Word tables</w:t>
        </w:r>
        <w:r w:rsidR="00F97F95">
          <w:rPr>
            <w:noProof/>
            <w:webHidden/>
          </w:rPr>
          <w:tab/>
        </w:r>
        <w:r w:rsidR="00F97F95">
          <w:rPr>
            <w:noProof/>
            <w:webHidden/>
          </w:rPr>
          <w:fldChar w:fldCharType="begin"/>
        </w:r>
        <w:r w:rsidR="00F97F95">
          <w:rPr>
            <w:noProof/>
            <w:webHidden/>
          </w:rPr>
          <w:instrText xml:space="preserve"> PAGEREF _Toc44339730 \h </w:instrText>
        </w:r>
        <w:r w:rsidR="00F97F95">
          <w:rPr>
            <w:noProof/>
            <w:webHidden/>
          </w:rPr>
        </w:r>
        <w:r w:rsidR="00F97F95">
          <w:rPr>
            <w:noProof/>
            <w:webHidden/>
          </w:rPr>
          <w:fldChar w:fldCharType="separate"/>
        </w:r>
        <w:r w:rsidR="00F97F95">
          <w:rPr>
            <w:noProof/>
            <w:webHidden/>
          </w:rPr>
          <w:t>45</w:t>
        </w:r>
        <w:r w:rsidR="00F97F95">
          <w:rPr>
            <w:noProof/>
            <w:webHidden/>
          </w:rPr>
          <w:fldChar w:fldCharType="end"/>
        </w:r>
      </w:hyperlink>
    </w:p>
    <w:p w14:paraId="49D5987D" w14:textId="7BD6B4D8" w:rsidR="00F97F95" w:rsidRDefault="001D2147">
      <w:pPr>
        <w:pStyle w:val="Verzeichnis2"/>
        <w:tabs>
          <w:tab w:val="left" w:pos="1871"/>
        </w:tabs>
        <w:rPr>
          <w:rFonts w:asciiTheme="minorHAnsi" w:eastAsiaTheme="minorEastAsia" w:hAnsiTheme="minorHAnsi" w:cstheme="minorBidi"/>
          <w:noProof/>
          <w:szCs w:val="22"/>
          <w:lang/>
        </w:rPr>
      </w:pPr>
      <w:hyperlink w:anchor="_Toc44339731" w:history="1">
        <w:r w:rsidR="00F97F95" w:rsidRPr="00395465">
          <w:rPr>
            <w:rStyle w:val="Hyperlink"/>
            <w:noProof/>
            <w:lang w:val="en-GB"/>
          </w:rPr>
          <w:t>10.6</w:t>
        </w:r>
        <w:r w:rsidR="00F97F95">
          <w:rPr>
            <w:rFonts w:asciiTheme="minorHAnsi" w:eastAsiaTheme="minorEastAsia" w:hAnsiTheme="minorHAnsi" w:cstheme="minorBidi"/>
            <w:noProof/>
            <w:szCs w:val="22"/>
            <w:lang/>
          </w:rPr>
          <w:tab/>
        </w:r>
        <w:r w:rsidR="00F97F95" w:rsidRPr="00395465">
          <w:rPr>
            <w:rStyle w:val="Hyperlink"/>
            <w:noProof/>
            <w:lang w:val="en-GB"/>
          </w:rPr>
          <w:t>Changing the font</w:t>
        </w:r>
        <w:r w:rsidR="00F97F95">
          <w:rPr>
            <w:noProof/>
            <w:webHidden/>
          </w:rPr>
          <w:tab/>
        </w:r>
        <w:r w:rsidR="00F97F95">
          <w:rPr>
            <w:noProof/>
            <w:webHidden/>
          </w:rPr>
          <w:fldChar w:fldCharType="begin"/>
        </w:r>
        <w:r w:rsidR="00F97F95">
          <w:rPr>
            <w:noProof/>
            <w:webHidden/>
          </w:rPr>
          <w:instrText xml:space="preserve"> PAGEREF _Toc44339731 \h </w:instrText>
        </w:r>
        <w:r w:rsidR="00F97F95">
          <w:rPr>
            <w:noProof/>
            <w:webHidden/>
          </w:rPr>
        </w:r>
        <w:r w:rsidR="00F97F95">
          <w:rPr>
            <w:noProof/>
            <w:webHidden/>
          </w:rPr>
          <w:fldChar w:fldCharType="separate"/>
        </w:r>
        <w:r w:rsidR="00F97F95">
          <w:rPr>
            <w:noProof/>
            <w:webHidden/>
          </w:rPr>
          <w:t>46</w:t>
        </w:r>
        <w:r w:rsidR="00F97F95">
          <w:rPr>
            <w:noProof/>
            <w:webHidden/>
          </w:rPr>
          <w:fldChar w:fldCharType="end"/>
        </w:r>
      </w:hyperlink>
    </w:p>
    <w:p w14:paraId="2247DD36" w14:textId="7F2BE1C2" w:rsidR="00F97F95" w:rsidRDefault="001D2147">
      <w:pPr>
        <w:pStyle w:val="Verzeichnis1"/>
        <w:rPr>
          <w:rFonts w:asciiTheme="minorHAnsi" w:eastAsiaTheme="minorEastAsia" w:hAnsiTheme="minorHAnsi" w:cstheme="minorBidi"/>
          <w:noProof/>
          <w:szCs w:val="22"/>
          <w:lang/>
        </w:rPr>
      </w:pPr>
      <w:hyperlink w:anchor="_Toc44339732" w:history="1">
        <w:r w:rsidR="00F97F95" w:rsidRPr="00395465">
          <w:rPr>
            <w:rStyle w:val="Hyperlink"/>
            <w:noProof/>
            <w:lang w:val="en-GB"/>
          </w:rPr>
          <w:t>References</w:t>
        </w:r>
        <w:r w:rsidR="00F97F95">
          <w:rPr>
            <w:noProof/>
            <w:webHidden/>
          </w:rPr>
          <w:tab/>
        </w:r>
        <w:r w:rsidR="00F97F95">
          <w:rPr>
            <w:noProof/>
            <w:webHidden/>
          </w:rPr>
          <w:fldChar w:fldCharType="begin"/>
        </w:r>
        <w:r w:rsidR="00F97F95">
          <w:rPr>
            <w:noProof/>
            <w:webHidden/>
          </w:rPr>
          <w:instrText xml:space="preserve"> PAGEREF _Toc44339732 \h </w:instrText>
        </w:r>
        <w:r w:rsidR="00F97F95">
          <w:rPr>
            <w:noProof/>
            <w:webHidden/>
          </w:rPr>
        </w:r>
        <w:r w:rsidR="00F97F95">
          <w:rPr>
            <w:noProof/>
            <w:webHidden/>
          </w:rPr>
          <w:fldChar w:fldCharType="separate"/>
        </w:r>
        <w:r w:rsidR="00F97F95">
          <w:rPr>
            <w:noProof/>
            <w:webHidden/>
          </w:rPr>
          <w:t>47</w:t>
        </w:r>
        <w:r w:rsidR="00F97F95">
          <w:rPr>
            <w:noProof/>
            <w:webHidden/>
          </w:rPr>
          <w:fldChar w:fldCharType="end"/>
        </w:r>
      </w:hyperlink>
    </w:p>
    <w:p w14:paraId="39FE2660" w14:textId="030EEF17" w:rsidR="00F97F95" w:rsidRDefault="001D2147">
      <w:pPr>
        <w:pStyle w:val="Verzeichnis1"/>
        <w:rPr>
          <w:rFonts w:asciiTheme="minorHAnsi" w:eastAsiaTheme="minorEastAsia" w:hAnsiTheme="minorHAnsi" w:cstheme="minorBidi"/>
          <w:noProof/>
          <w:szCs w:val="22"/>
          <w:lang/>
        </w:rPr>
      </w:pPr>
      <w:hyperlink w:anchor="_Toc44339733" w:history="1">
        <w:r w:rsidR="00F97F95" w:rsidRPr="00395465">
          <w:rPr>
            <w:rStyle w:val="Hyperlink"/>
            <w:noProof/>
            <w:lang w:val="en-GB"/>
          </w:rPr>
          <w:t>List of Figures</w:t>
        </w:r>
        <w:r w:rsidR="00F97F95">
          <w:rPr>
            <w:noProof/>
            <w:webHidden/>
          </w:rPr>
          <w:tab/>
        </w:r>
        <w:r w:rsidR="00F97F95">
          <w:rPr>
            <w:noProof/>
            <w:webHidden/>
          </w:rPr>
          <w:fldChar w:fldCharType="begin"/>
        </w:r>
        <w:r w:rsidR="00F97F95">
          <w:rPr>
            <w:noProof/>
            <w:webHidden/>
          </w:rPr>
          <w:instrText xml:space="preserve"> PAGEREF _Toc44339733 \h </w:instrText>
        </w:r>
        <w:r w:rsidR="00F97F95">
          <w:rPr>
            <w:noProof/>
            <w:webHidden/>
          </w:rPr>
        </w:r>
        <w:r w:rsidR="00F97F95">
          <w:rPr>
            <w:noProof/>
            <w:webHidden/>
          </w:rPr>
          <w:fldChar w:fldCharType="separate"/>
        </w:r>
        <w:r w:rsidR="00F97F95">
          <w:rPr>
            <w:noProof/>
            <w:webHidden/>
          </w:rPr>
          <w:t>49</w:t>
        </w:r>
        <w:r w:rsidR="00F97F95">
          <w:rPr>
            <w:noProof/>
            <w:webHidden/>
          </w:rPr>
          <w:fldChar w:fldCharType="end"/>
        </w:r>
      </w:hyperlink>
    </w:p>
    <w:p w14:paraId="66130ED5" w14:textId="5A6DEB64" w:rsidR="00F97F95" w:rsidRDefault="001D2147">
      <w:pPr>
        <w:pStyle w:val="Verzeichnis1"/>
        <w:rPr>
          <w:rFonts w:asciiTheme="minorHAnsi" w:eastAsiaTheme="minorEastAsia" w:hAnsiTheme="minorHAnsi" w:cstheme="minorBidi"/>
          <w:noProof/>
          <w:szCs w:val="22"/>
          <w:lang/>
        </w:rPr>
      </w:pPr>
      <w:hyperlink w:anchor="_Toc44339734" w:history="1">
        <w:r w:rsidR="00F97F95" w:rsidRPr="00395465">
          <w:rPr>
            <w:rStyle w:val="Hyperlink"/>
            <w:noProof/>
            <w:lang w:val="en-GB"/>
          </w:rPr>
          <w:t>List of Tables</w:t>
        </w:r>
        <w:r w:rsidR="00F97F95">
          <w:rPr>
            <w:noProof/>
            <w:webHidden/>
          </w:rPr>
          <w:tab/>
        </w:r>
        <w:r w:rsidR="00F97F95">
          <w:rPr>
            <w:noProof/>
            <w:webHidden/>
          </w:rPr>
          <w:fldChar w:fldCharType="begin"/>
        </w:r>
        <w:r w:rsidR="00F97F95">
          <w:rPr>
            <w:noProof/>
            <w:webHidden/>
          </w:rPr>
          <w:instrText xml:space="preserve"> PAGEREF _Toc44339734 \h </w:instrText>
        </w:r>
        <w:r w:rsidR="00F97F95">
          <w:rPr>
            <w:noProof/>
            <w:webHidden/>
          </w:rPr>
        </w:r>
        <w:r w:rsidR="00F97F95">
          <w:rPr>
            <w:noProof/>
            <w:webHidden/>
          </w:rPr>
          <w:fldChar w:fldCharType="separate"/>
        </w:r>
        <w:r w:rsidR="00F97F95">
          <w:rPr>
            <w:noProof/>
            <w:webHidden/>
          </w:rPr>
          <w:t>50</w:t>
        </w:r>
        <w:r w:rsidR="00F97F95">
          <w:rPr>
            <w:noProof/>
            <w:webHidden/>
          </w:rPr>
          <w:fldChar w:fldCharType="end"/>
        </w:r>
      </w:hyperlink>
    </w:p>
    <w:p w14:paraId="042CF90B" w14:textId="1CA68AF9" w:rsidR="00F97F95" w:rsidRDefault="001D2147">
      <w:pPr>
        <w:pStyle w:val="Verzeichnis1"/>
        <w:rPr>
          <w:rFonts w:asciiTheme="minorHAnsi" w:eastAsiaTheme="minorEastAsia" w:hAnsiTheme="minorHAnsi" w:cstheme="minorBidi"/>
          <w:noProof/>
          <w:szCs w:val="22"/>
          <w:lang/>
        </w:rPr>
      </w:pPr>
      <w:hyperlink w:anchor="_Toc44339735" w:history="1">
        <w:r w:rsidR="00F97F95" w:rsidRPr="00395465">
          <w:rPr>
            <w:rStyle w:val="Hyperlink"/>
            <w:noProof/>
            <w:lang w:val="en-GB"/>
          </w:rPr>
          <w:t>List of Abbreviations</w:t>
        </w:r>
        <w:r w:rsidR="00F97F95">
          <w:rPr>
            <w:noProof/>
            <w:webHidden/>
          </w:rPr>
          <w:tab/>
        </w:r>
        <w:r w:rsidR="00F97F95">
          <w:rPr>
            <w:noProof/>
            <w:webHidden/>
          </w:rPr>
          <w:fldChar w:fldCharType="begin"/>
        </w:r>
        <w:r w:rsidR="00F97F95">
          <w:rPr>
            <w:noProof/>
            <w:webHidden/>
          </w:rPr>
          <w:instrText xml:space="preserve"> PAGEREF _Toc44339735 \h </w:instrText>
        </w:r>
        <w:r w:rsidR="00F97F95">
          <w:rPr>
            <w:noProof/>
            <w:webHidden/>
          </w:rPr>
        </w:r>
        <w:r w:rsidR="00F97F95">
          <w:rPr>
            <w:noProof/>
            <w:webHidden/>
          </w:rPr>
          <w:fldChar w:fldCharType="separate"/>
        </w:r>
        <w:r w:rsidR="00F97F95">
          <w:rPr>
            <w:noProof/>
            <w:webHidden/>
          </w:rPr>
          <w:t>51</w:t>
        </w:r>
        <w:r w:rsidR="00F97F95">
          <w:rPr>
            <w:noProof/>
            <w:webHidden/>
          </w:rPr>
          <w:fldChar w:fldCharType="end"/>
        </w:r>
      </w:hyperlink>
    </w:p>
    <w:p w14:paraId="4C5AD18B" w14:textId="4E75C2CF" w:rsidR="00F97F95" w:rsidRDefault="001D2147">
      <w:pPr>
        <w:pStyle w:val="Verzeichnis1"/>
        <w:rPr>
          <w:rFonts w:asciiTheme="minorHAnsi" w:eastAsiaTheme="minorEastAsia" w:hAnsiTheme="minorHAnsi" w:cstheme="minorBidi"/>
          <w:noProof/>
          <w:szCs w:val="22"/>
          <w:lang/>
        </w:rPr>
      </w:pPr>
      <w:hyperlink w:anchor="_Toc44339736" w:history="1">
        <w:r w:rsidR="00F97F95" w:rsidRPr="00395465">
          <w:rPr>
            <w:rStyle w:val="Hyperlink"/>
            <w:noProof/>
            <w:lang w:val="en-GB"/>
          </w:rPr>
          <w:t>Appendix</w:t>
        </w:r>
        <w:r w:rsidR="00F97F95">
          <w:rPr>
            <w:noProof/>
            <w:webHidden/>
          </w:rPr>
          <w:tab/>
        </w:r>
        <w:r w:rsidR="00F97F95">
          <w:rPr>
            <w:noProof/>
            <w:webHidden/>
          </w:rPr>
          <w:fldChar w:fldCharType="begin"/>
        </w:r>
        <w:r w:rsidR="00F97F95">
          <w:rPr>
            <w:noProof/>
            <w:webHidden/>
          </w:rPr>
          <w:instrText xml:space="preserve"> PAGEREF _Toc44339736 \h </w:instrText>
        </w:r>
        <w:r w:rsidR="00F97F95">
          <w:rPr>
            <w:noProof/>
            <w:webHidden/>
          </w:rPr>
        </w:r>
        <w:r w:rsidR="00F97F95">
          <w:rPr>
            <w:noProof/>
            <w:webHidden/>
          </w:rPr>
          <w:fldChar w:fldCharType="separate"/>
        </w:r>
        <w:r w:rsidR="00F97F95">
          <w:rPr>
            <w:noProof/>
            <w:webHidden/>
          </w:rPr>
          <w:t>52</w:t>
        </w:r>
        <w:r w:rsidR="00F97F95">
          <w:rPr>
            <w:noProof/>
            <w:webHidden/>
          </w:rPr>
          <w:fldChar w:fldCharType="end"/>
        </w:r>
      </w:hyperlink>
    </w:p>
    <w:p w14:paraId="025BB412" w14:textId="6734D094" w:rsidR="00A3418E" w:rsidRPr="00DF0033" w:rsidRDefault="00104CD9" w:rsidP="00F7330E">
      <w:pPr>
        <w:pStyle w:val="Textkrper"/>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berschrift1"/>
        <w:rPr>
          <w:lang w:val="en-GB"/>
        </w:rPr>
      </w:pPr>
      <w:bookmarkStart w:id="5" w:name="_Toc44339632"/>
      <w:r>
        <w:rPr>
          <w:lang w:val="en-GB"/>
        </w:rPr>
        <w:lastRenderedPageBreak/>
        <w:t>Introduction</w:t>
      </w:r>
      <w:bookmarkEnd w:id="5"/>
    </w:p>
    <w:p w14:paraId="03155EFE" w14:textId="77777777" w:rsidR="00417554" w:rsidRPr="00DF0033" w:rsidRDefault="00DD54C3" w:rsidP="00417554">
      <w:pPr>
        <w:pStyle w:val="berschrift2"/>
        <w:rPr>
          <w:lang w:val="en-GB"/>
        </w:rPr>
      </w:pPr>
      <w:bookmarkStart w:id="6" w:name="_Toc44339633"/>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proofErr w:type="spellStart"/>
      <w:r w:rsidR="004958F2" w:rsidRPr="00CD6264">
        <w:rPr>
          <w:lang w:val="en-GB" w:eastAsia="de-DE"/>
        </w:rPr>
        <w:t>Johner</w:t>
      </w:r>
      <w:proofErr w:type="spellEnd"/>
      <w:r w:rsidR="004958F2" w:rsidRPr="00CD6264">
        <w:rPr>
          <w:lang w:val="en-GB" w:eastAsia="de-DE"/>
        </w:rPr>
        <w:t>,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0AE2B56A" w14:textId="77777777" w:rsidR="00C63EB6"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eastAsia="de-DE"/>
        </w:rPr>
        <w:t xml:space="preserve"> among others,</w:t>
      </w:r>
      <w:r w:rsidR="00FB465A">
        <w:rPr>
          <w:lang w:val="en-GB" w:eastAsia="de-DE"/>
        </w:rPr>
        <w:t xml:space="preserve"> the verification </w:t>
      </w:r>
      <w:r w:rsidR="00430155">
        <w:rPr>
          <w:lang w:eastAsia="de-DE"/>
        </w:rPr>
        <w:t>it the</w:t>
      </w:r>
      <w:r w:rsidR="00FB465A">
        <w:rPr>
          <w:lang w:val="en-GB" w:eastAsia="de-DE"/>
        </w:rPr>
        <w:t xml:space="preserve"> user requirements and functional specifications</w:t>
      </w:r>
      <w:r w:rsidR="00430155">
        <w:rPr>
          <w:lang w:eastAsia="de-DE"/>
        </w:rPr>
        <w:t xml:space="preserve"> have been met in the software to be introduced</w:t>
      </w:r>
      <w:r w:rsidR="00FB465A" w:rsidRPr="006F7C11">
        <w:rPr>
          <w:lang w:val="en-GB" w:eastAsia="de-DE"/>
        </w:rPr>
        <w:t xml:space="preserve"> (International Society for Pharmaceutical Engineering ISPE, 2008, p. 38)</w:t>
      </w:r>
      <w:r w:rsidR="006F7C11" w:rsidRPr="006F7C11">
        <w:rPr>
          <w:lang w:val="en-GB" w:eastAsia="de-DE"/>
        </w:rPr>
        <w:t xml:space="preserve">. </w:t>
      </w:r>
    </w:p>
    <w:p w14:paraId="3CD10587" w14:textId="0FFBACC7" w:rsidR="00FB465A" w:rsidRDefault="006F7C11" w:rsidP="00DD73C6">
      <w:pPr>
        <w:jc w:val="left"/>
        <w:rPr>
          <w:lang w:val="en-GB" w:eastAsia="de-DE"/>
        </w:rPr>
      </w:pPr>
      <w:r>
        <w:rPr>
          <w:lang w:val="en-GB" w:eastAsia="de-DE"/>
        </w:rPr>
        <w:t>Until today the wega CSV specialists team experience</w:t>
      </w:r>
      <w:r w:rsidR="00285075">
        <w:rPr>
          <w:lang w:val="en-GB" w:eastAsia="de-DE"/>
        </w:rPr>
        <w:t>d</w:t>
      </w:r>
      <w:r>
        <w:rPr>
          <w:lang w:val="en-GB" w:eastAsia="de-DE"/>
        </w:rPr>
        <w:t xml:space="preserve"> that</w:t>
      </w:r>
      <w:r w:rsidR="00F73352">
        <w:rPr>
          <w:lang w:eastAsia="de-DE"/>
        </w:rPr>
        <w:t xml:space="preserve"> the so called</w:t>
      </w:r>
      <w:r>
        <w:rPr>
          <w:lang w:val="en-GB" w:eastAsia="de-DE"/>
        </w:rPr>
        <w:t xml:space="preserve"> PQs</w:t>
      </w:r>
      <w:r w:rsidR="00F73352">
        <w:rPr>
          <w:lang w:eastAsia="de-DE"/>
        </w:rPr>
        <w:t xml:space="preserve"> (for verification of the user requirements)</w:t>
      </w:r>
      <w:r>
        <w:rPr>
          <w:lang w:val="en-GB" w:eastAsia="de-DE"/>
        </w:rPr>
        <w:t xml:space="preserve"> and OQs</w:t>
      </w:r>
      <w:r w:rsidR="00F73352">
        <w:rPr>
          <w:lang w:eastAsia="de-DE"/>
        </w:rPr>
        <w:t xml:space="preserve"> (for verification of the functional specifications)</w:t>
      </w:r>
      <w:r>
        <w:rPr>
          <w:lang w:val="en-GB" w:eastAsia="de-DE"/>
        </w:rPr>
        <w:t xml:space="preserve"> are often performed manually</w:t>
      </w:r>
      <w:r w:rsidR="00AF4C28">
        <w:rPr>
          <w:lang w:val="en-GB" w:eastAsia="de-DE"/>
        </w:rPr>
        <w:t xml:space="preserve">, </w:t>
      </w:r>
      <w:commentRangeStart w:id="7"/>
      <w:r w:rsidR="00AF4C28">
        <w:rPr>
          <w:lang w:val="en-GB" w:eastAsia="de-DE"/>
        </w:rPr>
        <w:t xml:space="preserve">even though test tools like </w:t>
      </w:r>
      <w:commentRangeEnd w:id="7"/>
      <w:r w:rsidR="009C3AE7">
        <w:rPr>
          <w:rStyle w:val="Kommentarzeichen"/>
        </w:rPr>
        <w:commentReference w:id="7"/>
      </w:r>
      <w:proofErr w:type="spellStart"/>
      <w:r w:rsidR="00AF4C28">
        <w:rPr>
          <w:lang w:val="en-GB" w:eastAsia="de-DE"/>
        </w:rPr>
        <w:t>hp</w:t>
      </w:r>
      <w:proofErr w:type="spellEnd"/>
      <w:r w:rsidR="00AF4C28">
        <w:rPr>
          <w:lang w:val="en-GB" w:eastAsia="de-DE"/>
        </w:rPr>
        <w:t xml:space="preserve"> </w:t>
      </w:r>
      <w:proofErr w:type="spellStart"/>
      <w:r w:rsidR="00AF4C28">
        <w:rPr>
          <w:lang w:val="en-GB" w:eastAsia="de-DE"/>
        </w:rPr>
        <w:t>alm</w:t>
      </w:r>
      <w:proofErr w:type="spellEnd"/>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2B8C6024" w14:textId="55FC5797" w:rsidR="00430155" w:rsidRDefault="00F73352" w:rsidP="00430155">
      <w:pPr>
        <w:rPr>
          <w:lang w:val="en-GB" w:eastAsia="de-DE"/>
        </w:rPr>
      </w:pPr>
      <w:r>
        <w:rPr>
          <w:lang w:eastAsia="de-DE"/>
        </w:rPr>
        <w:t xml:space="preserve">From another perspective, </w:t>
      </w:r>
      <w:r w:rsidR="00430155">
        <w:rPr>
          <w:lang w:val="en-GB" w:eastAsia="de-DE"/>
        </w:rPr>
        <w:t xml:space="preserve">Jae Burnett </w:t>
      </w:r>
      <w:r w:rsidR="00C63EB6">
        <w:rPr>
          <w:lang w:eastAsia="de-DE"/>
        </w:rPr>
        <w:t xml:space="preserve">suggests </w:t>
      </w:r>
      <w:r w:rsidR="00C63EB6">
        <w:rPr>
          <w:lang w:val="en-GB" w:eastAsia="de-DE"/>
        </w:rPr>
        <w:t>the usage of test automation tools for validated pharmaceutical environments</w:t>
      </w:r>
      <w:r w:rsidR="00430155">
        <w:rPr>
          <w:lang w:val="en-GB" w:eastAsia="de-DE"/>
        </w:rPr>
        <w:t xml:space="preserve"> in her paper ‘Practical Use of Automated Tool in Computer System Compliance’</w:t>
      </w:r>
      <w:r w:rsidR="00C63EB6">
        <w:rPr>
          <w:lang w:eastAsia="de-DE"/>
        </w:rPr>
        <w:t>:</w:t>
      </w:r>
      <w:r w:rsidR="00430155">
        <w:rPr>
          <w:lang w:val="en-GB" w:eastAsia="de-DE"/>
        </w:rPr>
        <w:t xml:space="preserve"> </w:t>
      </w:r>
      <w:r w:rsidR="00C63EB6">
        <w:rPr>
          <w:lang w:eastAsia="de-DE"/>
        </w:rPr>
        <w:t>L</w:t>
      </w:r>
      <w:proofErr w:type="spellStart"/>
      <w:r w:rsidR="00430155" w:rsidRPr="00464B2E">
        <w:rPr>
          <w:lang w:val="en-GB" w:eastAsia="de-DE"/>
        </w:rPr>
        <w:t>ife</w:t>
      </w:r>
      <w:proofErr w:type="spellEnd"/>
      <w:r w:rsidR="00430155" w:rsidRPr="00464B2E">
        <w:rPr>
          <w:lang w:val="en-GB" w:eastAsia="de-DE"/>
        </w:rPr>
        <w:t xml:space="preserve"> science companies should consider automated testing </w:t>
      </w:r>
      <w:r w:rsidR="00430155">
        <w:rPr>
          <w:lang w:val="en-GB" w:eastAsia="de-DE"/>
        </w:rPr>
        <w:t xml:space="preserve">as an </w:t>
      </w:r>
      <w:r w:rsidR="00430155" w:rsidRPr="00464B2E">
        <w:rPr>
          <w:lang w:val="en-GB" w:eastAsia="de-DE"/>
        </w:rPr>
        <w:t>opportunity that could add significant value to the comp</w:t>
      </w:r>
      <w:r w:rsidR="00430155">
        <w:rPr>
          <w:lang w:val="en-GB" w:eastAsia="de-DE"/>
        </w:rPr>
        <w:t>uter system compliance process (</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56F603C5" w14:textId="7A260F58" w:rsidR="00430155" w:rsidRPr="00F73352" w:rsidRDefault="00F73352" w:rsidP="00F73352">
      <w:pPr>
        <w:rPr>
          <w:lang w:val="en-GB" w:eastAsia="de-DE"/>
        </w:rPr>
      </w:pPr>
      <w:r>
        <w:rPr>
          <w:lang w:eastAsia="de-DE"/>
        </w:rPr>
        <w:t>But she also mentions</w:t>
      </w:r>
      <w:r w:rsidR="00430155">
        <w:rPr>
          <w:lang w:val="en-GB" w:eastAsia="de-DE"/>
        </w:rPr>
        <w:t>, that a full test automation might not always be possible, as it might be difficult to integrate the formal approval and the control of test cases into the test automation system</w:t>
      </w:r>
      <w:r>
        <w:rPr>
          <w:lang w:eastAsia="de-DE"/>
        </w:rPr>
        <w:t xml:space="preserve"> </w:t>
      </w:r>
      <w:r w:rsidR="00430155">
        <w:rPr>
          <w:lang w:val="en-GB" w:eastAsia="de-DE"/>
        </w:rPr>
        <w:t>(</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3E93DCFC" w14:textId="5B03E948" w:rsidR="00BB6B36" w:rsidRDefault="002F706E" w:rsidP="00BB6B36">
      <w:pPr>
        <w:pStyle w:val="berschrift2"/>
        <w:rPr>
          <w:lang w:val="en-GB"/>
        </w:rPr>
      </w:pPr>
      <w:bookmarkStart w:id="8" w:name="_Toc44339634"/>
      <w:r>
        <w:rPr>
          <w:lang w:val="en-GB"/>
        </w:rPr>
        <w:t xml:space="preserve">BDD </w:t>
      </w:r>
      <w:r w:rsidR="00BB6B36">
        <w:rPr>
          <w:lang w:val="en-GB"/>
        </w:rPr>
        <w:t xml:space="preserve">High Level Test </w:t>
      </w:r>
      <w:proofErr w:type="spellStart"/>
      <w:r w:rsidR="00BB6B36">
        <w:rPr>
          <w:lang w:val="en-GB"/>
        </w:rPr>
        <w:t>Automatio</w:t>
      </w:r>
      <w:proofErr w:type="spellEnd"/>
      <w:r w:rsidR="00F73352">
        <w:rPr>
          <w:lang/>
        </w:rPr>
        <w:t>n</w:t>
      </w:r>
      <w:bookmarkEnd w:id="8"/>
    </w:p>
    <w:p w14:paraId="58037757" w14:textId="24EE952D" w:rsidR="00E82B98" w:rsidRDefault="00E82B98" w:rsidP="00770B10">
      <w:pPr>
        <w:rPr>
          <w:lang w:val="en-GB" w:eastAsia="de-DE"/>
        </w:rPr>
      </w:pPr>
      <w:r>
        <w:rPr>
          <w:lang w:val="en-GB" w:eastAsia="de-DE"/>
        </w:rPr>
        <w:t>OQs ar</w:t>
      </w:r>
      <w:r w:rsidR="00B80D67">
        <w:rPr>
          <w:lang w:val="en-GB" w:eastAsia="de-DE"/>
        </w:rPr>
        <w:t xml:space="preserve">e considered as </w:t>
      </w:r>
      <w:r w:rsidR="00EA324A">
        <w:rPr>
          <w:lang w:val="en-GB" w:eastAsia="de-DE"/>
        </w:rPr>
        <w:t>high-level</w:t>
      </w:r>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274181AE"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w:t>
      </w:r>
      <w:r w:rsidR="00EA324A">
        <w:rPr>
          <w:lang w:eastAsia="de-DE"/>
        </w:rPr>
        <w:t xml:space="preserve"> a</w:t>
      </w:r>
      <w:r w:rsidR="00F751F7">
        <w:rPr>
          <w:lang w:val="en-GB" w:eastAsia="de-DE"/>
        </w:rPr>
        <w:t xml:space="preserve">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w:t>
      </w:r>
      <w:commentRangeStart w:id="9"/>
      <w:r w:rsidR="00186BA5" w:rsidRPr="00186BA5">
        <w:rPr>
          <w:lang w:val="en-GB" w:eastAsia="de-DE"/>
        </w:rPr>
        <w:t xml:space="preserve">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lastRenderedPageBreak/>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commentRangeEnd w:id="9"/>
      <w:r w:rsidR="00F73352">
        <w:rPr>
          <w:rStyle w:val="Kommentarzeichen"/>
        </w:rPr>
        <w:commentReference w:id="9"/>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xml:space="preserve">, </w:t>
      </w:r>
      <w:proofErr w:type="spellStart"/>
      <w:r w:rsidR="00A56A29" w:rsidRPr="00186BA5">
        <w:rPr>
          <w:lang w:val="en-GB" w:eastAsia="de-DE"/>
        </w:rPr>
        <w:t>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w:t>
      </w:r>
      <w:proofErr w:type="spellEnd"/>
      <w:r w:rsidR="00A56A29" w:rsidRPr="00186BA5">
        <w:rPr>
          <w:lang w:val="en-GB" w:eastAsia="de-DE"/>
        </w:rPr>
        <w:t xml:space="preserve"> Nagy and </w:t>
      </w:r>
      <w:proofErr w:type="spellStart"/>
      <w:r w:rsidR="00A56A29" w:rsidRPr="00186BA5">
        <w:rPr>
          <w:lang w:val="en-GB" w:eastAsia="de-DE"/>
        </w:rPr>
        <w:t>Seb</w:t>
      </w:r>
      <w:proofErr w:type="spellEnd"/>
      <w:r w:rsidR="00A56A29" w:rsidRPr="00186BA5">
        <w:rPr>
          <w:lang w:val="en-GB" w:eastAsia="de-DE"/>
        </w:rPr>
        <w:t xml:space="preserve">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Kommentarzeichen"/>
        </w:rPr>
        <w:commentReference w:id="10"/>
      </w:r>
    </w:p>
    <w:p w14:paraId="34F08F12" w14:textId="31B33946" w:rsidR="005D14D1" w:rsidRPr="001D2147" w:rsidRDefault="005D14D1" w:rsidP="009C718D">
      <w:pPr>
        <w:pStyle w:val="Listenabsatz"/>
        <w:numPr>
          <w:ilvl w:val="0"/>
          <w:numId w:val="7"/>
        </w:numPr>
        <w:rPr>
          <w:rPrChange w:id="11" w:author="Mathias Fuchs" w:date="2020-06-30T15:44:00Z">
            <w:rPr>
              <w:lang w:val="en-GB"/>
            </w:rPr>
          </w:rPrChange>
        </w:rPr>
      </w:pPr>
      <w:r w:rsidRPr="001D2147">
        <w:rPr>
          <w:rPrChange w:id="12" w:author="Mathias Fuchs" w:date="2020-06-30T15:44:00Z">
            <w:rPr>
              <w:lang w:val="en-GB"/>
            </w:rPr>
          </w:rPrChange>
        </w:rPr>
        <w:t>Tools</w:t>
      </w:r>
      <w:r w:rsidR="00A26A8C" w:rsidRPr="001D2147">
        <w:rPr>
          <w:rPrChange w:id="13" w:author="Mathias Fuchs" w:date="2020-06-30T15:44:00Z">
            <w:rPr>
              <w:lang w:val="en-GB"/>
            </w:rPr>
          </w:rPrChange>
        </w:rPr>
        <w:t xml:space="preserve"> </w:t>
      </w:r>
      <w:r w:rsidR="00A26A8C" w:rsidRPr="009E4043">
        <w:rPr>
          <w:lang w:val="en-GB"/>
        </w:rPr>
        <w:sym w:font="Wingdings" w:char="F0E0"/>
      </w:r>
      <w:r w:rsidR="00A26A8C" w:rsidRPr="001D2147">
        <w:rPr>
          <w:rPrChange w:id="14" w:author="Mathias Fuchs" w:date="2020-06-30T15:44:00Z">
            <w:rPr>
              <w:lang w:val="en-GB"/>
            </w:rPr>
          </w:rPrChange>
        </w:rPr>
        <w:t xml:space="preserve"> einfügen, dass </w:t>
      </w:r>
      <w:proofErr w:type="spellStart"/>
      <w:r w:rsidR="00A26A8C" w:rsidRPr="001D2147">
        <w:rPr>
          <w:rPrChange w:id="15" w:author="Mathias Fuchs" w:date="2020-06-30T15:44:00Z">
            <w:rPr>
              <w:lang w:val="en-GB"/>
            </w:rPr>
          </w:rPrChange>
        </w:rPr>
        <w:t>cucumber</w:t>
      </w:r>
      <w:proofErr w:type="spellEnd"/>
      <w:r w:rsidR="00A26A8C" w:rsidRPr="001D2147">
        <w:rPr>
          <w:rPrChange w:id="16" w:author="Mathias Fuchs" w:date="2020-06-30T15:44:00Z">
            <w:rPr>
              <w:lang w:val="en-GB"/>
            </w:rPr>
          </w:rPrChange>
        </w:rPr>
        <w:t xml:space="preserve"> und </w:t>
      </w:r>
      <w:proofErr w:type="spellStart"/>
      <w:r w:rsidR="00A26A8C" w:rsidRPr="001D2147">
        <w:rPr>
          <w:rPrChange w:id="17" w:author="Mathias Fuchs" w:date="2020-06-30T15:44:00Z">
            <w:rPr>
              <w:lang w:val="en-GB"/>
            </w:rPr>
          </w:rPrChange>
        </w:rPr>
        <w:t>Gherkin</w:t>
      </w:r>
      <w:proofErr w:type="spellEnd"/>
      <w:r w:rsidR="00A26A8C" w:rsidRPr="001D2147">
        <w:rPr>
          <w:rPrChange w:id="18" w:author="Mathias Fuchs" w:date="2020-06-30T15:44:00Z">
            <w:rPr>
              <w:lang w:val="en-GB"/>
            </w:rPr>
          </w:rPrChange>
        </w:rPr>
        <w:t xml:space="preserve"> typische BDD </w:t>
      </w:r>
      <w:proofErr w:type="spellStart"/>
      <w:r w:rsidR="00A26A8C" w:rsidRPr="001D2147">
        <w:rPr>
          <w:rPrChange w:id="19" w:author="Mathias Fuchs" w:date="2020-06-30T15:44:00Z">
            <w:rPr>
              <w:lang w:val="en-GB"/>
            </w:rPr>
          </w:rPrChange>
        </w:rPr>
        <w:t>automation</w:t>
      </w:r>
      <w:proofErr w:type="spellEnd"/>
      <w:r w:rsidR="00A26A8C" w:rsidRPr="001D2147">
        <w:rPr>
          <w:rPrChange w:id="20" w:author="Mathias Fuchs" w:date="2020-06-30T15:44:00Z">
            <w:rPr>
              <w:lang w:val="en-GB"/>
            </w:rPr>
          </w:rPrChange>
        </w:rPr>
        <w:t xml:space="preserve"> </w:t>
      </w:r>
      <w:proofErr w:type="spellStart"/>
      <w:r w:rsidR="00A26A8C" w:rsidRPr="001D2147">
        <w:rPr>
          <w:rPrChange w:id="21" w:author="Mathias Fuchs" w:date="2020-06-30T15:44:00Z">
            <w:rPr>
              <w:lang w:val="en-GB"/>
            </w:rPr>
          </w:rPrChange>
        </w:rPr>
        <w:t>tools</w:t>
      </w:r>
      <w:proofErr w:type="spellEnd"/>
      <w:r w:rsidR="00A26A8C" w:rsidRPr="001D2147">
        <w:rPr>
          <w:rPrChange w:id="22" w:author="Mathias Fuchs" w:date="2020-06-30T15:44:00Z">
            <w:rPr>
              <w:lang w:val="en-GB"/>
            </w:rPr>
          </w:rPrChange>
        </w:rPr>
        <w:t xml:space="preserve"> sind und durch Tools wie </w:t>
      </w:r>
      <w:proofErr w:type="spellStart"/>
      <w:r w:rsidR="00A26A8C" w:rsidRPr="001D2147">
        <w:rPr>
          <w:rPrChange w:id="23" w:author="Mathias Fuchs" w:date="2020-06-30T15:44:00Z">
            <w:rPr>
              <w:lang w:val="en-GB"/>
            </w:rPr>
          </w:rPrChange>
        </w:rPr>
        <w:t>Selenium</w:t>
      </w:r>
      <w:proofErr w:type="spellEnd"/>
      <w:r w:rsidR="00A26A8C" w:rsidRPr="001D2147">
        <w:rPr>
          <w:rPrChange w:id="24" w:author="Mathias Fuchs" w:date="2020-06-30T15:44:00Z">
            <w:rPr>
              <w:lang w:val="en-GB"/>
            </w:rPr>
          </w:rPrChange>
        </w:rPr>
        <w:t xml:space="preserve"> und </w:t>
      </w:r>
      <w:proofErr w:type="spellStart"/>
      <w:r w:rsidR="00A26A8C" w:rsidRPr="001D2147">
        <w:rPr>
          <w:rPrChange w:id="25" w:author="Mathias Fuchs" w:date="2020-06-30T15:44:00Z">
            <w:rPr>
              <w:lang w:val="en-GB"/>
            </w:rPr>
          </w:rPrChange>
        </w:rPr>
        <w:t>Scenarioo</w:t>
      </w:r>
      <w:proofErr w:type="spellEnd"/>
      <w:r w:rsidR="00A26A8C" w:rsidRPr="001D2147">
        <w:rPr>
          <w:rPrChange w:id="26" w:author="Mathias Fuchs" w:date="2020-06-30T15:44:00Z">
            <w:rPr>
              <w:lang w:val="en-GB"/>
            </w:rPr>
          </w:rPrChange>
        </w:rPr>
        <w:t xml:space="preserve"> für die speziell für das automatisierte Testen der UI entwickelt sind, </w:t>
      </w:r>
      <w:proofErr w:type="spellStart"/>
      <w:r w:rsidRPr="001D2147">
        <w:rPr>
          <w:rPrChange w:id="27" w:author="Mathias Fuchs" w:date="2020-06-30T15:44:00Z">
            <w:rPr>
              <w:lang w:val="en-GB"/>
            </w:rPr>
          </w:rPrChange>
        </w:rPr>
        <w:t>Cucumber</w:t>
      </w:r>
      <w:proofErr w:type="spellEnd"/>
      <w:r w:rsidRPr="001D2147">
        <w:rPr>
          <w:rPrChange w:id="28" w:author="Mathias Fuchs" w:date="2020-06-30T15:44:00Z">
            <w:rPr>
              <w:lang w:val="en-GB"/>
            </w:rPr>
          </w:rPrChange>
        </w:rPr>
        <w:t>/</w:t>
      </w:r>
      <w:proofErr w:type="spellStart"/>
      <w:r w:rsidRPr="001D2147">
        <w:rPr>
          <w:rPrChange w:id="29" w:author="Mathias Fuchs" w:date="2020-06-30T15:44:00Z">
            <w:rPr>
              <w:lang w:val="en-GB"/>
            </w:rPr>
          </w:rPrChange>
        </w:rPr>
        <w:t>Gherkin</w:t>
      </w:r>
      <w:proofErr w:type="spellEnd"/>
      <w:r w:rsidRPr="001D2147">
        <w:rPr>
          <w:rPrChange w:id="30" w:author="Mathias Fuchs" w:date="2020-06-30T15:44:00Z">
            <w:rPr>
              <w:lang w:val="en-GB"/>
            </w:rPr>
          </w:rPrChange>
        </w:rPr>
        <w:t xml:space="preserve"> </w:t>
      </w:r>
      <w:proofErr w:type="spellStart"/>
      <w:r w:rsidRPr="001D2147">
        <w:rPr>
          <w:rPrChange w:id="31" w:author="Mathias Fuchs" w:date="2020-06-30T15:44:00Z">
            <w:rPr>
              <w:lang w:val="en-GB"/>
            </w:rPr>
          </w:rPrChange>
        </w:rPr>
        <w:t>which</w:t>
      </w:r>
      <w:proofErr w:type="spellEnd"/>
      <w:r w:rsidRPr="001D2147">
        <w:rPr>
          <w:rPrChange w:id="32" w:author="Mathias Fuchs" w:date="2020-06-30T15:44:00Z">
            <w:rPr>
              <w:lang w:val="en-GB"/>
            </w:rPr>
          </w:rPrChange>
        </w:rPr>
        <w:t xml:space="preserve"> </w:t>
      </w:r>
      <w:proofErr w:type="spellStart"/>
      <w:r w:rsidRPr="001D2147">
        <w:rPr>
          <w:rPrChange w:id="33" w:author="Mathias Fuchs" w:date="2020-06-30T15:44:00Z">
            <w:rPr>
              <w:lang w:val="en-GB"/>
            </w:rPr>
          </w:rPrChange>
        </w:rPr>
        <w:t>allow</w:t>
      </w:r>
      <w:proofErr w:type="spellEnd"/>
      <w:r w:rsidRPr="001D2147">
        <w:rPr>
          <w:rPrChange w:id="34" w:author="Mathias Fuchs" w:date="2020-06-30T15:44:00Z">
            <w:rPr>
              <w:lang w:val="en-GB"/>
            </w:rPr>
          </w:rPrChange>
        </w:rPr>
        <w:t xml:space="preserve"> </w:t>
      </w:r>
      <w:proofErr w:type="spellStart"/>
      <w:r w:rsidRPr="001D2147">
        <w:rPr>
          <w:rPrChange w:id="35" w:author="Mathias Fuchs" w:date="2020-06-30T15:44:00Z">
            <w:rPr>
              <w:lang w:val="en-GB"/>
            </w:rPr>
          </w:rPrChange>
        </w:rPr>
        <w:t>to</w:t>
      </w:r>
      <w:proofErr w:type="spellEnd"/>
      <w:r w:rsidRPr="001D2147">
        <w:rPr>
          <w:rPrChange w:id="36" w:author="Mathias Fuchs" w:date="2020-06-30T15:44:00Z">
            <w:rPr>
              <w:lang w:val="en-GB"/>
            </w:rPr>
          </w:rPrChange>
        </w:rPr>
        <w:t xml:space="preserve"> </w:t>
      </w:r>
      <w:proofErr w:type="spellStart"/>
      <w:r w:rsidRPr="001D2147">
        <w:rPr>
          <w:rPrChange w:id="37" w:author="Mathias Fuchs" w:date="2020-06-30T15:44:00Z">
            <w:rPr>
              <w:lang w:val="en-GB"/>
            </w:rPr>
          </w:rPrChange>
        </w:rPr>
        <w:t>automate</w:t>
      </w:r>
      <w:proofErr w:type="spellEnd"/>
      <w:r w:rsidRPr="001D2147">
        <w:rPr>
          <w:rPrChange w:id="38" w:author="Mathias Fuchs" w:date="2020-06-30T15:44:00Z">
            <w:rPr>
              <w:lang w:val="en-GB"/>
            </w:rPr>
          </w:rPrChange>
        </w:rPr>
        <w:t xml:space="preserve"> </w:t>
      </w:r>
      <w:proofErr w:type="spellStart"/>
      <w:r w:rsidRPr="001D2147">
        <w:rPr>
          <w:rPrChange w:id="39" w:author="Mathias Fuchs" w:date="2020-06-30T15:44:00Z">
            <w:rPr>
              <w:lang w:val="en-GB"/>
            </w:rPr>
          </w:rPrChange>
        </w:rPr>
        <w:t>the</w:t>
      </w:r>
      <w:proofErr w:type="spellEnd"/>
      <w:r w:rsidRPr="001D2147">
        <w:rPr>
          <w:rPrChange w:id="40" w:author="Mathias Fuchs" w:date="2020-06-30T15:44:00Z">
            <w:rPr>
              <w:lang w:val="en-GB"/>
            </w:rPr>
          </w:rPrChange>
        </w:rPr>
        <w:t xml:space="preserve"> </w:t>
      </w:r>
      <w:proofErr w:type="spellStart"/>
      <w:r w:rsidRPr="001D2147">
        <w:rPr>
          <w:rPrChange w:id="41" w:author="Mathias Fuchs" w:date="2020-06-30T15:44:00Z">
            <w:rPr>
              <w:lang w:val="en-GB"/>
            </w:rPr>
          </w:rPrChange>
        </w:rPr>
        <w:t>test</w:t>
      </w:r>
      <w:proofErr w:type="spellEnd"/>
      <w:r w:rsidRPr="001D2147">
        <w:rPr>
          <w:rPrChange w:id="42" w:author="Mathias Fuchs" w:date="2020-06-30T15:44:00Z">
            <w:rPr>
              <w:lang w:val="en-GB"/>
            </w:rPr>
          </w:rPrChange>
        </w:rPr>
        <w:t xml:space="preserve"> </w:t>
      </w:r>
      <w:proofErr w:type="spellStart"/>
      <w:r w:rsidRPr="001D2147">
        <w:rPr>
          <w:rPrChange w:id="43" w:author="Mathias Fuchs" w:date="2020-06-30T15:44:00Z">
            <w:rPr>
              <w:lang w:val="en-GB"/>
            </w:rPr>
          </w:rPrChange>
        </w:rPr>
        <w:t>cases</w:t>
      </w:r>
      <w:proofErr w:type="spellEnd"/>
      <w:r w:rsidRPr="001D2147">
        <w:rPr>
          <w:rPrChange w:id="44" w:author="Mathias Fuchs" w:date="2020-06-30T15:44:00Z">
            <w:rPr>
              <w:lang w:val="en-GB"/>
            </w:rPr>
          </w:rPrChange>
        </w:rPr>
        <w:t xml:space="preserve"> </w:t>
      </w:r>
      <w:proofErr w:type="spellStart"/>
      <w:r w:rsidRPr="001D2147">
        <w:rPr>
          <w:rPrChange w:id="45" w:author="Mathias Fuchs" w:date="2020-06-30T15:44:00Z">
            <w:rPr>
              <w:lang w:val="en-GB"/>
            </w:rPr>
          </w:rPrChange>
        </w:rPr>
        <w:t>using</w:t>
      </w:r>
      <w:proofErr w:type="spellEnd"/>
      <w:r w:rsidRPr="001D2147">
        <w:rPr>
          <w:rPrChange w:id="46" w:author="Mathias Fuchs" w:date="2020-06-30T15:44:00Z">
            <w:rPr>
              <w:lang w:val="en-GB"/>
            </w:rPr>
          </w:rPrChange>
        </w:rPr>
        <w:t xml:space="preserve"> an </w:t>
      </w:r>
      <w:proofErr w:type="spellStart"/>
      <w:r w:rsidRPr="001D2147">
        <w:rPr>
          <w:rPrChange w:id="47" w:author="Mathias Fuchs" w:date="2020-06-30T15:44:00Z">
            <w:rPr>
              <w:lang w:val="en-GB"/>
            </w:rPr>
          </w:rPrChange>
        </w:rPr>
        <w:t>automation</w:t>
      </w:r>
      <w:proofErr w:type="spellEnd"/>
      <w:r w:rsidRPr="001D2147">
        <w:rPr>
          <w:rPrChange w:id="48" w:author="Mathias Fuchs" w:date="2020-06-30T15:44:00Z">
            <w:rPr>
              <w:lang w:val="en-GB"/>
            </w:rPr>
          </w:rPrChange>
        </w:rPr>
        <w:t xml:space="preserve"> </w:t>
      </w:r>
      <w:proofErr w:type="spellStart"/>
      <w:r w:rsidRPr="001D2147">
        <w:rPr>
          <w:rPrChange w:id="49" w:author="Mathias Fuchs" w:date="2020-06-30T15:44:00Z">
            <w:rPr>
              <w:lang w:val="en-GB"/>
            </w:rPr>
          </w:rPrChange>
        </w:rPr>
        <w:t>script</w:t>
      </w:r>
      <w:proofErr w:type="spellEnd"/>
      <w:r w:rsidRPr="001D2147">
        <w:rPr>
          <w:rPrChange w:id="50" w:author="Mathias Fuchs" w:date="2020-06-30T15:44:00Z">
            <w:rPr>
              <w:lang w:val="en-GB"/>
            </w:rPr>
          </w:rPrChange>
        </w:rPr>
        <w:t xml:space="preserve"> (</w:t>
      </w:r>
      <w:proofErr w:type="spellStart"/>
      <w:r w:rsidRPr="001D2147">
        <w:rPr>
          <w:rPrChange w:id="51" w:author="Mathias Fuchs" w:date="2020-06-30T15:44:00Z">
            <w:rPr>
              <w:lang w:val="en-GB"/>
            </w:rPr>
          </w:rPrChange>
        </w:rPr>
        <w:t>gherkin</w:t>
      </w:r>
      <w:proofErr w:type="spellEnd"/>
      <w:r w:rsidRPr="001D2147">
        <w:rPr>
          <w:rPrChange w:id="52" w:author="Mathias Fuchs" w:date="2020-06-30T15:44:00Z">
            <w:rPr>
              <w:lang w:val="en-GB"/>
            </w:rPr>
          </w:rPrChange>
        </w:rPr>
        <w:t xml:space="preserve"> </w:t>
      </w:r>
      <w:proofErr w:type="spellStart"/>
      <w:r w:rsidRPr="001D2147">
        <w:rPr>
          <w:rPrChange w:id="53" w:author="Mathias Fuchs" w:date="2020-06-30T15:44:00Z">
            <w:rPr>
              <w:lang w:val="en-GB"/>
            </w:rPr>
          </w:rPrChange>
        </w:rPr>
        <w:t>feature</w:t>
      </w:r>
      <w:proofErr w:type="spellEnd"/>
      <w:r w:rsidRPr="001D2147">
        <w:rPr>
          <w:rPrChange w:id="54" w:author="Mathias Fuchs" w:date="2020-06-30T15:44:00Z">
            <w:rPr>
              <w:lang w:val="en-GB"/>
            </w:rPr>
          </w:rPrChange>
        </w:rPr>
        <w:t xml:space="preserve"> </w:t>
      </w:r>
      <w:proofErr w:type="spellStart"/>
      <w:r w:rsidRPr="001D2147">
        <w:rPr>
          <w:rPrChange w:id="55" w:author="Mathias Fuchs" w:date="2020-06-30T15:44:00Z">
            <w:rPr>
              <w:lang w:val="en-GB"/>
            </w:rPr>
          </w:rPrChange>
        </w:rPr>
        <w:t>file</w:t>
      </w:r>
      <w:proofErr w:type="spellEnd"/>
      <w:r w:rsidRPr="001D2147">
        <w:rPr>
          <w:rPrChange w:id="56" w:author="Mathias Fuchs" w:date="2020-06-30T15:44:00Z">
            <w:rPr>
              <w:lang w:val="en-GB"/>
            </w:rPr>
          </w:rPrChange>
        </w:rPr>
        <w:t>) (</w:t>
      </w:r>
      <w:proofErr w:type="spellStart"/>
      <w:r w:rsidRPr="001D2147">
        <w:rPr>
          <w:rPrChange w:id="57" w:author="Mathias Fuchs" w:date="2020-06-30T15:44:00Z">
            <w:rPr>
              <w:lang w:val="en-GB"/>
            </w:rPr>
          </w:rPrChange>
        </w:rPr>
        <w:t>SmartBear</w:t>
      </w:r>
      <w:proofErr w:type="spellEnd"/>
      <w:r w:rsidRPr="001D2147">
        <w:rPr>
          <w:rPrChange w:id="58" w:author="Mathias Fuchs" w:date="2020-06-30T15:44:00Z">
            <w:rPr>
              <w:lang w:val="en-GB"/>
            </w:rPr>
          </w:rPrChange>
        </w:rPr>
        <w:t xml:space="preserve"> Software, 2020).</w:t>
      </w:r>
    </w:p>
    <w:p w14:paraId="0BAD6D79" w14:textId="77777777" w:rsidR="005D14D1" w:rsidRPr="00C207F9" w:rsidRDefault="005D14D1" w:rsidP="009C718D">
      <w:pPr>
        <w:pStyle w:val="Listenabsatz"/>
        <w:numPr>
          <w:ilvl w:val="0"/>
          <w:numId w:val="7"/>
        </w:numPr>
        <w:rPr>
          <w:lang w:val="en-GB"/>
        </w:rPr>
      </w:pPr>
      <w:r>
        <w:rPr>
          <w:lang w:val="en-GB"/>
        </w:rPr>
        <w:t xml:space="preserve">Selenium which simulates the user interaction with the web application and will be controlled by cucumber and the gherkin feature file </w:t>
      </w:r>
      <w:r w:rsidRPr="00003F56">
        <w:rPr>
          <w:lang w:val="en-GB"/>
        </w:rPr>
        <w:t xml:space="preserve">(Selenium, </w:t>
      </w:r>
      <w:proofErr w:type="spellStart"/>
      <w:r w:rsidRPr="00003F56">
        <w:rPr>
          <w:lang w:val="en-GB"/>
        </w:rPr>
        <w:t>n.d</w:t>
      </w:r>
      <w:proofErr w:type="spellEnd"/>
      <w:r>
        <w:rPr>
          <w:lang w:val="en-GB"/>
        </w:rPr>
        <w:t xml:space="preserve">; Jain &amp; </w:t>
      </w:r>
      <w:proofErr w:type="spellStart"/>
      <w:r>
        <w:rPr>
          <w:lang w:val="en-GB"/>
        </w:rPr>
        <w:t>Sawant</w:t>
      </w:r>
      <w:proofErr w:type="spellEnd"/>
      <w:r>
        <w:rPr>
          <w:lang w:val="en-GB"/>
        </w:rPr>
        <w:t>, 2018</w:t>
      </w:r>
      <w:r w:rsidRPr="00003F56">
        <w:rPr>
          <w:lang w:val="en-GB"/>
        </w:rPr>
        <w:t>)</w:t>
      </w:r>
      <w:r>
        <w:rPr>
          <w:lang w:val="en-GB"/>
        </w:rPr>
        <w:t>.</w:t>
      </w:r>
    </w:p>
    <w:p w14:paraId="174D7CD2" w14:textId="393A5301" w:rsidR="005D14D1" w:rsidRDefault="005D14D1" w:rsidP="009C718D">
      <w:pPr>
        <w:pStyle w:val="Listenabsatz"/>
        <w:numPr>
          <w:ilvl w:val="0"/>
          <w:numId w:val="7"/>
        </w:numPr>
        <w:rPr>
          <w:lang w:val="en-GB"/>
        </w:rPr>
      </w:pPr>
      <w:proofErr w:type="spellStart"/>
      <w:r>
        <w:rPr>
          <w:lang w:val="en-GB"/>
        </w:rPr>
        <w:t>Scenarioo</w:t>
      </w:r>
      <w:proofErr w:type="spellEnd"/>
      <w:r>
        <w:rPr>
          <w:lang w:val="en-GB"/>
        </w:rPr>
        <w:t xml:space="preserve"> that is used to display test reports with screenshots </w:t>
      </w:r>
      <w:r w:rsidRPr="00003F56">
        <w:rPr>
          <w:lang w:val="en-GB"/>
        </w:rPr>
        <w:t>(</w:t>
      </w:r>
      <w:proofErr w:type="spellStart"/>
      <w:r w:rsidRPr="00003F56">
        <w:rPr>
          <w:lang w:val="en-GB"/>
        </w:rPr>
        <w:t>Scenarioo</w:t>
      </w:r>
      <w:proofErr w:type="spellEnd"/>
      <w:r w:rsidRPr="00003F56">
        <w:rPr>
          <w:lang w:val="en-GB"/>
        </w:rPr>
        <w:t xml:space="preserve">, </w:t>
      </w:r>
      <w:proofErr w:type="spellStart"/>
      <w:r w:rsidRPr="00003F56">
        <w:rPr>
          <w:lang w:val="en-GB"/>
        </w:rPr>
        <w:t>n.d.</w:t>
      </w:r>
      <w:proofErr w:type="spellEnd"/>
      <w:r w:rsidRPr="00003F56">
        <w:rPr>
          <w:lang w:val="en-GB"/>
        </w:rPr>
        <w:t>)</w:t>
      </w:r>
      <w:r>
        <w:rPr>
          <w:lang w:val="en-GB"/>
        </w:rPr>
        <w:t>.</w:t>
      </w:r>
    </w:p>
    <w:p w14:paraId="0D8F1A78" w14:textId="77777777" w:rsidR="00F73352" w:rsidRDefault="00F73352" w:rsidP="00F73352">
      <w:pPr>
        <w:pStyle w:val="Listenabsatz"/>
        <w:rPr>
          <w:lang w:val="en-GB"/>
        </w:rPr>
      </w:pPr>
    </w:p>
    <w:p w14:paraId="41D519CF" w14:textId="27A505A3" w:rsidR="00F73352" w:rsidRDefault="00F73352" w:rsidP="00F73352">
      <w:pPr>
        <w:pStyle w:val="berschrift2"/>
        <w:rPr>
          <w:lang w:val="en-GB"/>
        </w:rPr>
      </w:pPr>
      <w:bookmarkStart w:id="59" w:name="_Toc44339635"/>
      <w:r>
        <w:rPr>
          <w:lang w:val="en-GB"/>
        </w:rPr>
        <w:t>Automated Testing</w:t>
      </w:r>
      <w:r>
        <w:rPr>
          <w:lang/>
        </w:rPr>
        <w:t xml:space="preserve"> for OQ</w:t>
      </w:r>
      <w:bookmarkEnd w:id="59"/>
    </w:p>
    <w:p w14:paraId="274BE966" w14:textId="1718C7A8" w:rsidR="00F73352" w:rsidRDefault="00F73352" w:rsidP="00F73352">
      <w:pPr>
        <w:rPr>
          <w:lang w:val="en-GB" w:eastAsia="de-DE"/>
        </w:rPr>
      </w:pPr>
      <w:r>
        <w:rPr>
          <w:lang w:val="en-GB" w:eastAsia="de-DE"/>
        </w:rPr>
        <w:t xml:space="preserve">As described in several blogs, manual testing has the disadvantages that it is prone to mistakes and errors while performing the tests and that it is time consuming for human testers and therefore it generates high costs (Guru99b, 2020; </w:t>
      </w:r>
      <w:proofErr w:type="spellStart"/>
      <w:r>
        <w:rPr>
          <w:lang w:val="en-GB" w:eastAsia="de-DE"/>
        </w:rPr>
        <w:t>Hoogenraad</w:t>
      </w:r>
      <w:proofErr w:type="spellEnd"/>
      <w:r>
        <w:rPr>
          <w:lang w:val="en-GB" w:eastAsia="de-DE"/>
        </w:rPr>
        <w:t xml:space="preserve">, 2017). This is especially true, when the same tests have to </w:t>
      </w:r>
      <w:proofErr w:type="gramStart"/>
      <w:r>
        <w:rPr>
          <w:lang w:val="en-GB" w:eastAsia="de-DE"/>
        </w:rPr>
        <w:t>be performed</w:t>
      </w:r>
      <w:proofErr w:type="gramEnd"/>
      <w:r>
        <w:rPr>
          <w:lang w:val="en-GB" w:eastAsia="de-DE"/>
        </w:rPr>
        <w:t xml:space="preserve"> several times (Guru99b, 2020). On the other hand, and in contrast to automated testing, manual testing allows to evaluate aspects like user friendliness and positive customer experience (Guru99b, 2020). Therefore</w:t>
      </w:r>
      <w:r w:rsidR="00EA324A">
        <w:rPr>
          <w:lang w:eastAsia="de-DE"/>
        </w:rPr>
        <w:t>,</w:t>
      </w:r>
      <w:r>
        <w:rPr>
          <w:lang w:val="en-GB" w:eastAsia="de-DE"/>
        </w:rPr>
        <w:t xml:space="preserve"> this project will focus its investigations on test automation for OQs as testing on functional level does not include evaluations on usability aspects (</w:t>
      </w:r>
      <w:proofErr w:type="spellStart"/>
      <w:r w:rsidRPr="00426B65">
        <w:rPr>
          <w:lang w:val="en-GB" w:eastAsia="de-DE"/>
        </w:rPr>
        <w:t>Qualitest</w:t>
      </w:r>
      <w:proofErr w:type="spellEnd"/>
      <w:r w:rsidRPr="00426B65">
        <w:rPr>
          <w:lang w:val="en-GB" w:eastAsia="de-DE"/>
        </w:rPr>
        <w:t xml:space="preserve">, </w:t>
      </w:r>
      <w:proofErr w:type="spellStart"/>
      <w:r w:rsidRPr="00426B65">
        <w:rPr>
          <w:lang w:val="en-GB" w:eastAsia="de-DE"/>
        </w:rPr>
        <w:t>n.d.</w:t>
      </w:r>
      <w:proofErr w:type="spellEnd"/>
      <w:r>
        <w:rPr>
          <w:lang w:val="en-GB" w:eastAsia="de-DE"/>
        </w:rPr>
        <w:t>).</w:t>
      </w:r>
    </w:p>
    <w:p w14:paraId="4FA6DCEB" w14:textId="23A47482" w:rsidR="005D14D1" w:rsidRPr="00AB6448" w:rsidRDefault="00F73352" w:rsidP="00AB6448">
      <w:pPr>
        <w:rPr>
          <w:lang w:val="en-GB" w:eastAsia="de-DE"/>
        </w:rPr>
      </w:pPr>
      <w:commentRangeStart w:id="60"/>
      <w:r>
        <w:rPr>
          <w:lang w:val="en-GB" w:eastAsia="de-DE"/>
        </w:rPr>
        <w:t xml:space="preserve">In conclusion, OQs are interesting to investigate in respect of test automation, as they are so far mainly performed manually and have therefore a good potential of optimisation in respect of reliability and cost effectiveness. And in contrary to PQs there is no need to consider aspects of user friendliness and positive customer experience, for which automated testing is not suitable. </w:t>
      </w:r>
      <w:commentRangeEnd w:id="60"/>
      <w:r>
        <w:rPr>
          <w:rStyle w:val="Kommentarzeichen"/>
        </w:rPr>
        <w:commentReference w:id="60"/>
      </w:r>
    </w:p>
    <w:p w14:paraId="013B242C" w14:textId="53A31C98" w:rsidR="0003724F" w:rsidRDefault="00C77D60" w:rsidP="0003724F">
      <w:pPr>
        <w:pStyle w:val="berschrift2"/>
        <w:rPr>
          <w:lang w:val="en-GB"/>
        </w:rPr>
      </w:pPr>
      <w:bookmarkStart w:id="61" w:name="_Toc44339636"/>
      <w:r>
        <w:rPr>
          <w:lang w:val="en-GB"/>
        </w:rPr>
        <w:t>Hypothesis and Research Questions</w:t>
      </w:r>
      <w:bookmarkEnd w:id="61"/>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w:t>
      </w:r>
      <w:proofErr w:type="spellStart"/>
      <w:r>
        <w:rPr>
          <w:lang w:val="en-GB" w:eastAsia="de-DE"/>
        </w:rPr>
        <w:t>Scenarioo</w:t>
      </w:r>
      <w:proofErr w:type="spellEnd"/>
      <w:r>
        <w:rPr>
          <w:lang w:val="en-GB" w:eastAsia="de-DE"/>
        </w:rPr>
        <w:t xml:space="preserve">, and validation requirements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lastRenderedPageBreak/>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9C718D">
      <w:pPr>
        <w:pStyle w:val="Listenabsatz"/>
        <w:numPr>
          <w:ilvl w:val="0"/>
          <w:numId w:val="7"/>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9C718D">
      <w:pPr>
        <w:pStyle w:val="Listenabsatz"/>
        <w:numPr>
          <w:ilvl w:val="0"/>
          <w:numId w:val="7"/>
        </w:numPr>
        <w:rPr>
          <w:lang w:val="en-GB" w:eastAsia="de-DE"/>
        </w:rPr>
      </w:pPr>
      <w:proofErr w:type="gramStart"/>
      <w:r>
        <w:rPr>
          <w:lang w:val="en-GB" w:eastAsia="de-DE"/>
        </w:rPr>
        <w:t xml:space="preserve">Can automation tools like Cucumber/Gherkin, Selenium and </w:t>
      </w:r>
      <w:proofErr w:type="spellStart"/>
      <w:r>
        <w:rPr>
          <w:lang w:val="en-GB" w:eastAsia="de-DE"/>
        </w:rPr>
        <w:t>Scenarioo</w:t>
      </w:r>
      <w:proofErr w:type="spellEnd"/>
      <w:r>
        <w:rPr>
          <w:lang w:val="en-GB" w:eastAsia="de-DE"/>
        </w:rPr>
        <w:t xml:space="preserve">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proofErr w:type="gramEnd"/>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509A0236" w:rsidR="00F72343" w:rsidRDefault="004804DE" w:rsidP="009C718D">
      <w:pPr>
        <w:pStyle w:val="Listenabsatz"/>
        <w:numPr>
          <w:ilvl w:val="0"/>
          <w:numId w:val="7"/>
        </w:numPr>
        <w:rPr>
          <w:lang w:val="en-GB" w:eastAsia="de-DE"/>
        </w:rPr>
      </w:pPr>
      <w:r>
        <w:rPr>
          <w:lang w:val="en-GB" w:eastAsia="de-DE"/>
        </w:rPr>
        <w:t xml:space="preserve">How can the </w:t>
      </w:r>
      <w:commentRangeStart w:id="62"/>
      <w:r>
        <w:rPr>
          <w:lang w:val="en-GB" w:eastAsia="de-DE"/>
        </w:rPr>
        <w:t xml:space="preserve">test suite </w:t>
      </w:r>
      <w:commentRangeEnd w:id="62"/>
      <w:r w:rsidR="00C930C0">
        <w:rPr>
          <w:rStyle w:val="Kommentarzeichen"/>
        </w:rPr>
        <w:commentReference w:id="62"/>
      </w:r>
      <w:r>
        <w:rPr>
          <w:lang w:val="en-GB" w:eastAsia="de-DE"/>
        </w:rPr>
        <w:t>be adapted to the evolution of the application</w:t>
      </w:r>
      <w:r w:rsidR="00B9462B">
        <w:rPr>
          <w:lang w:val="en-GB" w:eastAsia="de-DE"/>
        </w:rPr>
        <w:t>?</w:t>
      </w:r>
    </w:p>
    <w:p w14:paraId="6E00A912" w14:textId="131B7B3A" w:rsidR="00F72343" w:rsidRPr="00034064" w:rsidRDefault="00F72343" w:rsidP="009C718D">
      <w:pPr>
        <w:pStyle w:val="Listenabsatz"/>
        <w:numPr>
          <w:ilvl w:val="0"/>
          <w:numId w:val="7"/>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berschrift2"/>
        <w:rPr>
          <w:lang w:val="en-GB"/>
        </w:rPr>
      </w:pPr>
      <w:bookmarkStart w:id="63" w:name="_Toc44339637"/>
      <w:r>
        <w:rPr>
          <w:lang w:val="en-GB"/>
        </w:rPr>
        <w:t>Scope</w:t>
      </w:r>
      <w:bookmarkEnd w:id="63"/>
    </w:p>
    <w:p w14:paraId="178F1EDB" w14:textId="77777777" w:rsidR="00DD54C3" w:rsidRDefault="00DD54C3" w:rsidP="00DD54C3">
      <w:pPr>
        <w:pStyle w:val="berschrift3"/>
        <w:rPr>
          <w:lang w:val="en-GB"/>
        </w:rPr>
      </w:pPr>
      <w:bookmarkStart w:id="64" w:name="_Toc44339638"/>
      <w:r>
        <w:rPr>
          <w:lang w:val="en-GB"/>
        </w:rPr>
        <w:t>In Scope</w:t>
      </w:r>
      <w:bookmarkEnd w:id="64"/>
    </w:p>
    <w:p w14:paraId="093D1B22" w14:textId="30D8FC82" w:rsidR="00840B5D" w:rsidRDefault="00840B5D" w:rsidP="009C718D">
      <w:pPr>
        <w:pStyle w:val="Listenabsatz"/>
        <w:numPr>
          <w:ilvl w:val="0"/>
          <w:numId w:val="9"/>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9C718D">
      <w:pPr>
        <w:pStyle w:val="Listenabsatz"/>
        <w:numPr>
          <w:ilvl w:val="0"/>
          <w:numId w:val="9"/>
        </w:numPr>
        <w:rPr>
          <w:lang w:val="en-GB" w:eastAsia="de-DE"/>
        </w:rPr>
      </w:pPr>
      <w:r>
        <w:rPr>
          <w:lang w:val="en-GB" w:eastAsia="de-DE"/>
        </w:rPr>
        <w:t xml:space="preserve">Proposal for a Validation Procedure for Cucumber/Gherkin, </w:t>
      </w:r>
      <w:proofErr w:type="spellStart"/>
      <w:r>
        <w:rPr>
          <w:lang w:val="en-GB" w:eastAsia="de-DE"/>
        </w:rPr>
        <w:t>S</w:t>
      </w:r>
      <w:r w:rsidR="00B54BCB">
        <w:rPr>
          <w:lang w:val="en-GB" w:eastAsia="de-DE"/>
        </w:rPr>
        <w:t>c</w:t>
      </w:r>
      <w:r>
        <w:rPr>
          <w:lang w:val="en-GB" w:eastAsia="de-DE"/>
        </w:rPr>
        <w:t>enarioo</w:t>
      </w:r>
      <w:proofErr w:type="spellEnd"/>
      <w:r>
        <w:rPr>
          <w:lang w:val="en-GB" w:eastAsia="de-DE"/>
        </w:rPr>
        <w:t xml:space="preserve"> and Selenium and their interaction.</w:t>
      </w:r>
    </w:p>
    <w:p w14:paraId="0A3D4444" w14:textId="0F5BDFCC" w:rsidR="00840B5D" w:rsidRPr="00840B5D" w:rsidRDefault="00840B5D" w:rsidP="009C718D">
      <w:pPr>
        <w:pStyle w:val="Listenabsatz"/>
        <w:numPr>
          <w:ilvl w:val="0"/>
          <w:numId w:val="9"/>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 xml:space="preserve">Selenium, </w:t>
      </w:r>
      <w:proofErr w:type="spellStart"/>
      <w:r w:rsidRPr="00840B5D">
        <w:rPr>
          <w:lang w:val="en-GB" w:eastAsia="de-DE"/>
        </w:rPr>
        <w:t>Scenarioo</w:t>
      </w:r>
      <w:proofErr w:type="spellEnd"/>
      <w:r w:rsidR="002022A8">
        <w:rPr>
          <w:lang w:val="en-GB" w:eastAsia="de-DE"/>
        </w:rPr>
        <w:t>.</w:t>
      </w:r>
    </w:p>
    <w:p w14:paraId="2892D8B4" w14:textId="52A53D0C" w:rsidR="00840B5D" w:rsidRPr="00840B5D" w:rsidRDefault="00840B5D" w:rsidP="009C718D">
      <w:pPr>
        <w:pStyle w:val="Listenabsatz"/>
        <w:numPr>
          <w:ilvl w:val="0"/>
          <w:numId w:val="9"/>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9C718D">
      <w:pPr>
        <w:pStyle w:val="Listenabsatz"/>
        <w:numPr>
          <w:ilvl w:val="0"/>
          <w:numId w:val="9"/>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berschrift3"/>
        <w:rPr>
          <w:lang w:val="en-GB"/>
        </w:rPr>
      </w:pPr>
      <w:bookmarkStart w:id="65" w:name="_Toc44339639"/>
      <w:r>
        <w:rPr>
          <w:lang w:val="en-GB"/>
        </w:rPr>
        <w:t>Out of Scope</w:t>
      </w:r>
      <w:bookmarkEnd w:id="65"/>
    </w:p>
    <w:p w14:paraId="16B86063" w14:textId="418DDB65" w:rsidR="00AD0243" w:rsidRPr="00AD0243" w:rsidRDefault="00AD0243" w:rsidP="009C718D">
      <w:pPr>
        <w:pStyle w:val="Listenabsatz"/>
        <w:numPr>
          <w:ilvl w:val="0"/>
          <w:numId w:val="10"/>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9C718D">
      <w:pPr>
        <w:pStyle w:val="Listenabsatz"/>
        <w:numPr>
          <w:ilvl w:val="0"/>
          <w:numId w:val="10"/>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9C718D">
      <w:pPr>
        <w:pStyle w:val="Listenabsatz"/>
        <w:numPr>
          <w:ilvl w:val="0"/>
          <w:numId w:val="10"/>
        </w:numPr>
        <w:rPr>
          <w:lang w:val="en-GB"/>
        </w:rPr>
      </w:pPr>
      <w:r w:rsidRPr="00AD0243">
        <w:rPr>
          <w:lang w:val="en-GB"/>
        </w:rPr>
        <w:t>Tool evaluations for implementation (e.g. Selenium vs. Cypress) are not part of this work.</w:t>
      </w:r>
    </w:p>
    <w:p w14:paraId="42951748" w14:textId="28B45F56" w:rsidR="00AD0243" w:rsidRPr="00AD0243" w:rsidRDefault="00AD0243" w:rsidP="009C718D">
      <w:pPr>
        <w:pStyle w:val="Listenabsatz"/>
        <w:numPr>
          <w:ilvl w:val="0"/>
          <w:numId w:val="10"/>
        </w:numPr>
        <w:rPr>
          <w:lang w:val="en-GB"/>
        </w:rPr>
      </w:pPr>
      <w:r w:rsidRPr="00AD0243">
        <w:rPr>
          <w:lang w:val="en-GB"/>
        </w:rPr>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9C718D">
      <w:pPr>
        <w:pStyle w:val="Listenabsatz"/>
        <w:numPr>
          <w:ilvl w:val="0"/>
          <w:numId w:val="10"/>
        </w:numPr>
        <w:rPr>
          <w:lang w:val="en-GB"/>
        </w:rPr>
      </w:pPr>
      <w:r w:rsidRPr="00AD0243">
        <w:rPr>
          <w:lang w:val="en-GB"/>
        </w:rPr>
        <w:lastRenderedPageBreak/>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berschrift2"/>
        <w:rPr>
          <w:lang w:val="en-GB"/>
        </w:rPr>
      </w:pPr>
      <w:bookmarkStart w:id="66" w:name="_Toc44339640"/>
      <w:r>
        <w:rPr>
          <w:lang w:val="en-GB"/>
        </w:rPr>
        <w:t>Approach</w:t>
      </w:r>
      <w:bookmarkEnd w:id="6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w:t>
      </w:r>
      <w:proofErr w:type="spellStart"/>
      <w:r w:rsidRPr="00425912">
        <w:rPr>
          <w:lang w:val="en-GB"/>
        </w:rPr>
        <w:t>Seb</w:t>
      </w:r>
      <w:proofErr w:type="spellEnd"/>
      <w:r w:rsidRPr="00425912">
        <w:rPr>
          <w:lang w:val="en-GB"/>
        </w:rPr>
        <w:t xml:space="preserve"> Rose (ISBN 978-1983591259). In chapter 4.6 the authors state that BDD leads to improved efficiency in software development for regulated environments. </w:t>
      </w:r>
    </w:p>
    <w:p w14:paraId="32B89575" w14:textId="7D5C8D94" w:rsidR="00425912" w:rsidRPr="00425912" w:rsidRDefault="00425912" w:rsidP="00425912">
      <w:pPr>
        <w:rPr>
          <w:lang w:val="en-GB"/>
        </w:rPr>
      </w:pPr>
      <w:r w:rsidRPr="00425912">
        <w:rPr>
          <w:lang w:val="en-GB"/>
        </w:rPr>
        <w:t xml:space="preserve">The CSV part of the project is based on the </w:t>
      </w:r>
      <w:r w:rsidR="00EA324A" w:rsidRPr="00425912">
        <w:rPr>
          <w:lang w:val="en-GB"/>
        </w:rPr>
        <w:t>widely used</w:t>
      </w:r>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9C718D">
      <w:pPr>
        <w:pStyle w:val="Listenabsatz"/>
        <w:numPr>
          <w:ilvl w:val="0"/>
          <w:numId w:val="11"/>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9C718D">
      <w:pPr>
        <w:pStyle w:val="Listenabsatz"/>
        <w:numPr>
          <w:ilvl w:val="0"/>
          <w:numId w:val="11"/>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9C718D">
      <w:pPr>
        <w:pStyle w:val="Listenabsatz"/>
        <w:numPr>
          <w:ilvl w:val="0"/>
          <w:numId w:val="11"/>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9C718D">
      <w:pPr>
        <w:pStyle w:val="Listenabsatz"/>
        <w:numPr>
          <w:ilvl w:val="0"/>
          <w:numId w:val="11"/>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9C718D">
      <w:pPr>
        <w:pStyle w:val="Listenabsatz"/>
        <w:numPr>
          <w:ilvl w:val="0"/>
          <w:numId w:val="11"/>
        </w:numPr>
        <w:jc w:val="left"/>
        <w:rPr>
          <w:lang w:val="en-GB"/>
        </w:rPr>
      </w:pPr>
      <w:r>
        <w:rPr>
          <w:lang w:val="en-GB"/>
        </w:rPr>
        <w:t xml:space="preserve">Analysis of what is needed to be done in order to use </w:t>
      </w:r>
      <w:r w:rsidR="00E0005A">
        <w:rPr>
          <w:lang w:val="en-GB"/>
        </w:rPr>
        <w:t xml:space="preserve">Cucumber/Gherkin, </w:t>
      </w:r>
      <w:proofErr w:type="spellStart"/>
      <w:r w:rsidR="00E0005A">
        <w:rPr>
          <w:lang w:val="en-GB"/>
        </w:rPr>
        <w:t>Scenarioo</w:t>
      </w:r>
      <w:proofErr w:type="spellEnd"/>
      <w:r w:rsidR="00E0005A">
        <w:rPr>
          <w:lang w:val="en-GB"/>
        </w:rPr>
        <w:t xml:space="preserve"> and Selenium</w:t>
      </w:r>
      <w:r>
        <w:rPr>
          <w:lang w:val="en-GB"/>
        </w:rPr>
        <w:t xml:space="preserve"> in a validated environment including following a</w:t>
      </w:r>
      <w:r w:rsidR="00470C52">
        <w:rPr>
          <w:lang w:val="en-GB"/>
        </w:rPr>
        <w:t>spects</w:t>
      </w:r>
    </w:p>
    <w:p w14:paraId="3006E8CF" w14:textId="77777777" w:rsidR="00470C52" w:rsidRDefault="00470C52" w:rsidP="009C718D">
      <w:pPr>
        <w:pStyle w:val="Listenabsatz"/>
        <w:numPr>
          <w:ilvl w:val="1"/>
          <w:numId w:val="12"/>
        </w:numPr>
        <w:jc w:val="left"/>
        <w:rPr>
          <w:lang w:val="en-GB"/>
        </w:rPr>
      </w:pPr>
      <w:r>
        <w:rPr>
          <w:lang w:val="en-GB"/>
        </w:rPr>
        <w:t>single tools</w:t>
      </w:r>
    </w:p>
    <w:p w14:paraId="7D1EB815" w14:textId="77777777" w:rsidR="00470C52" w:rsidRDefault="005C72B9" w:rsidP="009C718D">
      <w:pPr>
        <w:pStyle w:val="Listenabsatz"/>
        <w:numPr>
          <w:ilvl w:val="1"/>
          <w:numId w:val="12"/>
        </w:numPr>
        <w:jc w:val="left"/>
        <w:rPr>
          <w:lang w:val="en-GB"/>
        </w:rPr>
      </w:pPr>
      <w:r>
        <w:rPr>
          <w:lang w:val="en-GB"/>
        </w:rPr>
        <w:t xml:space="preserve">combination of the </w:t>
      </w:r>
      <w:r w:rsidR="00470C52">
        <w:rPr>
          <w:lang w:val="en-GB"/>
        </w:rPr>
        <w:t>tools</w:t>
      </w:r>
    </w:p>
    <w:p w14:paraId="5893EB28" w14:textId="734D7FB0" w:rsidR="00A9631A" w:rsidRDefault="005C72B9" w:rsidP="009C718D">
      <w:pPr>
        <w:pStyle w:val="Listenabsatz"/>
        <w:numPr>
          <w:ilvl w:val="1"/>
          <w:numId w:val="12"/>
        </w:numPr>
        <w:jc w:val="left"/>
        <w:rPr>
          <w:lang w:val="en-GB"/>
        </w:rPr>
      </w:pPr>
      <w:r>
        <w:rPr>
          <w:lang w:val="en-GB"/>
        </w:rPr>
        <w:t>updates of the tools</w:t>
      </w:r>
    </w:p>
    <w:p w14:paraId="21CE4CE5" w14:textId="434AAF77" w:rsidR="000A357F" w:rsidRDefault="000A357F" w:rsidP="000A357F">
      <w:pPr>
        <w:keepNext/>
        <w:jc w:val="left"/>
        <w:rPr>
          <w:lang w:val="en-GB"/>
        </w:rPr>
      </w:pPr>
    </w:p>
    <w:p w14:paraId="7A3C2023" w14:textId="0533BDD8" w:rsidR="00C56E2B" w:rsidRPr="00470C52" w:rsidRDefault="00C56E2B" w:rsidP="000A357F">
      <w:pPr>
        <w:keepNext/>
        <w:jc w:val="left"/>
        <w:rPr>
          <w:lang w:val="en-GB"/>
        </w:rPr>
      </w:pPr>
      <w:r>
        <w:rPr>
          <w:noProof/>
          <w:lang w:eastAsia="de-CH"/>
        </w:rPr>
        <w:drawing>
          <wp:inline distT="0" distB="0" distL="0" distR="0" wp14:anchorId="5A5112F3" wp14:editId="4A9D0774">
            <wp:extent cx="5537200" cy="7747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7200" cy="774700"/>
                    </a:xfrm>
                    <a:prstGeom prst="rect">
                      <a:avLst/>
                    </a:prstGeom>
                    <a:noFill/>
                    <a:ln>
                      <a:noFill/>
                    </a:ln>
                  </pic:spPr>
                </pic:pic>
              </a:graphicData>
            </a:graphic>
          </wp:inline>
        </w:drawing>
      </w:r>
    </w:p>
    <w:p w14:paraId="259C034A" w14:textId="3A6E961C" w:rsidR="00897869" w:rsidRPr="000A357F" w:rsidRDefault="000A357F" w:rsidP="000A357F">
      <w:pPr>
        <w:pStyle w:val="Beschriftung"/>
        <w:jc w:val="left"/>
        <w:rPr>
          <w:lang w:val="en-GB"/>
        </w:rPr>
      </w:pPr>
      <w:bookmarkStart w:id="6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67"/>
    </w:p>
    <w:p w14:paraId="51809B1C" w14:textId="77777777" w:rsidR="000B6303" w:rsidRDefault="000B6303" w:rsidP="00897869">
      <w:pPr>
        <w:jc w:val="left"/>
        <w:rPr>
          <w:lang w:val="en-GB"/>
        </w:rPr>
      </w:pPr>
    </w:p>
    <w:p w14:paraId="5DC00EB7" w14:textId="76FDB05F" w:rsidR="00AE1743" w:rsidRPr="00470C52" w:rsidRDefault="00CB371E" w:rsidP="00AE1743">
      <w:pPr>
        <w:keepNext/>
        <w:jc w:val="left"/>
        <w:rPr>
          <w:lang w:val="en-GB"/>
        </w:rPr>
      </w:pPr>
      <w:r>
        <w:rPr>
          <w:noProof/>
          <w:lang w:eastAsia="de-CH"/>
        </w:rPr>
        <w:drawing>
          <wp:inline distT="0" distB="0" distL="0" distR="0" wp14:anchorId="65590B2B" wp14:editId="68B15B05">
            <wp:extent cx="4203700" cy="7747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0" cy="774700"/>
                    </a:xfrm>
                    <a:prstGeom prst="rect">
                      <a:avLst/>
                    </a:prstGeom>
                    <a:noFill/>
                    <a:ln>
                      <a:noFill/>
                    </a:ln>
                  </pic:spPr>
                </pic:pic>
              </a:graphicData>
            </a:graphic>
          </wp:inline>
        </w:drawing>
      </w:r>
    </w:p>
    <w:p w14:paraId="4DCB7071" w14:textId="66A28931" w:rsidR="000B6303" w:rsidRPr="00C56E2B" w:rsidRDefault="00AE1743" w:rsidP="00AE1743">
      <w:pPr>
        <w:pStyle w:val="Beschriftung"/>
        <w:jc w:val="left"/>
        <w:rPr>
          <w:lang/>
        </w:rPr>
      </w:pPr>
      <w:bookmarkStart w:id="6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w:t>
      </w:r>
      <w:bookmarkEnd w:id="68"/>
      <w:r w:rsidR="00AF1F53" w:rsidRPr="00AF1F53">
        <w:rPr>
          <w:lang w:val="en-GB"/>
        </w:rPr>
        <w:t>Analysis of the applicability of</w:t>
      </w:r>
      <w:r w:rsidR="00AF1F53">
        <w:rPr>
          <w:lang/>
        </w:rPr>
        <w:t xml:space="preserve"> the foreseen</w:t>
      </w:r>
      <w:r w:rsidR="00AF1F53" w:rsidRPr="00AF1F53">
        <w:rPr>
          <w:lang w:val="en-GB"/>
        </w:rPr>
        <w:t xml:space="preserve"> automation tools in regulated environments</w:t>
      </w:r>
      <w:r w:rsidR="00AF1F53">
        <w:rPr>
          <w:lang/>
        </w:rPr>
        <w:t xml:space="preserve"> </w:t>
      </w:r>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berschrift1"/>
        <w:rPr>
          <w:lang w:val="en-GB"/>
        </w:rPr>
      </w:pPr>
      <w:bookmarkStart w:id="69" w:name="_Toc44339641"/>
      <w:r>
        <w:rPr>
          <w:lang w:val="en-GB"/>
        </w:rPr>
        <w:lastRenderedPageBreak/>
        <w:t>Materials &amp; Methods</w:t>
      </w:r>
      <w:bookmarkEnd w:id="69"/>
    </w:p>
    <w:p w14:paraId="36FE755F" w14:textId="77777777" w:rsidR="0080660B" w:rsidRPr="001B3A9F" w:rsidRDefault="00AA5AD5" w:rsidP="0080660B">
      <w:pPr>
        <w:pStyle w:val="berschrift2"/>
        <w:rPr>
          <w:lang w:val="en-GB"/>
        </w:rPr>
      </w:pPr>
      <w:bookmarkStart w:id="70" w:name="_Toc44339642"/>
      <w:r>
        <w:rPr>
          <w:lang w:val="en-GB"/>
        </w:rPr>
        <w:t>Analysis</w:t>
      </w:r>
      <w:bookmarkEnd w:id="70"/>
    </w:p>
    <w:p w14:paraId="689B83D5" w14:textId="004AB0FD" w:rsidR="009C3AE7" w:rsidRDefault="009C3AE7" w:rsidP="0080660B">
      <w:pPr>
        <w:rPr>
          <w:lang/>
        </w:rPr>
      </w:pPr>
      <w:r>
        <w:rPr>
          <w:lang/>
        </w:rPr>
        <w:t>GAMP5-Analyses</w:t>
      </w:r>
    </w:p>
    <w:p w14:paraId="4C7486B8" w14:textId="62712F48" w:rsidR="009C3AE7" w:rsidRDefault="009C3AE7" w:rsidP="0080660B">
      <w:pPr>
        <w:rPr>
          <w:lang/>
        </w:rPr>
      </w:pPr>
      <w:r>
        <w:rPr>
          <w:lang/>
        </w:rPr>
        <w:t>BDD</w:t>
      </w:r>
    </w:p>
    <w:p w14:paraId="2B2FB93F" w14:textId="2F7CB6C9" w:rsidR="00A26A8C" w:rsidRDefault="00A26A8C" w:rsidP="0080660B">
      <w:pPr>
        <w:rPr>
          <w:lang/>
        </w:rPr>
      </w:pPr>
      <w:r>
        <w:rPr>
          <w:lang/>
        </w:rPr>
        <w:t>Analyse über die validierungsmöglichkeiten des Prototypen für die automatische OQ durchführung</w:t>
      </w:r>
    </w:p>
    <w:p w14:paraId="7B901962" w14:textId="77777777" w:rsidR="00A55E56" w:rsidRDefault="00A55E56" w:rsidP="00A55E56">
      <w:pPr>
        <w:jc w:val="left"/>
        <w:rPr>
          <w:lang w:val="en-GB"/>
        </w:rPr>
      </w:pPr>
      <w:r>
        <w:rPr>
          <w:lang w:val="en-GB"/>
        </w:rPr>
        <w:t xml:space="preserve">Tool Evaluation for Cucumber/Gherkin, </w:t>
      </w:r>
      <w:proofErr w:type="spellStart"/>
      <w:r>
        <w:rPr>
          <w:lang w:val="en-GB"/>
        </w:rPr>
        <w:t>Scenarioo</w:t>
      </w:r>
      <w:proofErr w:type="spellEnd"/>
      <w:r>
        <w:rPr>
          <w:lang w:val="en-GB"/>
        </w:rPr>
        <w:t xml:space="preserve"> and Selenium: An a</w:t>
      </w:r>
      <w:r w:rsidRPr="00266E6C">
        <w:rPr>
          <w:lang w:val="en-GB"/>
        </w:rPr>
        <w:t>nalysis</w:t>
      </w:r>
      <w:r>
        <w:rPr>
          <w:lang w:val="en-GB"/>
        </w:rPr>
        <w:t xml:space="preserve"> will be performed on </w:t>
      </w:r>
      <w:r w:rsidRPr="00266E6C">
        <w:rPr>
          <w:lang w:val="en-GB"/>
        </w:rPr>
        <w:t xml:space="preserve">what is needed in order to </w:t>
      </w:r>
      <w:r>
        <w:rPr>
          <w:lang w:val="en-GB"/>
        </w:rPr>
        <w:t xml:space="preserve">be able to </w:t>
      </w:r>
      <w:r w:rsidRPr="00266E6C">
        <w:rPr>
          <w:lang w:val="en-GB"/>
        </w:rPr>
        <w:t>use these tools in a validated environment.</w:t>
      </w:r>
    </w:p>
    <w:p w14:paraId="5E7CFA02" w14:textId="77777777" w:rsidR="00A55E56" w:rsidRPr="00A55E56" w:rsidRDefault="00A55E56" w:rsidP="0080660B">
      <w:pPr>
        <w:rPr>
          <w:lang w:val="en-GB"/>
        </w:rPr>
      </w:pPr>
    </w:p>
    <w:p w14:paraId="5AE9A0B7" w14:textId="056E03FC" w:rsidR="0080660B" w:rsidRPr="00C34D71" w:rsidRDefault="00807BB0" w:rsidP="0080660B">
      <w:pPr>
        <w:rPr>
          <w:lang/>
        </w:rPr>
      </w:pPr>
      <w:r>
        <w:rPr>
          <w:lang w:val="en-GB"/>
        </w:rPr>
        <w:t>Literature search</w:t>
      </w:r>
      <w:r w:rsidR="00C34D71">
        <w:rPr>
          <w:lang/>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r w:rsidR="001D2147">
        <w:fldChar w:fldCharType="begin"/>
      </w:r>
      <w:r w:rsidR="001D2147" w:rsidRPr="001D2147">
        <w:rPr>
          <w:lang w:val="en-GB"/>
          <w:rPrChange w:id="71" w:author="Mathias Fuchs" w:date="2020-06-30T15:44:00Z">
            <w:rPr/>
          </w:rPrChange>
        </w:rPr>
        <w:instrText xml:space="preserve"> HYPERLINK "http://www.bpmn.org/" </w:instrText>
      </w:r>
      <w:r w:rsidR="001D2147">
        <w:fldChar w:fldCharType="separate"/>
      </w:r>
      <w:r w:rsidRPr="00D21891">
        <w:rPr>
          <w:rStyle w:val="Hyperlink"/>
          <w:lang w:val="en-GB"/>
        </w:rPr>
        <w:t>http://www.bpmn.org/</w:t>
      </w:r>
      <w:r w:rsidR="001D2147">
        <w:rPr>
          <w:rStyle w:val="Hyperlink"/>
          <w:lang w:val="en-GB"/>
        </w:rPr>
        <w:fldChar w:fldCharType="end"/>
      </w:r>
    </w:p>
    <w:p w14:paraId="75624CAD" w14:textId="3C0030CA" w:rsidR="00C34D71" w:rsidRDefault="00C34D71" w:rsidP="0080660B">
      <w:pPr>
        <w:rPr>
          <w:lang/>
        </w:rPr>
      </w:pPr>
      <w:r>
        <w:rPr>
          <w:lang/>
        </w:rPr>
        <w:t>Draw io desktop app</w:t>
      </w:r>
      <w:r w:rsidR="009A7181">
        <w:rPr>
          <w:lang/>
        </w:rPr>
        <w:t xml:space="preserve"> from draw.io</w:t>
      </w:r>
    </w:p>
    <w:p w14:paraId="2E6CA9B5" w14:textId="77777777" w:rsidR="00AA5AD5" w:rsidRPr="00DF0033" w:rsidRDefault="00AA5AD5" w:rsidP="00AA5AD5">
      <w:pPr>
        <w:pStyle w:val="berschrift2"/>
        <w:rPr>
          <w:lang w:val="en-GB"/>
        </w:rPr>
      </w:pPr>
      <w:bookmarkStart w:id="72" w:name="_Toc44339643"/>
      <w:r>
        <w:rPr>
          <w:lang w:val="en-GB"/>
        </w:rPr>
        <w:t>Prototyping</w:t>
      </w:r>
      <w:bookmarkEnd w:id="72"/>
    </w:p>
    <w:p w14:paraId="19B73E4D" w14:textId="44AB9426" w:rsidR="0089318F" w:rsidRDefault="0089318F" w:rsidP="0089318F">
      <w:pPr>
        <w:pStyle w:val="berschrift3"/>
        <w:rPr>
          <w:lang w:val="en-GB"/>
        </w:rPr>
      </w:pPr>
      <w:bookmarkStart w:id="73" w:name="_Ref36822358"/>
      <w:bookmarkStart w:id="74" w:name="_Toc44339644"/>
      <w:commentRangeStart w:id="75"/>
      <w:r>
        <w:rPr>
          <w:lang w:val="en-GB"/>
        </w:rPr>
        <w:t xml:space="preserve">Tools </w:t>
      </w:r>
      <w:r w:rsidR="00C207F9">
        <w:rPr>
          <w:lang w:val="en-GB"/>
        </w:rPr>
        <w:t>Included in</w:t>
      </w:r>
      <w:r>
        <w:rPr>
          <w:lang w:val="en-GB"/>
        </w:rPr>
        <w:t xml:space="preserve"> the Evaluation</w:t>
      </w:r>
      <w:bookmarkEnd w:id="73"/>
      <w:commentRangeEnd w:id="75"/>
      <w:r w:rsidR="00C2313B">
        <w:rPr>
          <w:rStyle w:val="Kommentarzeichen"/>
          <w:b w:val="0"/>
          <w:i w:val="0"/>
          <w:kern w:val="0"/>
          <w:lang w:eastAsia="en-US"/>
        </w:rPr>
        <w:commentReference w:id="75"/>
      </w:r>
      <w:r w:rsidR="003F31AF">
        <w:rPr>
          <w:lang/>
        </w:rPr>
        <w:t xml:space="preserve"> </w:t>
      </w:r>
      <w:r w:rsidR="003F31AF" w:rsidRPr="003F31AF">
        <w:rPr>
          <w:lang/>
        </w:rPr>
        <w:sym w:font="Wingdings" w:char="F0E0"/>
      </w:r>
      <w:r w:rsidR="003F31AF">
        <w:rPr>
          <w:lang/>
        </w:rPr>
        <w:t xml:space="preserve"> zu löschen</w:t>
      </w:r>
      <w:bookmarkEnd w:id="74"/>
    </w:p>
    <w:p w14:paraId="25DDD6A2" w14:textId="18A56F16" w:rsidR="0089318F" w:rsidRDefault="0089318F" w:rsidP="009C718D">
      <w:pPr>
        <w:pStyle w:val="Listenabsatz"/>
        <w:numPr>
          <w:ilvl w:val="0"/>
          <w:numId w:val="7"/>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w:t>
      </w:r>
      <w:proofErr w:type="spellStart"/>
      <w:r w:rsidR="00003F56" w:rsidRPr="00003F56">
        <w:rPr>
          <w:lang w:val="en-GB"/>
        </w:rPr>
        <w:t>SmartBear</w:t>
      </w:r>
      <w:proofErr w:type="spellEnd"/>
      <w:r w:rsidR="00003F56" w:rsidRPr="00003F56">
        <w:rPr>
          <w:lang w:val="en-GB"/>
        </w:rPr>
        <w:t xml:space="preserve"> Software, 2020)</w:t>
      </w:r>
      <w:r w:rsidR="00003F56">
        <w:rPr>
          <w:lang w:val="en-GB"/>
        </w:rPr>
        <w:t>.</w:t>
      </w:r>
    </w:p>
    <w:p w14:paraId="4A7FC357" w14:textId="2E6D4E12" w:rsidR="0089318F" w:rsidRPr="00C207F9" w:rsidRDefault="00C207F9" w:rsidP="009C718D">
      <w:pPr>
        <w:pStyle w:val="Listenabsatz"/>
        <w:numPr>
          <w:ilvl w:val="0"/>
          <w:numId w:val="7"/>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 xml:space="preserve">(Selenium, </w:t>
      </w:r>
      <w:proofErr w:type="spellStart"/>
      <w:r w:rsidR="00003F56" w:rsidRPr="00003F56">
        <w:rPr>
          <w:lang w:val="en-GB"/>
        </w:rPr>
        <w:t>n.d</w:t>
      </w:r>
      <w:proofErr w:type="spellEnd"/>
      <w:r w:rsidR="003F21F9">
        <w:rPr>
          <w:lang w:val="en-GB"/>
        </w:rPr>
        <w:t xml:space="preserve">; </w:t>
      </w:r>
      <w:r w:rsidR="000D3E5F">
        <w:rPr>
          <w:lang w:val="en-GB"/>
        </w:rPr>
        <w:t xml:space="preserve">Jain &amp; </w:t>
      </w:r>
      <w:proofErr w:type="spellStart"/>
      <w:r w:rsidR="000D3E5F">
        <w:rPr>
          <w:lang w:val="en-GB"/>
        </w:rPr>
        <w:t>Sawant</w:t>
      </w:r>
      <w:proofErr w:type="spellEnd"/>
      <w:r w:rsidR="000D3E5F">
        <w:rPr>
          <w:lang w:val="en-GB"/>
        </w:rPr>
        <w:t>, 2018</w:t>
      </w:r>
      <w:r w:rsidR="00003F56" w:rsidRPr="00003F56">
        <w:rPr>
          <w:lang w:val="en-GB"/>
        </w:rPr>
        <w:t>)</w:t>
      </w:r>
      <w:r>
        <w:rPr>
          <w:lang w:val="en-GB"/>
        </w:rPr>
        <w:t>.</w:t>
      </w:r>
    </w:p>
    <w:p w14:paraId="2275CD2E" w14:textId="3DF8CC2D" w:rsidR="0089318F" w:rsidRDefault="0089318F" w:rsidP="009C718D">
      <w:pPr>
        <w:pStyle w:val="Listenabsatz"/>
        <w:numPr>
          <w:ilvl w:val="0"/>
          <w:numId w:val="7"/>
        </w:numPr>
        <w:rPr>
          <w:lang w:val="en-GB"/>
        </w:rPr>
      </w:pPr>
      <w:proofErr w:type="spellStart"/>
      <w:r>
        <w:rPr>
          <w:lang w:val="en-GB"/>
        </w:rPr>
        <w:t>S</w:t>
      </w:r>
      <w:r w:rsidR="00C207F9">
        <w:rPr>
          <w:lang w:val="en-GB"/>
        </w:rPr>
        <w:t>cenarioo</w:t>
      </w:r>
      <w:proofErr w:type="spellEnd"/>
      <w:r w:rsidR="00C207F9">
        <w:rPr>
          <w:lang w:val="en-GB"/>
        </w:rPr>
        <w:t xml:space="preserve">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w:t>
      </w:r>
      <w:proofErr w:type="spellStart"/>
      <w:r w:rsidR="00003F56" w:rsidRPr="00003F56">
        <w:rPr>
          <w:lang w:val="en-GB"/>
        </w:rPr>
        <w:t>Scenarioo</w:t>
      </w:r>
      <w:proofErr w:type="spellEnd"/>
      <w:r w:rsidR="00003F56" w:rsidRPr="00003F56">
        <w:rPr>
          <w:lang w:val="en-GB"/>
        </w:rPr>
        <w:t xml:space="preserve">, </w:t>
      </w:r>
      <w:proofErr w:type="spellStart"/>
      <w:r w:rsidR="00003F56" w:rsidRPr="00003F56">
        <w:rPr>
          <w:lang w:val="en-GB"/>
        </w:rPr>
        <w:t>n.d.</w:t>
      </w:r>
      <w:proofErr w:type="spellEnd"/>
      <w:r w:rsidR="00003F56" w:rsidRPr="00003F56">
        <w:rPr>
          <w:lang w:val="en-GB"/>
        </w:rPr>
        <w:t>)</w:t>
      </w:r>
      <w:r w:rsidR="00C207F9">
        <w:rPr>
          <w:lang w:val="en-GB"/>
        </w:rPr>
        <w:t>.</w:t>
      </w:r>
    </w:p>
    <w:p w14:paraId="1C4D18C2" w14:textId="26DD2B8C" w:rsidR="0089318F" w:rsidRDefault="0089318F" w:rsidP="0089318F">
      <w:pPr>
        <w:pStyle w:val="berschrift3"/>
        <w:rPr>
          <w:lang w:val="en-GB"/>
        </w:rPr>
      </w:pPr>
      <w:bookmarkStart w:id="76" w:name="_Toc4433964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r w:rsidR="003F31AF">
        <w:rPr>
          <w:lang/>
        </w:rPr>
        <w:t xml:space="preserve"> </w:t>
      </w:r>
      <w:r w:rsidR="003F31AF" w:rsidRPr="003F31AF">
        <w:rPr>
          <w:lang/>
        </w:rPr>
        <w:sym w:font="Wingdings" w:char="F0E0"/>
      </w:r>
      <w:r w:rsidR="003F31AF">
        <w:rPr>
          <w:lang/>
        </w:rPr>
        <w:t xml:space="preserve"> zu löschen</w:t>
      </w:r>
      <w:bookmarkEnd w:id="76"/>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9C718D">
      <w:pPr>
        <w:pStyle w:val="Listenabsatz"/>
        <w:numPr>
          <w:ilvl w:val="0"/>
          <w:numId w:val="7"/>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20" w:history="1">
        <w:r w:rsidRPr="00DE0A4E">
          <w:rPr>
            <w:rStyle w:val="Hyperlink"/>
            <w:lang w:val="fr-CH"/>
          </w:rPr>
          <w:t>https://cli.vuejs.org/</w:t>
        </w:r>
      </w:hyperlink>
    </w:p>
    <w:p w14:paraId="50C7B604" w14:textId="77777777" w:rsidR="00DE0A4E" w:rsidRPr="00DE0A4E" w:rsidRDefault="00DE0A4E" w:rsidP="009C718D">
      <w:pPr>
        <w:pStyle w:val="Listenabsatz"/>
        <w:numPr>
          <w:ilvl w:val="0"/>
          <w:numId w:val="7"/>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r w:rsidR="001D2147">
        <w:fldChar w:fldCharType="begin"/>
      </w:r>
      <w:r w:rsidR="001D2147" w:rsidRPr="001D2147">
        <w:rPr>
          <w:lang w:val="en-GB"/>
          <w:rPrChange w:id="77" w:author="Mathias Fuchs" w:date="2020-06-30T15:44:00Z">
            <w:rPr/>
          </w:rPrChange>
        </w:rPr>
        <w:instrText xml:space="preserve"> HYPERLINK "https://spring.io/" </w:instrText>
      </w:r>
      <w:r w:rsidR="001D2147">
        <w:fldChar w:fldCharType="separate"/>
      </w:r>
      <w:r w:rsidRPr="00DE0A4E">
        <w:rPr>
          <w:rStyle w:val="Hyperlink"/>
          <w:lang w:val="en-GB"/>
        </w:rPr>
        <w:t>https://spring.io/</w:t>
      </w:r>
      <w:r w:rsidR="001D2147">
        <w:rPr>
          <w:rStyle w:val="Hyperlink"/>
          <w:lang w:val="en-GB"/>
        </w:rPr>
        <w:fldChar w:fldCharType="end"/>
      </w:r>
      <w:r>
        <w:rPr>
          <w:lang w:val="en-GB"/>
        </w:rPr>
        <w:t xml:space="preserve"> </w:t>
      </w:r>
    </w:p>
    <w:p w14:paraId="189E9F28" w14:textId="77777777" w:rsidR="00DE0A4E" w:rsidRPr="00C613A5" w:rsidRDefault="00DE0A4E" w:rsidP="009C718D">
      <w:pPr>
        <w:pStyle w:val="Listenabsatz"/>
        <w:numPr>
          <w:ilvl w:val="0"/>
          <w:numId w:val="7"/>
        </w:numPr>
        <w:rPr>
          <w:lang w:val="fr-CH" w:eastAsia="de-DE"/>
        </w:rPr>
      </w:pPr>
      <w:proofErr w:type="spellStart"/>
      <w:r w:rsidRPr="00DE0A4E">
        <w:rPr>
          <w:lang w:val="fr-CH"/>
        </w:rPr>
        <w:t>Database</w:t>
      </w:r>
      <w:proofErr w:type="spellEnd"/>
      <w:r w:rsidRPr="00DE0A4E">
        <w:rPr>
          <w:lang w:val="fr-CH"/>
        </w:rPr>
        <w:t xml:space="preserve">: PostgreSQL </w:t>
      </w:r>
      <w:r>
        <w:sym w:font="Wingdings" w:char="F0E0"/>
      </w:r>
      <w:r w:rsidRPr="00DE0A4E">
        <w:rPr>
          <w:lang w:val="fr-CH"/>
        </w:rPr>
        <w:t xml:space="preserve"> </w:t>
      </w:r>
      <w:hyperlink r:id="rId21" w:history="1">
        <w:r w:rsidRPr="00DE0A4E">
          <w:rPr>
            <w:rStyle w:val="Hyperlink"/>
            <w:lang w:val="fr-CH"/>
          </w:rPr>
          <w:t>https://www.postgresql.org/</w:t>
        </w:r>
      </w:hyperlink>
    </w:p>
    <w:p w14:paraId="184C83FF" w14:textId="4179E365" w:rsidR="00C613A5" w:rsidRDefault="00C613A5" w:rsidP="009C718D">
      <w:pPr>
        <w:pStyle w:val="Listenabsatz"/>
        <w:numPr>
          <w:ilvl w:val="0"/>
          <w:numId w:val="7"/>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r w:rsidR="001D2147">
        <w:fldChar w:fldCharType="begin"/>
      </w:r>
      <w:r w:rsidR="001D2147" w:rsidRPr="001D2147">
        <w:rPr>
          <w:lang w:val="en-GB"/>
          <w:rPrChange w:id="78" w:author="Mathias Fuchs" w:date="2020-06-30T15:44:00Z">
            <w:rPr/>
          </w:rPrChange>
        </w:rPr>
        <w:instrText xml:space="preserve"> HYPERLINK "https://maven.apache.org/guides/introduction/introduction-to-repositories.html" </w:instrText>
      </w:r>
      <w:r w:rsidR="001D2147">
        <w:fldChar w:fldCharType="separate"/>
      </w:r>
      <w:r w:rsidRPr="00C613A5">
        <w:rPr>
          <w:rStyle w:val="Hyperlink"/>
          <w:lang w:val="en-GB"/>
        </w:rPr>
        <w:t>https://maven.apache.org/</w:t>
      </w:r>
      <w:r w:rsidR="001D2147">
        <w:rPr>
          <w:rStyle w:val="Hyperlink"/>
          <w:lang w:val="en-GB"/>
        </w:rPr>
        <w:fldChar w:fldCharType="end"/>
      </w:r>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r w:rsidR="001D2147">
        <w:fldChar w:fldCharType="begin"/>
      </w:r>
      <w:r w:rsidR="001D2147" w:rsidRPr="001D2147">
        <w:rPr>
          <w:lang w:val="en-GB"/>
          <w:rPrChange w:id="79" w:author="Mathias Fuchs" w:date="2020-06-30T15:44:00Z">
            <w:rPr/>
          </w:rPrChange>
        </w:rPr>
        <w:instrText xml:space="preserve"> HYPERLINK "https://github.com/" </w:instrText>
      </w:r>
      <w:r w:rsidR="001D2147">
        <w:fldChar w:fldCharType="separate"/>
      </w:r>
      <w:r w:rsidRPr="00C613A5">
        <w:rPr>
          <w:rStyle w:val="Hyperlink"/>
          <w:lang w:val="en-GB"/>
        </w:rPr>
        <w:t>https://github.com/</w:t>
      </w:r>
      <w:r w:rsidR="001D2147">
        <w:rPr>
          <w:rStyle w:val="Hyperlink"/>
          <w:lang w:val="en-GB"/>
        </w:rPr>
        <w:fldChar w:fldCharType="end"/>
      </w:r>
      <w:r w:rsidRPr="00C613A5">
        <w:rPr>
          <w:lang w:val="en-GB"/>
        </w:rPr>
        <w:t xml:space="preserve"> </w:t>
      </w:r>
    </w:p>
    <w:p w14:paraId="7C156F1B" w14:textId="1A55053D" w:rsidR="003F31AF" w:rsidRPr="003F31AF" w:rsidRDefault="003F31AF" w:rsidP="003F31AF">
      <w:pPr>
        <w:pStyle w:val="berschrift3"/>
        <w:rPr>
          <w:lang/>
        </w:rPr>
      </w:pPr>
      <w:bookmarkStart w:id="80" w:name="_Toc44339646"/>
      <w:r>
        <w:rPr>
          <w:lang/>
        </w:rPr>
        <w:lastRenderedPageBreak/>
        <w:t>Rational and Set-up</w:t>
      </w:r>
      <w:bookmarkEnd w:id="80"/>
      <w:r>
        <w:rPr>
          <w:lang/>
        </w:rPr>
        <w:t xml:space="preserve"> </w:t>
      </w:r>
    </w:p>
    <w:p w14:paraId="2E230802" w14:textId="43DF23E7" w:rsidR="003F31AF" w:rsidRPr="003F31AF" w:rsidRDefault="003F31AF" w:rsidP="003F31AF">
      <w:pPr>
        <w:jc w:val="left"/>
        <w:rPr>
          <w:lang w:eastAsia="de-DE"/>
        </w:rPr>
      </w:pPr>
      <w:r>
        <w:rPr>
          <w:lang w:eastAsia="de-DE"/>
        </w:rPr>
        <w:t xml:space="preserve">The prototype will </w:t>
      </w:r>
      <w:r w:rsidR="009C3AE7">
        <w:rPr>
          <w:lang w:eastAsia="de-DE"/>
        </w:rPr>
        <w:t xml:space="preserve">consist on two independent applications. </w:t>
      </w:r>
      <w:r w:rsidR="00A26A8C">
        <w:rPr>
          <w:lang w:eastAsia="de-DE"/>
        </w:rPr>
        <w:t xml:space="preserve">A Business Application and a application to automatically perform OQ over the business application. </w:t>
      </w:r>
    </w:p>
    <w:p w14:paraId="0E1D21E3" w14:textId="443B1855" w:rsidR="009127A3" w:rsidRDefault="009127A3" w:rsidP="00E0005A">
      <w:pPr>
        <w:pStyle w:val="berschrift3"/>
        <w:rPr>
          <w:lang w:val="en-GB"/>
        </w:rPr>
      </w:pPr>
      <w:bookmarkStart w:id="81" w:name="_Toc44339647"/>
      <w:r>
        <w:rPr>
          <w:lang w:val="en-GB"/>
        </w:rPr>
        <w:t>Used tools</w:t>
      </w:r>
      <w:bookmarkEnd w:id="81"/>
    </w:p>
    <w:p w14:paraId="58BF5760" w14:textId="77777777" w:rsidR="001D1236" w:rsidRDefault="001D1236" w:rsidP="001D1236">
      <w:pPr>
        <w:pStyle w:val="berschrift4"/>
        <w:rPr>
          <w:lang w:val="en-GB"/>
        </w:rPr>
      </w:pPr>
      <w:bookmarkStart w:id="82" w:name="_Toc44339648"/>
      <w:commentRangeStart w:id="83"/>
      <w:r>
        <w:rPr>
          <w:lang w:val="en-GB"/>
        </w:rPr>
        <w:t>General Set-Up</w:t>
      </w:r>
      <w:commentRangeEnd w:id="83"/>
      <w:r>
        <w:rPr>
          <w:rStyle w:val="Kommentarzeichen"/>
          <w:b w:val="0"/>
          <w:i w:val="0"/>
          <w:kern w:val="0"/>
          <w:lang w:eastAsia="en-US"/>
        </w:rPr>
        <w:commentReference w:id="83"/>
      </w:r>
      <w:bookmarkEnd w:id="82"/>
    </w:p>
    <w:p w14:paraId="3F87EE7E" w14:textId="77777777" w:rsidR="001D1236" w:rsidRDefault="001D1236" w:rsidP="001D1236">
      <w:pPr>
        <w:rPr>
          <w:lang w:eastAsia="de-DE"/>
        </w:rPr>
      </w:pPr>
      <w:r>
        <w:rPr>
          <w:lang w:eastAsia="de-DE"/>
        </w:rPr>
        <w:t>The prototype was developed in two Maven (</w:t>
      </w:r>
      <w:r w:rsidRPr="00D66BC5">
        <w:rPr>
          <w:highlight w:val="yellow"/>
          <w:lang w:eastAsia="de-DE"/>
        </w:rPr>
        <w:t>reference</w:t>
      </w:r>
      <w:r>
        <w:rPr>
          <w:lang w:eastAsia="de-DE"/>
        </w:rPr>
        <w:t>) projects: one for the JBA and one for the OQ Test App. Both projects were maintained and are available in a GitHub repository (</w:t>
      </w:r>
      <w:r w:rsidRPr="00D66BC5">
        <w:rPr>
          <w:highlight w:val="yellow"/>
          <w:lang w:eastAsia="de-DE"/>
        </w:rPr>
        <w:t>link</w:t>
      </w:r>
      <w:r>
        <w:rPr>
          <w:lang w:eastAsia="de-DE"/>
        </w:rPr>
        <w:t>). The used libraries and technologies were integrated as described in the pom files of the projects and additionally for the front end in the json file ‘package’(</w:t>
      </w:r>
      <w:r w:rsidRPr="00D66BC5">
        <w:rPr>
          <w:highlight w:val="yellow"/>
          <w:lang w:eastAsia="de-DE"/>
        </w:rPr>
        <w:t>see attachment</w:t>
      </w:r>
      <w:r>
        <w:rPr>
          <w:lang w:eastAsia="de-DE"/>
        </w:rPr>
        <w:t>...). These pom and json files were all kindly provided by Andreas Hosbach and slightly adapted to the present projects. Additional files provided by Andreas Hosbach are the babel.config.js, the postcess.config.js and the vue.config.js file which he provided together with his help to set up the technology stack and the project back-bone, on which these two Apps were build on. The code developed in the course of this project is found in the src folders. Following online resources were used for their development, next to the books referenced in the text:</w:t>
      </w:r>
    </w:p>
    <w:p w14:paraId="5CD531D6" w14:textId="77777777" w:rsidR="001D1236" w:rsidRDefault="001D2147" w:rsidP="001D1236">
      <w:pPr>
        <w:rPr>
          <w:lang w:eastAsia="de-DE"/>
        </w:rPr>
      </w:pPr>
      <w:r>
        <w:fldChar w:fldCharType="begin"/>
      </w:r>
      <w:r w:rsidRPr="001D2147">
        <w:rPr>
          <w:lang/>
          <w:rPrChange w:id="84" w:author="Mathias Fuchs" w:date="2020-06-30T15:44:00Z">
            <w:rPr/>
          </w:rPrChange>
        </w:rPr>
        <w:instrText xml:space="preserve"> HYPERLINK "https://stackoverflow.com/" </w:instrText>
      </w:r>
      <w:r>
        <w:fldChar w:fldCharType="separate"/>
      </w:r>
      <w:r w:rsidR="001D1236" w:rsidRPr="001D1236">
        <w:rPr>
          <w:rStyle w:val="Hyperlink"/>
          <w:lang/>
        </w:rPr>
        <w:t>https://stackoverflow.com/</w:t>
      </w:r>
      <w:r>
        <w:rPr>
          <w:rStyle w:val="Hyperlink"/>
          <w:lang/>
        </w:rPr>
        <w:fldChar w:fldCharType="end"/>
      </w:r>
    </w:p>
    <w:p w14:paraId="79E5C551" w14:textId="4B576FB9" w:rsidR="001D1236" w:rsidRDefault="001D2147" w:rsidP="001D1236">
      <w:pPr>
        <w:rPr>
          <w:rStyle w:val="Hyperlink"/>
          <w:lang/>
        </w:rPr>
      </w:pPr>
      <w:r>
        <w:fldChar w:fldCharType="begin"/>
      </w:r>
      <w:r w:rsidRPr="001D2147">
        <w:rPr>
          <w:lang/>
          <w:rPrChange w:id="85" w:author="Mathias Fuchs" w:date="2020-06-30T15:44:00Z">
            <w:rPr/>
          </w:rPrChange>
        </w:rPr>
        <w:instrText xml:space="preserve"> HYPERLINK "https://www.guru99.com/" </w:instrText>
      </w:r>
      <w:r>
        <w:fldChar w:fldCharType="separate"/>
      </w:r>
      <w:r w:rsidR="001D1236" w:rsidRPr="001D1236">
        <w:rPr>
          <w:rStyle w:val="Hyperlink"/>
          <w:lang/>
        </w:rPr>
        <w:t>https://www.guru99.com/</w:t>
      </w:r>
      <w:r>
        <w:rPr>
          <w:rStyle w:val="Hyperlink"/>
          <w:lang/>
        </w:rPr>
        <w:fldChar w:fldCharType="end"/>
      </w:r>
    </w:p>
    <w:p w14:paraId="7465FAF3" w14:textId="544B3004" w:rsidR="00CC67F7" w:rsidRDefault="001D2147" w:rsidP="001D1236">
      <w:pPr>
        <w:rPr>
          <w:lang/>
        </w:rPr>
      </w:pPr>
      <w:r>
        <w:fldChar w:fldCharType="begin"/>
      </w:r>
      <w:r w:rsidRPr="001D2147">
        <w:rPr>
          <w:lang/>
          <w:rPrChange w:id="86" w:author="Mathias Fuchs" w:date="2020-06-30T15:44:00Z">
            <w:rPr/>
          </w:rPrChange>
        </w:rPr>
        <w:instrText xml:space="preserve"> HYPERLINK "https://www.tutorialspoint.com/index.htm" </w:instrText>
      </w:r>
      <w:r>
        <w:fldChar w:fldCharType="separate"/>
      </w:r>
      <w:r w:rsidR="00CC67F7" w:rsidRPr="0089169C">
        <w:rPr>
          <w:rStyle w:val="Hyperlink"/>
          <w:lang/>
        </w:rPr>
        <w:t>https://www.tutorialspoint.com/index.htm</w:t>
      </w:r>
      <w:r>
        <w:rPr>
          <w:rStyle w:val="Hyperlink"/>
          <w:lang/>
        </w:rPr>
        <w:fldChar w:fldCharType="end"/>
      </w:r>
      <w:r w:rsidR="00CC67F7">
        <w:rPr>
          <w:lang/>
        </w:rPr>
        <w:t xml:space="preserve"> </w:t>
      </w:r>
    </w:p>
    <w:p w14:paraId="637DECCE" w14:textId="1105089C" w:rsidR="00A57361" w:rsidRPr="00CC67F7" w:rsidRDefault="001D2147" w:rsidP="001D1236">
      <w:pPr>
        <w:rPr>
          <w:lang/>
        </w:rPr>
      </w:pPr>
      <w:r>
        <w:fldChar w:fldCharType="begin"/>
      </w:r>
      <w:r w:rsidRPr="001D2147">
        <w:rPr>
          <w:lang/>
          <w:rPrChange w:id="87" w:author="Mathias Fuchs" w:date="2020-06-30T15:44:00Z">
            <w:rPr/>
          </w:rPrChange>
        </w:rPr>
        <w:instrText xml:space="preserve"> HYPERLINK "https://www.tutorialspoint.com/selenium/index.htm" </w:instrText>
      </w:r>
      <w:r>
        <w:fldChar w:fldCharType="separate"/>
      </w:r>
      <w:r w:rsidR="00A57361" w:rsidRPr="0089169C">
        <w:rPr>
          <w:rStyle w:val="Hyperlink"/>
          <w:lang/>
        </w:rPr>
        <w:t>https://www.tutorialspoint.com/selenium/index.htm</w:t>
      </w:r>
      <w:r>
        <w:rPr>
          <w:rStyle w:val="Hyperlink"/>
          <w:lang/>
        </w:rPr>
        <w:fldChar w:fldCharType="end"/>
      </w:r>
      <w:r w:rsidR="00A57361">
        <w:rPr>
          <w:lang/>
        </w:rPr>
        <w:t xml:space="preserve"> </w:t>
      </w:r>
    </w:p>
    <w:p w14:paraId="7ECFA7D0" w14:textId="260C4585" w:rsidR="001D1236" w:rsidRDefault="001D2147" w:rsidP="001D1236">
      <w:pPr>
        <w:rPr>
          <w:rStyle w:val="Hyperlink"/>
          <w:lang/>
        </w:rPr>
      </w:pPr>
      <w:r>
        <w:fldChar w:fldCharType="begin"/>
      </w:r>
      <w:r w:rsidRPr="001D2147">
        <w:rPr>
          <w:lang/>
          <w:rPrChange w:id="88" w:author="Mathias Fuchs" w:date="2020-06-30T15:44:00Z">
            <w:rPr/>
          </w:rPrChange>
        </w:rPr>
        <w:instrText xml:space="preserve"> HYPERLINK "https://cucumber.io/docs/cucumber/" </w:instrText>
      </w:r>
      <w:r>
        <w:fldChar w:fldCharType="separate"/>
      </w:r>
      <w:r w:rsidR="001D1236" w:rsidRPr="001D1236">
        <w:rPr>
          <w:rStyle w:val="Hyperlink"/>
          <w:lang/>
        </w:rPr>
        <w:t>https://cucumber.io/docs/cucumber/</w:t>
      </w:r>
      <w:r>
        <w:rPr>
          <w:rStyle w:val="Hyperlink"/>
          <w:lang/>
        </w:rPr>
        <w:fldChar w:fldCharType="end"/>
      </w:r>
    </w:p>
    <w:p w14:paraId="3FD3B56A" w14:textId="2EFDB454" w:rsidR="0018080A" w:rsidRPr="0018080A" w:rsidRDefault="001D2147" w:rsidP="001D1236">
      <w:pPr>
        <w:rPr>
          <w:lang/>
        </w:rPr>
      </w:pPr>
      <w:r>
        <w:fldChar w:fldCharType="begin"/>
      </w:r>
      <w:r w:rsidRPr="001D2147">
        <w:rPr>
          <w:lang/>
          <w:rPrChange w:id="89" w:author="Mathias Fuchs" w:date="2020-06-30T15:44:00Z">
            <w:rPr/>
          </w:rPrChange>
        </w:rPr>
        <w:instrText xml:space="preserve"> HYPERLINK "https://www.tutorialspoint.com/cucumber/index.htm" </w:instrText>
      </w:r>
      <w:r>
        <w:fldChar w:fldCharType="separate"/>
      </w:r>
      <w:r w:rsidR="0018080A" w:rsidRPr="0089169C">
        <w:rPr>
          <w:rStyle w:val="Hyperlink"/>
          <w:lang/>
        </w:rPr>
        <w:t>https://www.tutorialspoint.com/cucumber/index.htm</w:t>
      </w:r>
      <w:r>
        <w:rPr>
          <w:rStyle w:val="Hyperlink"/>
          <w:lang/>
        </w:rPr>
        <w:fldChar w:fldCharType="end"/>
      </w:r>
      <w:r w:rsidR="0018080A">
        <w:rPr>
          <w:lang/>
        </w:rPr>
        <w:t xml:space="preserve"> </w:t>
      </w:r>
    </w:p>
    <w:p w14:paraId="7F65CC45" w14:textId="77777777" w:rsidR="001D1236" w:rsidRPr="00B33ACF" w:rsidRDefault="001D2147" w:rsidP="001D1236">
      <w:pPr>
        <w:rPr>
          <w:lang/>
        </w:rPr>
      </w:pPr>
      <w:r>
        <w:fldChar w:fldCharType="begin"/>
      </w:r>
      <w:r w:rsidRPr="001D2147">
        <w:rPr>
          <w:lang/>
          <w:rPrChange w:id="90" w:author="Mathias Fuchs" w:date="2020-06-30T15:44:00Z">
            <w:rPr/>
          </w:rPrChange>
        </w:rPr>
        <w:instrText xml:space="preserve"> HYPERLINK "https://cucumber.io/docs/gherkin/" </w:instrText>
      </w:r>
      <w:r>
        <w:fldChar w:fldCharType="separate"/>
      </w:r>
      <w:r w:rsidR="001D1236" w:rsidRPr="001D1236">
        <w:rPr>
          <w:rStyle w:val="Hyperlink"/>
          <w:lang/>
        </w:rPr>
        <w:t>https://cucumber.io/docs/gherkin/</w:t>
      </w:r>
      <w:r>
        <w:rPr>
          <w:rStyle w:val="Hyperlink"/>
          <w:lang/>
        </w:rPr>
        <w:fldChar w:fldCharType="end"/>
      </w:r>
    </w:p>
    <w:p w14:paraId="7F5A810D" w14:textId="77777777" w:rsidR="001D1236" w:rsidRPr="004A4B63" w:rsidRDefault="001D2147" w:rsidP="001D1236">
      <w:pPr>
        <w:rPr>
          <w:lang/>
        </w:rPr>
      </w:pPr>
      <w:r>
        <w:fldChar w:fldCharType="begin"/>
      </w:r>
      <w:r w:rsidRPr="001D2147">
        <w:rPr>
          <w:lang/>
          <w:rPrChange w:id="91" w:author="Mathias Fuchs" w:date="2020-06-30T15:44:00Z">
            <w:rPr/>
          </w:rPrChange>
        </w:rPr>
        <w:instrText xml:space="preserve"> HYPERLINK "https://www.javatpoint.com/spring-boot-tutorial" </w:instrText>
      </w:r>
      <w:r>
        <w:fldChar w:fldCharType="separate"/>
      </w:r>
      <w:r w:rsidR="001D1236" w:rsidRPr="004A4B63">
        <w:rPr>
          <w:rStyle w:val="Hyperlink"/>
          <w:lang/>
        </w:rPr>
        <w:t>https://www.javatpoint.com/spring-boot-tutorial</w:t>
      </w:r>
      <w:r>
        <w:rPr>
          <w:rStyle w:val="Hyperlink"/>
          <w:lang/>
        </w:rPr>
        <w:fldChar w:fldCharType="end"/>
      </w:r>
    </w:p>
    <w:p w14:paraId="4E15D804" w14:textId="77777777" w:rsidR="001D1236" w:rsidRPr="001D1236" w:rsidRDefault="001D2147" w:rsidP="001D1236">
      <w:pPr>
        <w:rPr>
          <w:lang/>
        </w:rPr>
      </w:pPr>
      <w:r>
        <w:fldChar w:fldCharType="begin"/>
      </w:r>
      <w:r w:rsidRPr="001D2147">
        <w:rPr>
          <w:lang/>
          <w:rPrChange w:id="92" w:author="Mathias Fuchs" w:date="2020-06-30T15:44:00Z">
            <w:rPr/>
          </w:rPrChange>
        </w:rPr>
        <w:instrText xml:space="preserve"> HYPERLINK "https://www.javatpoint.com/selenium-tutorial" </w:instrText>
      </w:r>
      <w:r>
        <w:fldChar w:fldCharType="separate"/>
      </w:r>
      <w:r w:rsidR="001D1236" w:rsidRPr="001D1236">
        <w:rPr>
          <w:rStyle w:val="Hyperlink"/>
          <w:lang/>
        </w:rPr>
        <w:t>https://www.javatpoint.com/selenium-tutorial</w:t>
      </w:r>
      <w:r>
        <w:rPr>
          <w:rStyle w:val="Hyperlink"/>
          <w:lang/>
        </w:rPr>
        <w:fldChar w:fldCharType="end"/>
      </w:r>
    </w:p>
    <w:p w14:paraId="370CFAE1" w14:textId="77777777" w:rsidR="001D1236" w:rsidRPr="001D1236" w:rsidRDefault="001D2147" w:rsidP="001D1236">
      <w:pPr>
        <w:rPr>
          <w:lang/>
        </w:rPr>
      </w:pPr>
      <w:r>
        <w:fldChar w:fldCharType="begin"/>
      </w:r>
      <w:r w:rsidRPr="001D2147">
        <w:rPr>
          <w:lang/>
          <w:rPrChange w:id="93" w:author="Mathias Fuchs" w:date="2020-06-30T15:44:00Z">
            <w:rPr/>
          </w:rPrChange>
        </w:rPr>
        <w:instrText xml:space="preserve"> HYPERLINK "https://www.javatpoint.com/java-tutorial" </w:instrText>
      </w:r>
      <w:r>
        <w:fldChar w:fldCharType="separate"/>
      </w:r>
      <w:r w:rsidR="001D1236" w:rsidRPr="001D1236">
        <w:rPr>
          <w:rStyle w:val="Hyperlink"/>
          <w:lang/>
        </w:rPr>
        <w:t>https://www.javatpoint.com/java-tutorial</w:t>
      </w:r>
      <w:r>
        <w:rPr>
          <w:rStyle w:val="Hyperlink"/>
          <w:lang/>
        </w:rPr>
        <w:fldChar w:fldCharType="end"/>
      </w:r>
    </w:p>
    <w:p w14:paraId="08015306" w14:textId="77777777" w:rsidR="001D1236" w:rsidRPr="001D1236" w:rsidRDefault="001D2147" w:rsidP="001D1236">
      <w:pPr>
        <w:rPr>
          <w:lang/>
        </w:rPr>
      </w:pPr>
      <w:r>
        <w:fldChar w:fldCharType="begin"/>
      </w:r>
      <w:r w:rsidRPr="001D2147">
        <w:rPr>
          <w:lang/>
          <w:rPrChange w:id="94" w:author="Mathias Fuchs" w:date="2020-06-30T15:44:00Z">
            <w:rPr/>
          </w:rPrChange>
        </w:rPr>
        <w:instrText xml:space="preserve"> HYPERLINK "https://vueschool.io/courses?filter=free-courses" </w:instrText>
      </w:r>
      <w:r>
        <w:fldChar w:fldCharType="separate"/>
      </w:r>
      <w:r w:rsidR="001D1236" w:rsidRPr="001D1236">
        <w:rPr>
          <w:rStyle w:val="Hyperlink"/>
          <w:lang/>
        </w:rPr>
        <w:t>https://vueschool.io/courses?filter=free-courses</w:t>
      </w:r>
      <w:r>
        <w:rPr>
          <w:rStyle w:val="Hyperlink"/>
          <w:lang/>
        </w:rPr>
        <w:fldChar w:fldCharType="end"/>
      </w:r>
    </w:p>
    <w:p w14:paraId="35DAB305" w14:textId="77777777" w:rsidR="001D1236" w:rsidRPr="001D1236" w:rsidRDefault="00CC0306" w:rsidP="001D1236">
      <w:pPr>
        <w:rPr>
          <w:lang/>
        </w:rPr>
      </w:pPr>
      <w:hyperlink r:id="rId22" w:history="1">
        <w:r w:rsidR="001D1236" w:rsidRPr="001D1236">
          <w:rPr>
            <w:rStyle w:val="Hyperlink"/>
            <w:lang/>
          </w:rPr>
          <w:t>https://vuejs.org/</w:t>
        </w:r>
      </w:hyperlink>
    </w:p>
    <w:p w14:paraId="2212963E" w14:textId="77777777" w:rsidR="001D1236" w:rsidRPr="001D1236" w:rsidRDefault="001D2147" w:rsidP="001D1236">
      <w:pPr>
        <w:rPr>
          <w:lang/>
        </w:rPr>
      </w:pPr>
      <w:r>
        <w:fldChar w:fldCharType="begin"/>
      </w:r>
      <w:r w:rsidRPr="001D2147">
        <w:rPr>
          <w:lang/>
          <w:rPrChange w:id="95" w:author="Mathias Fuchs" w:date="2020-06-30T15:44:00Z">
            <w:rPr/>
          </w:rPrChange>
        </w:rPr>
        <w:instrText xml:space="preserve"> HYPERLINK "https://bootstrap-vue.org/" </w:instrText>
      </w:r>
      <w:r>
        <w:fldChar w:fldCharType="separate"/>
      </w:r>
      <w:r w:rsidR="001D1236" w:rsidRPr="001D1236">
        <w:rPr>
          <w:rStyle w:val="Hyperlink"/>
          <w:lang/>
        </w:rPr>
        <w:t>https://bootstrap-vue.org/</w:t>
      </w:r>
      <w:r>
        <w:rPr>
          <w:rStyle w:val="Hyperlink"/>
          <w:lang/>
        </w:rPr>
        <w:fldChar w:fldCharType="end"/>
      </w:r>
    </w:p>
    <w:p w14:paraId="3E1A90AE" w14:textId="77777777" w:rsidR="001D1236" w:rsidRPr="004A143B" w:rsidRDefault="001D2147" w:rsidP="001D1236">
      <w:pPr>
        <w:rPr>
          <w:lang/>
        </w:rPr>
      </w:pPr>
      <w:r>
        <w:fldChar w:fldCharType="begin"/>
      </w:r>
      <w:r w:rsidRPr="001D2147">
        <w:rPr>
          <w:lang w:val="en-GB"/>
          <w:rPrChange w:id="96" w:author="Mathias Fuchs" w:date="2020-06-30T15:44:00Z">
            <w:rPr/>
          </w:rPrChange>
        </w:rPr>
        <w:instrText xml:space="preserve"> HYPERLINK "https://commonmark.org/help/" </w:instrText>
      </w:r>
      <w:r>
        <w:fldChar w:fldCharType="separate"/>
      </w:r>
      <w:r w:rsidR="001D1236" w:rsidRPr="004A143B">
        <w:rPr>
          <w:rStyle w:val="Hyperlink"/>
          <w:lang/>
        </w:rPr>
        <w:t>https://commonmark.org/help/</w:t>
      </w:r>
      <w:r>
        <w:rPr>
          <w:rStyle w:val="Hyperlink"/>
          <w:lang/>
        </w:rPr>
        <w:fldChar w:fldCharType="end"/>
      </w:r>
    </w:p>
    <w:p w14:paraId="6E93F9F9" w14:textId="70AE85E3" w:rsidR="00915DC3" w:rsidRPr="00902202" w:rsidRDefault="00902202" w:rsidP="00915DC3">
      <w:pPr>
        <w:rPr>
          <w:lang/>
        </w:rPr>
      </w:pPr>
      <w:r>
        <w:rPr>
          <w:lang/>
        </w:rPr>
        <w:lastRenderedPageBreak/>
        <w:t>Scenarioo 5.0.2 was deployed as war file with two configuration in respect of the connection to java.exe and the folder with the test results (</w:t>
      </w:r>
      <w:r w:rsidR="001D2147">
        <w:fldChar w:fldCharType="begin"/>
      </w:r>
      <w:r w:rsidR="001D2147" w:rsidRPr="001D2147">
        <w:rPr>
          <w:lang w:val="en-GB"/>
          <w:rPrChange w:id="97" w:author="Mathias Fuchs" w:date="2020-06-30T15:44:00Z">
            <w:rPr/>
          </w:rPrChange>
        </w:rPr>
        <w:instrText xml:space="preserve"> HYPERLINK "http://scenarioo.org/docs/master/tutorial/Scenarioo-Viewer-Web-Application-Setup.html" </w:instrText>
      </w:r>
      <w:r w:rsidR="001D2147">
        <w:fldChar w:fldCharType="separate"/>
      </w:r>
      <w:r w:rsidRPr="001D2147">
        <w:rPr>
          <w:rStyle w:val="Hyperlink"/>
          <w:lang w:val="en-GB"/>
          <w:rPrChange w:id="98" w:author="Mathias Fuchs" w:date="2020-06-30T15:44:00Z">
            <w:rPr>
              <w:rStyle w:val="Hyperlink"/>
            </w:rPr>
          </w:rPrChange>
        </w:rPr>
        <w:t>http://scenarioo.org/docs/master/tutorial/Scenarioo-Viewer-Web-Application-Setup.html</w:t>
      </w:r>
      <w:r w:rsidR="001D2147">
        <w:rPr>
          <w:rStyle w:val="Hyperlink"/>
        </w:rPr>
        <w:fldChar w:fldCharType="end"/>
      </w:r>
      <w:r>
        <w:rPr>
          <w:lang/>
        </w:rPr>
        <w:t xml:space="preserve"> - 29.6.20)</w:t>
      </w:r>
    </w:p>
    <w:p w14:paraId="49B2F459" w14:textId="77777777" w:rsidR="00915DC3" w:rsidRDefault="00915DC3" w:rsidP="00915DC3">
      <w:pPr>
        <w:rPr>
          <w:lang/>
        </w:rPr>
      </w:pPr>
    </w:p>
    <w:p w14:paraId="075D6F44" w14:textId="3DE9B434" w:rsidR="00915DC3" w:rsidRPr="00F928EF" w:rsidRDefault="00915DC3" w:rsidP="00915DC3">
      <w:pPr>
        <w:rPr>
          <w:lang/>
        </w:rPr>
      </w:pPr>
      <w:r>
        <w:rPr>
          <w:lang/>
        </w:rPr>
        <w:t>C4 model for software architecture (</w:t>
      </w:r>
      <w:hyperlink r:id="rId23" w:history="1">
        <w:r w:rsidRPr="00915DC3">
          <w:rPr>
            <w:rStyle w:val="Hyperlink"/>
            <w:lang/>
          </w:rPr>
          <w:t>https://c4model.com/</w:t>
        </w:r>
      </w:hyperlink>
      <w:r>
        <w:rPr>
          <w:lang/>
        </w:rPr>
        <w:t>).</w:t>
      </w:r>
    </w:p>
    <w:p w14:paraId="7FD81F8F" w14:textId="77777777" w:rsidR="001D1236" w:rsidRDefault="001D1236" w:rsidP="00B92560">
      <w:pPr>
        <w:rPr>
          <w:lang w:val="en-GB" w:eastAsia="de-DE"/>
        </w:rPr>
      </w:pPr>
    </w:p>
    <w:p w14:paraId="2530E342" w14:textId="77777777" w:rsidR="001D1236" w:rsidRDefault="001D1236" w:rsidP="00B92560">
      <w:pPr>
        <w:rPr>
          <w:lang w:val="en-GB" w:eastAsia="de-DE"/>
        </w:rPr>
      </w:pPr>
    </w:p>
    <w:p w14:paraId="798D3212" w14:textId="77777777" w:rsidR="001D1236" w:rsidRDefault="001D1236" w:rsidP="00B92560">
      <w:pPr>
        <w:rPr>
          <w:lang w:val="en-GB" w:eastAsia="de-DE"/>
        </w:rPr>
      </w:pPr>
    </w:p>
    <w:p w14:paraId="1D772407" w14:textId="5F8B2EBF" w:rsidR="00B92560" w:rsidRPr="00CD6F6C" w:rsidRDefault="00B92560" w:rsidP="00B92560">
      <w:pPr>
        <w:rPr>
          <w:lang w:eastAsia="de-DE"/>
        </w:rPr>
      </w:pPr>
      <w:r>
        <w:rPr>
          <w:lang w:val="en-GB" w:eastAsia="de-DE"/>
        </w:rPr>
        <w:t xml:space="preserve">Code </w:t>
      </w:r>
      <w:proofErr w:type="gramStart"/>
      <w:r>
        <w:rPr>
          <w:lang w:val="en-GB" w:eastAsia="de-DE"/>
        </w:rPr>
        <w:t>is based</w:t>
      </w:r>
      <w:proofErr w:type="gramEnd"/>
      <w:r>
        <w:rPr>
          <w:lang w:val="en-GB" w:eastAsia="de-DE"/>
        </w:rPr>
        <w:t xml:space="preserve"> on Code written by Andreas </w:t>
      </w:r>
      <w:proofErr w:type="spellStart"/>
      <w:r>
        <w:rPr>
          <w:lang w:val="en-GB" w:eastAsia="de-DE"/>
        </w:rPr>
        <w:t>Hosbach</w:t>
      </w:r>
      <w:proofErr w:type="spellEnd"/>
      <w:r>
        <w:rPr>
          <w:lang w:val="en-GB" w:eastAsia="de-DE"/>
        </w:rPr>
        <w:t xml:space="preserve"> (</w:t>
      </w:r>
      <w:r>
        <w:rPr>
          <w:lang w:eastAsia="de-DE"/>
        </w:rPr>
        <w:t>200406 -</w:t>
      </w:r>
      <w:r w:rsidR="001D2147">
        <w:fldChar w:fldCharType="begin"/>
      </w:r>
      <w:r w:rsidR="001D2147" w:rsidRPr="001D2147">
        <w:rPr>
          <w:lang w:val="en-GB"/>
          <w:rPrChange w:id="99" w:author="Mathias Fuchs" w:date="2020-06-30T15:44:00Z">
            <w:rPr/>
          </w:rPrChange>
        </w:rPr>
        <w:instrText xml:space="preserve"> HYPERLINK "https://github.com/andreashosbach/cucumber-reporter" </w:instrText>
      </w:r>
      <w:r w:rsidR="001D2147">
        <w:fldChar w:fldCharType="separate"/>
      </w:r>
      <w:r w:rsidRPr="00924F49">
        <w:rPr>
          <w:rStyle w:val="Hyperlink"/>
          <w:lang w:val="en-GB" w:eastAsia="de-DE"/>
        </w:rPr>
        <w:t>https://github.com/andreashosbach/cucumber-reporter</w:t>
      </w:r>
      <w:r w:rsidR="001D2147">
        <w:rPr>
          <w:rStyle w:val="Hyperlink"/>
          <w:lang w:val="en-GB" w:eastAsia="de-DE"/>
        </w:rPr>
        <w:fldChar w:fldCharType="end"/>
      </w:r>
      <w:r>
        <w:rPr>
          <w:lang w:val="en-GB" w:eastAsia="de-DE"/>
        </w:rPr>
        <w:t xml:space="preserve"> )</w:t>
      </w:r>
    </w:p>
    <w:p w14:paraId="20635BA5" w14:textId="77777777" w:rsidR="003F31AF" w:rsidRPr="00B92560" w:rsidRDefault="003F31AF" w:rsidP="009127A3">
      <w:pPr>
        <w:jc w:val="left"/>
        <w:rPr>
          <w:lang w:eastAsia="de-DE"/>
        </w:rPr>
      </w:pPr>
    </w:p>
    <w:p w14:paraId="3598C993" w14:textId="77777777" w:rsidR="003F31AF" w:rsidRDefault="003F31AF" w:rsidP="009127A3">
      <w:pPr>
        <w:jc w:val="left"/>
        <w:rPr>
          <w:lang w:val="en-GB" w:eastAsia="de-DE"/>
        </w:rPr>
      </w:pPr>
    </w:p>
    <w:p w14:paraId="2A215F21" w14:textId="1EBF8D34" w:rsidR="009127A3" w:rsidRDefault="009127A3" w:rsidP="009127A3">
      <w:pPr>
        <w:jc w:val="left"/>
        <w:rPr>
          <w:lang w:val="en-GB" w:eastAsia="de-DE"/>
        </w:rPr>
      </w:pPr>
      <w:r>
        <w:rPr>
          <w:lang w:val="en-GB" w:eastAsia="de-DE"/>
        </w:rPr>
        <w:t>OQ TEST APP</w:t>
      </w:r>
    </w:p>
    <w:p w14:paraId="135DF0C1" w14:textId="6C0D280E" w:rsidR="00AB1896" w:rsidRDefault="009127A3" w:rsidP="009C718D">
      <w:pPr>
        <w:pStyle w:val="Listenabsatz"/>
        <w:numPr>
          <w:ilvl w:val="0"/>
          <w:numId w:val="13"/>
        </w:numPr>
        <w:jc w:val="left"/>
        <w:rPr>
          <w:lang w:val="en-GB" w:eastAsia="de-DE"/>
        </w:rPr>
      </w:pPr>
      <w:proofErr w:type="spellStart"/>
      <w:r w:rsidRPr="009127A3">
        <w:rPr>
          <w:lang w:val="en-GB" w:eastAsia="de-DE"/>
        </w:rPr>
        <w:t>AdoptOpenJDK</w:t>
      </w:r>
      <w:proofErr w:type="spellEnd"/>
      <w:r w:rsidRPr="009127A3">
        <w:rPr>
          <w:lang w:val="en-GB" w:eastAsia="de-DE"/>
        </w:rPr>
        <w:t xml:space="preserve"> </w:t>
      </w:r>
      <w:r>
        <w:rPr>
          <w:lang w:val="en-GB" w:eastAsia="de-DE"/>
        </w:rPr>
        <w:t xml:space="preserve">14 with </w:t>
      </w:r>
      <w:proofErr w:type="spellStart"/>
      <w:r>
        <w:rPr>
          <w:lang w:val="en-GB" w:eastAsia="de-DE"/>
        </w:rPr>
        <w:t>HotSpot</w:t>
      </w:r>
      <w:proofErr w:type="spellEnd"/>
      <w:r>
        <w:rPr>
          <w:lang w:val="en-GB" w:eastAsia="de-DE"/>
        </w:rPr>
        <w:t xml:space="preserve"> as JVM (200406 - </w:t>
      </w:r>
      <w:r w:rsidR="001D2147">
        <w:fldChar w:fldCharType="begin"/>
      </w:r>
      <w:r w:rsidR="001D2147" w:rsidRPr="001D2147">
        <w:rPr>
          <w:lang w:val="en-GB"/>
          <w:rPrChange w:id="100" w:author="Mathias Fuchs" w:date="2020-06-30T15:44:00Z">
            <w:rPr/>
          </w:rPrChange>
        </w:rPr>
        <w:instrText xml:space="preserve"> HYPERLINK "https://adoptopenjdk.net/index.html?variant=openjdk14&amp;jvmVariant=hotspot" </w:instrText>
      </w:r>
      <w:r w:rsidR="001D2147">
        <w:fldChar w:fldCharType="separate"/>
      </w:r>
      <w:r w:rsidRPr="004C7CF5">
        <w:rPr>
          <w:rStyle w:val="Hyperlink"/>
          <w:lang w:val="en-GB" w:eastAsia="de-DE"/>
        </w:rPr>
        <w:t>https://adoptopenjdk.net/index.html?variant=openjdk14&amp;jvmVariant=hotspot</w:t>
      </w:r>
      <w:r w:rsidR="001D2147">
        <w:rPr>
          <w:rStyle w:val="Hyperlink"/>
          <w:lang w:val="en-GB" w:eastAsia="de-DE"/>
        </w:rPr>
        <w:fldChar w:fldCharType="end"/>
      </w:r>
      <w:r>
        <w:rPr>
          <w:lang w:val="en-GB" w:eastAsia="de-DE"/>
        </w:rPr>
        <w:t xml:space="preserve">) was </w:t>
      </w:r>
      <w:proofErr w:type="gramStart"/>
      <w:r>
        <w:rPr>
          <w:lang w:val="en-GB" w:eastAsia="de-DE"/>
        </w:rPr>
        <w:t xml:space="preserve">chosen as it is an open-source version of the Java Standard Edition platform (200406 - </w:t>
      </w:r>
      <w:r w:rsidR="001D2147">
        <w:fldChar w:fldCharType="begin"/>
      </w:r>
      <w:r w:rsidR="001D2147" w:rsidRPr="001D2147">
        <w:rPr>
          <w:lang w:val="en-GB"/>
          <w:rPrChange w:id="101" w:author="Mathias Fuchs" w:date="2020-06-30T15:44:00Z">
            <w:rPr/>
          </w:rPrChange>
        </w:rPr>
        <w:instrText xml:space="preserve"> HYPERLINK "https://en.wikipedia.org/wiki/OpenJDK" </w:instrText>
      </w:r>
      <w:r w:rsidR="001D2147">
        <w:fldChar w:fldCharType="separate"/>
      </w:r>
      <w:r w:rsidRPr="004C7CF5">
        <w:rPr>
          <w:rStyle w:val="Hyperlink"/>
          <w:lang w:val="en-GB" w:eastAsia="de-DE"/>
        </w:rPr>
        <w:t>https://en.wikipedia.org/wiki/OpenJDK</w:t>
      </w:r>
      <w:r w:rsidR="001D2147">
        <w:rPr>
          <w:rStyle w:val="Hyperlink"/>
          <w:lang w:val="en-GB" w:eastAsia="de-DE"/>
        </w:rPr>
        <w:fldChar w:fldCharType="end"/>
      </w:r>
      <w:proofErr w:type="gramEnd"/>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r w:rsidR="001D2147">
        <w:fldChar w:fldCharType="begin"/>
      </w:r>
      <w:r w:rsidR="001D2147" w:rsidRPr="001D2147">
        <w:rPr>
          <w:lang w:val="en-GB"/>
          <w:rPrChange w:id="102" w:author="Mathias Fuchs" w:date="2020-06-30T15:44:00Z">
            <w:rPr/>
          </w:rPrChange>
        </w:rPr>
        <w:instrText xml:space="preserve"> HYPERLINK "https://en.wikipedia.org/wiki/OpenJDK" </w:instrText>
      </w:r>
      <w:r w:rsidR="001D2147">
        <w:fldChar w:fldCharType="separate"/>
      </w:r>
      <w:r w:rsidRPr="009127A3">
        <w:rPr>
          <w:rStyle w:val="Hyperlink"/>
          <w:lang w:val="en-GB" w:eastAsia="de-DE"/>
        </w:rPr>
        <w:t>https://en.wikipedia.org/wiki/OpenJDK</w:t>
      </w:r>
      <w:r w:rsidR="001D2147">
        <w:rPr>
          <w:rStyle w:val="Hyperlink"/>
          <w:lang w:val="en-GB" w:eastAsia="de-DE"/>
        </w:rPr>
        <w:fldChar w:fldCharType="end"/>
      </w:r>
      <w:r w:rsidRPr="009127A3">
        <w:rPr>
          <w:lang w:val="en-GB" w:eastAsia="de-DE"/>
        </w:rPr>
        <w:t>)</w:t>
      </w:r>
      <w:r>
        <w:rPr>
          <w:lang w:val="en-GB" w:eastAsia="de-DE"/>
        </w:rPr>
        <w:t xml:space="preserve">. </w:t>
      </w:r>
      <w:proofErr w:type="spellStart"/>
      <w:r w:rsidR="00C1450B">
        <w:rPr>
          <w:lang w:val="en-GB" w:eastAsia="de-DE"/>
        </w:rPr>
        <w:t>AdoptOpenJDK</w:t>
      </w:r>
      <w:proofErr w:type="spellEnd"/>
      <w:r w:rsidR="00C1450B">
        <w:rPr>
          <w:lang w:val="en-GB" w:eastAsia="de-DE"/>
        </w:rPr>
        <w:t xml:space="preserve"> was chosen as it is recommended by </w:t>
      </w:r>
      <w:proofErr w:type="spellStart"/>
      <w:r w:rsidR="00C1450B">
        <w:rPr>
          <w:lang w:val="en-GB" w:eastAsia="de-DE"/>
        </w:rPr>
        <w:t>stackoverflow</w:t>
      </w:r>
      <w:proofErr w:type="spellEnd"/>
      <w:r w:rsidR="00C1450B">
        <w:rPr>
          <w:lang w:val="en-GB" w:eastAsia="de-DE"/>
        </w:rPr>
        <w:t xml:space="preserve"> when no specific environmental or license requirement are needed and the most standard DK build would therefore be appropriate (200406 - </w:t>
      </w:r>
      <w:r w:rsidR="001D2147">
        <w:fldChar w:fldCharType="begin"/>
      </w:r>
      <w:r w:rsidR="001D2147" w:rsidRPr="001D2147">
        <w:rPr>
          <w:lang w:val="en-GB"/>
          <w:rPrChange w:id="103" w:author="Mathias Fuchs" w:date="2020-06-30T15:44:00Z">
            <w:rPr/>
          </w:rPrChange>
        </w:rPr>
        <w:instrText xml:space="preserve"> HYPERLINK "https://stackoverflow.com/questions/52431764/difference-between-openjdk-and-adoptopenjdk" </w:instrText>
      </w:r>
      <w:r w:rsidR="001D2147">
        <w:fldChar w:fldCharType="separate"/>
      </w:r>
      <w:r w:rsidR="00C1450B" w:rsidRPr="004C7CF5">
        <w:rPr>
          <w:rStyle w:val="Hyperlink"/>
          <w:lang w:val="en-GB" w:eastAsia="de-DE"/>
        </w:rPr>
        <w:t>https://stackoverflow.com/questions/52431764/difference-between-openjdk-and-adoptopenjdk</w:t>
      </w:r>
      <w:r w:rsidR="001D2147">
        <w:rPr>
          <w:rStyle w:val="Hyperlink"/>
          <w:lang w:val="en-GB" w:eastAsia="de-DE"/>
        </w:rPr>
        <w:fldChar w:fldCharType="end"/>
      </w:r>
      <w:r w:rsidR="00C1450B" w:rsidRPr="00D62001">
        <w:rPr>
          <w:lang w:val="en-GB" w:eastAsia="de-DE"/>
        </w:rPr>
        <w:t>) .</w:t>
      </w:r>
    </w:p>
    <w:p w14:paraId="6011883F" w14:textId="78A0A031" w:rsidR="00AB1896" w:rsidRPr="00E0005A" w:rsidRDefault="00AB1896" w:rsidP="009C718D">
      <w:pPr>
        <w:pStyle w:val="Listenabsatz"/>
        <w:numPr>
          <w:ilvl w:val="0"/>
          <w:numId w:val="1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r w:rsidR="001D2147">
        <w:fldChar w:fldCharType="begin"/>
      </w:r>
      <w:r w:rsidR="001D2147" w:rsidRPr="001D2147">
        <w:rPr>
          <w:lang w:val="en-GB"/>
          <w:rPrChange w:id="104" w:author="Mathias Fuchs" w:date="2020-06-30T15:44:00Z">
            <w:rPr/>
          </w:rPrChange>
        </w:rPr>
        <w:instrText xml:space="preserve"> HYPERLINK "https://www.jetbrains.com/idea/" </w:instrText>
      </w:r>
      <w:r w:rsidR="001D2147">
        <w:fldChar w:fldCharType="separate"/>
      </w:r>
      <w:r w:rsidR="002C7633" w:rsidRPr="00E0005A">
        <w:rPr>
          <w:rStyle w:val="Hyperlink"/>
          <w:lang w:val="en-GB" w:eastAsia="de-DE"/>
        </w:rPr>
        <w:t>https://www.jetbrains.com/idea/</w:t>
      </w:r>
      <w:r w:rsidR="001D2147">
        <w:rPr>
          <w:rStyle w:val="Hyperlink"/>
          <w:lang w:val="en-GB" w:eastAsia="de-DE"/>
        </w:rPr>
        <w:fldChar w:fldCharType="end"/>
      </w:r>
      <w:r w:rsidR="002C7633" w:rsidRPr="00E0005A">
        <w:rPr>
          <w:lang w:val="en-GB" w:eastAsia="de-DE"/>
        </w:rPr>
        <w:t xml:space="preserve"> </w:t>
      </w:r>
    </w:p>
    <w:p w14:paraId="2341E3DB" w14:textId="600A28BB" w:rsidR="00E0005A" w:rsidRDefault="00AB1896" w:rsidP="009C718D">
      <w:pPr>
        <w:pStyle w:val="Listenabsatz"/>
        <w:numPr>
          <w:ilvl w:val="0"/>
          <w:numId w:val="13"/>
        </w:numPr>
        <w:jc w:val="left"/>
        <w:rPr>
          <w:lang w:val="en-GB" w:eastAsia="de-DE"/>
        </w:rPr>
      </w:pPr>
      <w:r>
        <w:rPr>
          <w:lang w:val="en-GB" w:eastAsia="de-DE"/>
        </w:rPr>
        <w:t>Maven</w:t>
      </w:r>
      <w:r w:rsidR="00661E99">
        <w:rPr>
          <w:lang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eastAsia="de-DE"/>
        </w:rPr>
        <w:t xml:space="preserve"> also</w:t>
      </w:r>
      <w:r>
        <w:rPr>
          <w:lang w:val="en-GB" w:eastAsia="de-DE"/>
        </w:rPr>
        <w:t xml:space="preserve"> the </w:t>
      </w:r>
      <w:proofErr w:type="spellStart"/>
      <w:r>
        <w:rPr>
          <w:lang w:val="en-GB" w:eastAsia="de-DE"/>
        </w:rPr>
        <w:t>oq</w:t>
      </w:r>
      <w:proofErr w:type="spellEnd"/>
      <w:r>
        <w:rPr>
          <w:lang w:val="en-GB" w:eastAsia="de-DE"/>
        </w:rPr>
        <w:t xml:space="preserve">-test-app POM on </w:t>
      </w:r>
      <w:r w:rsidR="001D2147">
        <w:fldChar w:fldCharType="begin"/>
      </w:r>
      <w:r w:rsidR="001D2147" w:rsidRPr="001D2147">
        <w:rPr>
          <w:lang w:val="en-GB"/>
          <w:rPrChange w:id="105" w:author="Mathias Fuchs" w:date="2020-06-30T15:44:00Z">
            <w:rPr/>
          </w:rPrChange>
        </w:rPr>
        <w:instrText xml:space="preserve"> HYPERLINK "https://github.com/sableu/BDD4OQ" </w:instrText>
      </w:r>
      <w:r w:rsidR="001D2147">
        <w:fldChar w:fldCharType="separate"/>
      </w:r>
      <w:r w:rsidR="00E0005A" w:rsidRPr="004C7CF5">
        <w:rPr>
          <w:rStyle w:val="Hyperlink"/>
          <w:highlight w:val="yellow"/>
          <w:lang w:val="en-GB" w:eastAsia="de-DE"/>
        </w:rPr>
        <w:t>https://github.com/sableu/BDD4OQ</w:t>
      </w:r>
      <w:r w:rsidR="001D2147">
        <w:rPr>
          <w:rStyle w:val="Hyperlink"/>
          <w:highlight w:val="yellow"/>
          <w:lang w:val="en-GB" w:eastAsia="de-DE"/>
        </w:rPr>
        <w:fldChar w:fldCharType="end"/>
      </w:r>
      <w:proofErr w:type="gramStart"/>
      <w:r w:rsidRPr="00AB1896">
        <w:rPr>
          <w:highlight w:val="yellow"/>
          <w:lang w:val="en-GB" w:eastAsia="de-DE"/>
        </w:rPr>
        <w:t>.......</w:t>
      </w:r>
      <w:proofErr w:type="gramEnd"/>
    </w:p>
    <w:p w14:paraId="00C97A82" w14:textId="7B26FE11" w:rsidR="0031452D" w:rsidRDefault="0031452D" w:rsidP="009C718D">
      <w:pPr>
        <w:pStyle w:val="Listenabsatz"/>
        <w:numPr>
          <w:ilvl w:val="0"/>
          <w:numId w:val="13"/>
        </w:numPr>
        <w:jc w:val="left"/>
        <w:rPr>
          <w:lang w:val="en-GB" w:eastAsia="de-DE"/>
        </w:rPr>
      </w:pPr>
      <w:r>
        <w:rPr>
          <w:lang w:eastAsia="de-DE"/>
        </w:rPr>
        <w:t xml:space="preserve">JUnit Jupiter is used as testing framework on the Java Virtual Machine (JVM). It is used in the version </w:t>
      </w:r>
      <w:r>
        <w:rPr>
          <w:lang w:val="en-GB" w:eastAsia="de-DE"/>
        </w:rPr>
        <w:t xml:space="preserve">as described in the </w:t>
      </w:r>
      <w:proofErr w:type="spellStart"/>
      <w:r>
        <w:rPr>
          <w:lang w:val="en-GB" w:eastAsia="de-DE"/>
        </w:rPr>
        <w:t>oq</w:t>
      </w:r>
      <w:proofErr w:type="spellEnd"/>
      <w:r>
        <w:rPr>
          <w:lang w:val="en-GB" w:eastAsia="de-DE"/>
        </w:rPr>
        <w:t xml:space="preserve">-test-app POM on </w:t>
      </w:r>
      <w:r w:rsidR="001D2147">
        <w:fldChar w:fldCharType="begin"/>
      </w:r>
      <w:r w:rsidR="001D2147" w:rsidRPr="001D2147">
        <w:rPr>
          <w:lang w:val="en-GB"/>
          <w:rPrChange w:id="106" w:author="Mathias Fuchs" w:date="2020-06-30T15:44:00Z">
            <w:rPr/>
          </w:rPrChange>
        </w:rPr>
        <w:instrText xml:space="preserve"> HYPERLINK "https://github.com/sableu/BDD4OQ" </w:instrText>
      </w:r>
      <w:r w:rsidR="001D2147">
        <w:fldChar w:fldCharType="separate"/>
      </w:r>
      <w:r w:rsidRPr="004C7CF5">
        <w:rPr>
          <w:rStyle w:val="Hyperlink"/>
          <w:highlight w:val="yellow"/>
          <w:lang w:val="en-GB" w:eastAsia="de-DE"/>
        </w:rPr>
        <w:t>https://github.com/sableu/BDD4OQ</w:t>
      </w:r>
      <w:r w:rsidR="001D2147">
        <w:rPr>
          <w:rStyle w:val="Hyperlink"/>
          <w:highlight w:val="yellow"/>
          <w:lang w:val="en-GB" w:eastAsia="de-DE"/>
        </w:rPr>
        <w:fldChar w:fldCharType="end"/>
      </w:r>
      <w:r w:rsidRPr="00AB1896">
        <w:rPr>
          <w:highlight w:val="yellow"/>
          <w:lang w:val="en-GB" w:eastAsia="de-DE"/>
        </w:rPr>
        <w:t>.......</w:t>
      </w:r>
      <w:r>
        <w:rPr>
          <w:lang w:eastAsia="de-DE"/>
        </w:rPr>
        <w:t xml:space="preserve"> </w:t>
      </w:r>
    </w:p>
    <w:p w14:paraId="3BF8F22A" w14:textId="18F57A71" w:rsidR="00E0005A" w:rsidRDefault="00E0005A" w:rsidP="009C718D">
      <w:pPr>
        <w:pStyle w:val="Listenabsatz"/>
        <w:numPr>
          <w:ilvl w:val="0"/>
          <w:numId w:val="13"/>
        </w:numPr>
        <w:jc w:val="left"/>
        <w:rPr>
          <w:lang w:val="en-GB" w:eastAsia="de-DE"/>
        </w:rPr>
      </w:pPr>
      <w:r>
        <w:rPr>
          <w:lang w:val="en-GB" w:eastAsia="de-DE"/>
        </w:rPr>
        <w:t>Cucumber/Gherkin</w:t>
      </w:r>
      <w:r w:rsidR="00D21105">
        <w:rPr>
          <w:lang w:eastAsia="de-DE"/>
        </w:rPr>
        <w:t xml:space="preserve"> and</w:t>
      </w:r>
      <w:r>
        <w:rPr>
          <w:lang w:val="en-GB" w:eastAsia="de-DE"/>
        </w:rPr>
        <w:t xml:space="preserve"> Selenium</w:t>
      </w:r>
      <w:r w:rsidR="00C63B61">
        <w:rPr>
          <w:lang w:eastAsia="de-DE"/>
        </w:rPr>
        <w:t xml:space="preserve"> (200415 - </w:t>
      </w:r>
      <w:r w:rsidR="001D2147">
        <w:fldChar w:fldCharType="begin"/>
      </w:r>
      <w:r w:rsidR="001D2147" w:rsidRPr="001D2147">
        <w:rPr>
          <w:lang w:val="en-GB"/>
          <w:rPrChange w:id="107" w:author="Mathias Fuchs" w:date="2020-06-30T15:44:00Z">
            <w:rPr/>
          </w:rPrChange>
        </w:rPr>
        <w:instrText xml:space="preserve"> HYPERLINK "https://mvnrepository.com/artifact/org.seleniumhq.selenium/selenium-java" </w:instrText>
      </w:r>
      <w:r w:rsidR="001D2147">
        <w:fldChar w:fldCharType="separate"/>
      </w:r>
      <w:r w:rsidR="00C63B61" w:rsidRPr="001D2147">
        <w:rPr>
          <w:rStyle w:val="Hyperlink"/>
          <w:lang w:val="en-GB"/>
          <w:rPrChange w:id="108" w:author="Mathias Fuchs" w:date="2020-06-30T15:44:00Z">
            <w:rPr>
              <w:rStyle w:val="Hyperlink"/>
            </w:rPr>
          </w:rPrChange>
        </w:rPr>
        <w:t>https://mvnrepository.com/artifact/org.seleniumhq.selenium/selenium-java</w:t>
      </w:r>
      <w:r w:rsidR="001D2147">
        <w:rPr>
          <w:rStyle w:val="Hyperlink"/>
        </w:rPr>
        <w:fldChar w:fldCharType="end"/>
      </w:r>
      <w:r w:rsidR="00C63B61">
        <w:rPr>
          <w:lang/>
        </w:rPr>
        <w:t>)</w:t>
      </w:r>
      <w:r w:rsidR="00042A42">
        <w:rPr>
          <w:lang w:eastAsia="de-DE"/>
        </w:rPr>
        <w:t xml:space="preserve"> </w:t>
      </w:r>
      <w:r>
        <w:rPr>
          <w:lang w:val="en-GB" w:eastAsia="de-DE"/>
        </w:rPr>
        <w:t>were</w:t>
      </w:r>
      <w:r w:rsidR="00D21105">
        <w:rPr>
          <w:lang w:eastAsia="de-DE"/>
        </w:rPr>
        <w:t xml:space="preserve"> imported </w:t>
      </w:r>
      <w:r w:rsidR="00D21105">
        <w:rPr>
          <w:lang w:eastAsia="de-DE"/>
        </w:rPr>
        <w:lastRenderedPageBreak/>
        <w:t>via the maven pom file and were</w:t>
      </w:r>
      <w:r>
        <w:rPr>
          <w:lang w:val="en-GB" w:eastAsia="de-DE"/>
        </w:rPr>
        <w:t xml:space="preserve"> used in the versions as described in the </w:t>
      </w:r>
      <w:proofErr w:type="spellStart"/>
      <w:r>
        <w:rPr>
          <w:lang w:val="en-GB" w:eastAsia="de-DE"/>
        </w:rPr>
        <w:t>oq</w:t>
      </w:r>
      <w:proofErr w:type="spellEnd"/>
      <w:r>
        <w:rPr>
          <w:lang w:val="en-GB" w:eastAsia="de-DE"/>
        </w:rPr>
        <w:t xml:space="preserve">-test-app POM on </w:t>
      </w:r>
      <w:r w:rsidR="001D2147">
        <w:fldChar w:fldCharType="begin"/>
      </w:r>
      <w:r w:rsidR="001D2147" w:rsidRPr="001D2147">
        <w:rPr>
          <w:lang w:val="en-GB"/>
          <w:rPrChange w:id="109" w:author="Mathias Fuchs" w:date="2020-06-30T15:44:00Z">
            <w:rPr/>
          </w:rPrChange>
        </w:rPr>
        <w:instrText xml:space="preserve"> HYPERLINK "https://github.com/sableu/BDD4OQ" </w:instrText>
      </w:r>
      <w:r w:rsidR="001D2147">
        <w:fldChar w:fldCharType="separate"/>
      </w:r>
      <w:r w:rsidRPr="004C7CF5">
        <w:rPr>
          <w:rStyle w:val="Hyperlink"/>
          <w:highlight w:val="yellow"/>
          <w:lang w:val="en-GB" w:eastAsia="de-DE"/>
        </w:rPr>
        <w:t>https://github.com/sableu/BDD4OQ</w:t>
      </w:r>
      <w:r w:rsidR="001D2147">
        <w:rPr>
          <w:rStyle w:val="Hyperlink"/>
          <w:highlight w:val="yellow"/>
          <w:lang w:val="en-GB" w:eastAsia="de-DE"/>
        </w:rPr>
        <w:fldChar w:fldCharType="end"/>
      </w:r>
      <w:proofErr w:type="gramStart"/>
      <w:r w:rsidRPr="00AB1896">
        <w:rPr>
          <w:highlight w:val="yellow"/>
          <w:lang w:val="en-GB" w:eastAsia="de-DE"/>
        </w:rPr>
        <w:t>.......</w:t>
      </w:r>
      <w:proofErr w:type="gramEnd"/>
    </w:p>
    <w:p w14:paraId="02298664" w14:textId="286E50F8" w:rsidR="00C63B61" w:rsidRPr="00C63B61" w:rsidRDefault="00C63B61" w:rsidP="009C718D">
      <w:pPr>
        <w:pStyle w:val="Listenabsatz"/>
        <w:numPr>
          <w:ilvl w:val="0"/>
          <w:numId w:val="13"/>
        </w:numPr>
        <w:jc w:val="left"/>
        <w:rPr>
          <w:lang w:val="en-GB" w:eastAsia="de-DE"/>
        </w:rPr>
      </w:pPr>
      <w:r>
        <w:rPr>
          <w:lang/>
        </w:rPr>
        <w:t xml:space="preserve">The Cucumber-Scenarioo-plugin version 0.1.0 was downloaded from (200406 </w:t>
      </w:r>
      <w:r>
        <w:rPr>
          <w:lang w:val="en-GB" w:eastAsia="de-DE"/>
        </w:rPr>
        <w:t>(</w:t>
      </w:r>
      <w:r w:rsidR="001D2147">
        <w:fldChar w:fldCharType="begin"/>
      </w:r>
      <w:r w:rsidR="001D2147" w:rsidRPr="001D2147">
        <w:rPr>
          <w:lang w:val="en-GB"/>
          <w:rPrChange w:id="110" w:author="Mathias Fuchs" w:date="2020-06-30T15:44:00Z">
            <w:rPr/>
          </w:rPrChange>
        </w:rPr>
        <w:instrText xml:space="preserve"> HYPERLINK "https://github.com/andreashosbach/cucumber-reporter" </w:instrText>
      </w:r>
      <w:r w:rsidR="001D2147">
        <w:fldChar w:fldCharType="separate"/>
      </w:r>
      <w:r w:rsidRPr="004C7CF5">
        <w:rPr>
          <w:rStyle w:val="Hyperlink"/>
          <w:lang w:val="en-GB" w:eastAsia="de-DE"/>
        </w:rPr>
        <w:t>https://github.com/andreashosbach/cucumber-reporter</w:t>
      </w:r>
      <w:r w:rsidR="001D2147">
        <w:rPr>
          <w:rStyle w:val="Hyperlink"/>
          <w:lang w:val="en-GB" w:eastAsia="de-DE"/>
        </w:rPr>
        <w:fldChar w:fldCharType="end"/>
      </w:r>
      <w:r>
        <w:rPr>
          <w:rStyle w:val="Hyperlink"/>
          <w:lang w:eastAsia="de-DE"/>
        </w:rPr>
        <w:t>)</w:t>
      </w:r>
      <w:r>
        <w:rPr>
          <w:lang/>
        </w:rPr>
        <w:t xml:space="preserve"> , installed in the local maven repository by creating a maven build as described (200408 - </w:t>
      </w:r>
      <w:r w:rsidR="001D2147">
        <w:fldChar w:fldCharType="begin"/>
      </w:r>
      <w:r w:rsidR="001D2147" w:rsidRPr="001D2147">
        <w:rPr>
          <w:lang w:val="en-GB"/>
          <w:rPrChange w:id="111" w:author="Mathias Fuchs" w:date="2020-06-30T15:44:00Z">
            <w:rPr/>
          </w:rPrChange>
        </w:rPr>
        <w:instrText xml:space="preserve"> HYPERLINK "https://maven.apache.org/guides/getting-started/index.html" </w:instrText>
      </w:r>
      <w:r w:rsidR="001D2147">
        <w:fldChar w:fldCharType="separate"/>
      </w:r>
      <w:r w:rsidRPr="007C5FF6">
        <w:rPr>
          <w:rStyle w:val="Hyperlink"/>
          <w:lang w:val="en-GB"/>
        </w:rPr>
        <w:t>https://maven.apache.org/guides/getting-started/index.html</w:t>
      </w:r>
      <w:r w:rsidR="001D2147">
        <w:rPr>
          <w:rStyle w:val="Hyperlink"/>
          <w:lang w:val="en-GB"/>
        </w:rPr>
        <w:fldChar w:fldCharType="end"/>
      </w:r>
      <w:r>
        <w:rPr>
          <w:lang/>
        </w:rPr>
        <w:t xml:space="preserve">) and integrated as maven dependency as described in the oq-test-app POM on </w:t>
      </w:r>
      <w:r w:rsidR="001D2147">
        <w:fldChar w:fldCharType="begin"/>
      </w:r>
      <w:r w:rsidR="001D2147" w:rsidRPr="001D2147">
        <w:rPr>
          <w:lang w:val="en-GB"/>
          <w:rPrChange w:id="112" w:author="Mathias Fuchs" w:date="2020-06-30T15:44:00Z">
            <w:rPr/>
          </w:rPrChange>
        </w:rPr>
        <w:instrText xml:space="preserve"> HYPERLINK "https://github.com/sableu/BDD4OQ" </w:instrText>
      </w:r>
      <w:r w:rsidR="001D2147">
        <w:fldChar w:fldCharType="separate"/>
      </w:r>
      <w:r w:rsidRPr="004C7CF5">
        <w:rPr>
          <w:rStyle w:val="Hyperlink"/>
          <w:highlight w:val="yellow"/>
          <w:lang w:val="en-GB" w:eastAsia="de-DE"/>
        </w:rPr>
        <w:t>https://github.com/sableu/BDD4OQ</w:t>
      </w:r>
      <w:r w:rsidR="001D2147">
        <w:rPr>
          <w:rStyle w:val="Hyperlink"/>
          <w:highlight w:val="yellow"/>
          <w:lang w:val="en-GB" w:eastAsia="de-DE"/>
        </w:rPr>
        <w:fldChar w:fldCharType="end"/>
      </w:r>
      <w:r w:rsidRPr="00AB1896">
        <w:rPr>
          <w:highlight w:val="yellow"/>
          <w:lang w:val="en-GB" w:eastAsia="de-DE"/>
        </w:rPr>
        <w:t>.......</w:t>
      </w:r>
    </w:p>
    <w:p w14:paraId="4DFCD139" w14:textId="7F68662F" w:rsidR="00C63B61" w:rsidRPr="00C63B61" w:rsidRDefault="00D21105" w:rsidP="009C718D">
      <w:pPr>
        <w:pStyle w:val="Listenabsatz"/>
        <w:numPr>
          <w:ilvl w:val="0"/>
          <w:numId w:val="13"/>
        </w:numPr>
        <w:jc w:val="left"/>
        <w:rPr>
          <w:lang w:val="en-GB" w:eastAsia="de-DE"/>
        </w:rPr>
      </w:pPr>
      <w:proofErr w:type="spellStart"/>
      <w:r>
        <w:rPr>
          <w:lang w:val="en-GB" w:eastAsia="de-DE"/>
        </w:rPr>
        <w:t>Scenarioo</w:t>
      </w:r>
      <w:proofErr w:type="spellEnd"/>
      <w:r w:rsidR="009F7F74">
        <w:rPr>
          <w:lang w:eastAsia="de-DE"/>
        </w:rPr>
        <w:t xml:space="preserve"> release 5.0.2 was setup and used in the standalone application version as described in (200408 - </w:t>
      </w:r>
      <w:r w:rsidR="001D2147">
        <w:fldChar w:fldCharType="begin"/>
      </w:r>
      <w:r w:rsidR="001D2147" w:rsidRPr="001D2147">
        <w:rPr>
          <w:lang w:val="en-GB"/>
          <w:rPrChange w:id="113" w:author="Mathias Fuchs" w:date="2020-06-30T15:44:00Z">
            <w:rPr/>
          </w:rPrChange>
        </w:rPr>
        <w:instrText xml:space="preserve"> HYPERLINK "http://scenarioo.org/docs/master/tutorial/Scenarioo-Viewer-Web-Application-Setup.html" \l "setup-1---running-as-standalone-application" </w:instrText>
      </w:r>
      <w:r w:rsidR="001D2147">
        <w:fldChar w:fldCharType="separate"/>
      </w:r>
      <w:r w:rsidR="009F7F74" w:rsidRPr="001D2147">
        <w:rPr>
          <w:rStyle w:val="Hyperlink"/>
          <w:lang w:val="en-GB"/>
          <w:rPrChange w:id="114" w:author="Mathias Fuchs" w:date="2020-06-30T15:44:00Z">
            <w:rPr>
              <w:rStyle w:val="Hyperlink"/>
            </w:rPr>
          </w:rPrChange>
        </w:rPr>
        <w:t>http://scenarioo.org/docs/master/tutorial/Scenarioo-Viewer-Web-Application-Setup.html#setup-1---running-as-standalone-application</w:t>
      </w:r>
      <w:r w:rsidR="001D2147">
        <w:rPr>
          <w:rStyle w:val="Hyperlink"/>
        </w:rPr>
        <w:fldChar w:fldCharType="end"/>
      </w:r>
      <w:r w:rsidR="009F7F74">
        <w:rPr>
          <w:lang/>
        </w:rPr>
        <w:t>)</w:t>
      </w:r>
    </w:p>
    <w:p w14:paraId="2AD71631" w14:textId="435044FC" w:rsidR="00B11637" w:rsidRPr="00B11637" w:rsidRDefault="00B11637" w:rsidP="009C718D">
      <w:pPr>
        <w:pStyle w:val="Listenabsatz"/>
        <w:numPr>
          <w:ilvl w:val="0"/>
          <w:numId w:val="13"/>
        </w:numPr>
        <w:jc w:val="left"/>
        <w:rPr>
          <w:lang w:val="en-GB" w:eastAsia="de-DE"/>
        </w:rPr>
      </w:pPr>
      <w:r>
        <w:rPr>
          <w:lang w:eastAsia="de-DE"/>
        </w:rPr>
        <w:t xml:space="preserve">Chrome Browser </w:t>
      </w:r>
      <w:r w:rsidR="00C63B61">
        <w:rPr>
          <w:lang w:eastAsia="de-DE"/>
        </w:rPr>
        <w:t>v</w:t>
      </w:r>
      <w:r w:rsidRPr="00B11637">
        <w:rPr>
          <w:lang w:eastAsia="de-DE"/>
        </w:rPr>
        <w:t>ersion 80.0</w:t>
      </w:r>
    </w:p>
    <w:p w14:paraId="08C08C5A" w14:textId="5A5639FF" w:rsidR="009127A3" w:rsidRPr="00D62001" w:rsidRDefault="00B11637" w:rsidP="009C718D">
      <w:pPr>
        <w:pStyle w:val="Listenabsatz"/>
        <w:numPr>
          <w:ilvl w:val="0"/>
          <w:numId w:val="13"/>
        </w:numPr>
        <w:jc w:val="left"/>
        <w:rPr>
          <w:lang w:val="en-GB" w:eastAsia="de-DE"/>
        </w:rPr>
      </w:pPr>
      <w:r>
        <w:rPr>
          <w:lang w:eastAsia="de-DE"/>
        </w:rPr>
        <w:t xml:space="preserve">Chrome Driver </w:t>
      </w:r>
      <w:r w:rsidR="00C63B61">
        <w:rPr>
          <w:lang w:eastAsia="de-DE"/>
        </w:rPr>
        <w:t>v</w:t>
      </w:r>
      <w:r>
        <w:rPr>
          <w:lang w:eastAsia="de-DE"/>
        </w:rPr>
        <w:t xml:space="preserve">ersion 80.0 downloaded from (200406 - </w:t>
      </w:r>
      <w:r w:rsidR="001D2147">
        <w:fldChar w:fldCharType="begin"/>
      </w:r>
      <w:r w:rsidR="001D2147" w:rsidRPr="001D2147">
        <w:rPr>
          <w:lang w:val="en-GB"/>
          <w:rPrChange w:id="115" w:author="Mathias Fuchs" w:date="2020-06-30T15:44:00Z">
            <w:rPr/>
          </w:rPrChange>
        </w:rPr>
        <w:instrText xml:space="preserve"> HYPERLINK "https://chromedriver.chromium.org/downloads" </w:instrText>
      </w:r>
      <w:r w:rsidR="001D2147">
        <w:fldChar w:fldCharType="separate"/>
      </w:r>
      <w:r w:rsidRPr="00B11637">
        <w:rPr>
          <w:rStyle w:val="Hyperlink"/>
          <w:lang w:val="en-GB"/>
        </w:rPr>
        <w:t>https://chromedriver.chromium.org/downloads</w:t>
      </w:r>
      <w:r w:rsidR="001D2147">
        <w:rPr>
          <w:rStyle w:val="Hyperlink"/>
          <w:lang w:val="en-GB"/>
        </w:rPr>
        <w:fldChar w:fldCharType="end"/>
      </w:r>
      <w:r>
        <w:rPr>
          <w:lang/>
        </w:rPr>
        <w:t xml:space="preserve">) to allow automated testing by Selenium (200406 - </w:t>
      </w:r>
      <w:r w:rsidR="001D2147">
        <w:fldChar w:fldCharType="begin"/>
      </w:r>
      <w:r w:rsidR="001D2147" w:rsidRPr="001D2147">
        <w:rPr>
          <w:lang w:val="en-GB"/>
          <w:rPrChange w:id="116" w:author="Mathias Fuchs" w:date="2020-06-30T15:44:00Z">
            <w:rPr/>
          </w:rPrChange>
        </w:rPr>
        <w:instrText xml:space="preserve"> HYPERLINK "https://chromedriver.chromium.org/" </w:instrText>
      </w:r>
      <w:r w:rsidR="001D2147">
        <w:fldChar w:fldCharType="separate"/>
      </w:r>
      <w:r w:rsidRPr="00B11637">
        <w:rPr>
          <w:rStyle w:val="Hyperlink"/>
          <w:lang w:val="en-GB"/>
        </w:rPr>
        <w:t>https://chromedriver.chromium.org/</w:t>
      </w:r>
      <w:r w:rsidR="001D2147">
        <w:rPr>
          <w:rStyle w:val="Hyperlink"/>
          <w:lang w:val="en-GB"/>
        </w:rPr>
        <w:fldChar w:fldCharType="end"/>
      </w:r>
      <w:r>
        <w:rPr>
          <w:lang/>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berschrift3"/>
        <w:rPr>
          <w:lang w:val="en-GB"/>
        </w:rPr>
      </w:pPr>
      <w:bookmarkStart w:id="117" w:name="_Toc44339649"/>
      <w:r>
        <w:rPr>
          <w:lang w:val="en-GB"/>
        </w:rPr>
        <w:t>Method</w:t>
      </w:r>
      <w:bookmarkEnd w:id="11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16908CAA" w:rsidR="001B3A9F" w:rsidRDefault="00A55E56" w:rsidP="001B3A9F">
      <w:pPr>
        <w:pStyle w:val="berschrift2"/>
        <w:rPr>
          <w:lang w:val="en-GB"/>
        </w:rPr>
      </w:pPr>
      <w:bookmarkStart w:id="118" w:name="_Toc44339650"/>
      <w:r>
        <w:rPr>
          <w:lang/>
        </w:rPr>
        <w:t>Audit of the P</w:t>
      </w:r>
      <w:r w:rsidR="00894A91">
        <w:rPr>
          <w:lang/>
        </w:rPr>
        <w:t>r</w:t>
      </w:r>
      <w:r>
        <w:rPr>
          <w:lang/>
        </w:rPr>
        <w:t>ototype</w:t>
      </w:r>
      <w:bookmarkEnd w:id="118"/>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0B41753C" w:rsidR="0080660B" w:rsidRDefault="00AA5AD5" w:rsidP="0080660B">
      <w:pPr>
        <w:pStyle w:val="berschrift1"/>
        <w:rPr>
          <w:lang w:val="en-GB"/>
        </w:rPr>
      </w:pPr>
      <w:bookmarkStart w:id="119" w:name="_Toc44339651"/>
      <w:r>
        <w:rPr>
          <w:lang w:val="en-GB"/>
        </w:rPr>
        <w:lastRenderedPageBreak/>
        <w:t>Computerised System Validation according to GAMP5</w:t>
      </w:r>
      <w:bookmarkEnd w:id="119"/>
    </w:p>
    <w:p w14:paraId="38A464A5" w14:textId="13F8B4D2" w:rsidR="00E75B39" w:rsidRPr="00960B3A" w:rsidRDefault="003D0B18" w:rsidP="0080660B">
      <w:pPr>
        <w:pStyle w:val="berschrift2"/>
        <w:rPr>
          <w:lang w:val="en-GB"/>
        </w:rPr>
      </w:pPr>
      <w:bookmarkStart w:id="120" w:name="_Toc44339652"/>
      <w:r w:rsidRPr="003D0B18">
        <w:rPr>
          <w:lang w:val="en-GB"/>
        </w:rPr>
        <w:t>GAMP5</w:t>
      </w:r>
      <w:r w:rsidR="00374AE8">
        <w:rPr>
          <w:lang w:val="en-GB"/>
        </w:rPr>
        <w:t>: An Overview</w:t>
      </w:r>
      <w:bookmarkEnd w:id="120"/>
    </w:p>
    <w:p w14:paraId="59D57C5E" w14:textId="07D9F803" w:rsidR="00927FD5" w:rsidRDefault="00927FD5" w:rsidP="00927FD5">
      <w:pPr>
        <w:pStyle w:val="berschrift3"/>
        <w:rPr>
          <w:lang w:val="en-GB"/>
        </w:rPr>
      </w:pPr>
      <w:bookmarkStart w:id="121" w:name="_Toc44339653"/>
      <w:r>
        <w:rPr>
          <w:lang w:val="en-GB"/>
        </w:rPr>
        <w:t>GAMP5</w:t>
      </w:r>
      <w:r w:rsidR="001F6493">
        <w:rPr>
          <w:lang/>
        </w:rPr>
        <w:t xml:space="preserve"> and Computerised System Validation</w:t>
      </w:r>
      <w:bookmarkEnd w:id="121"/>
    </w:p>
    <w:p w14:paraId="6E10F77D" w14:textId="0A1E8808" w:rsidR="00927FD5" w:rsidRDefault="0037665B" w:rsidP="0080660B">
      <w:pPr>
        <w:rPr>
          <w:lang/>
        </w:rPr>
      </w:pPr>
      <w:r>
        <w:rPr>
          <w:lang/>
        </w:rPr>
        <w:t>GAMP5 is a worldwide used industry guidance on computerised system validation in the pharmaceutical industry (</w:t>
      </w:r>
      <w:r w:rsidR="001D2147">
        <w:fldChar w:fldCharType="begin"/>
      </w:r>
      <w:r w:rsidR="001D2147" w:rsidRPr="001D2147">
        <w:rPr>
          <w:lang w:val="en-GB"/>
          <w:rPrChange w:id="122" w:author="Mathias Fuchs" w:date="2020-06-30T15:44:00Z">
            <w:rPr/>
          </w:rPrChange>
        </w:rPr>
        <w:instrText xml:space="preserve"> HYPERLINK "https://ispe.org/pharmaceutical-engineering/may-june-2018/gamp-5-ten-years%20200621" </w:instrText>
      </w:r>
      <w:r w:rsidR="001D2147">
        <w:fldChar w:fldCharType="separate"/>
      </w:r>
      <w:r w:rsidRPr="0037665B">
        <w:rPr>
          <w:rStyle w:val="Hyperlink"/>
          <w:lang w:val="en-GB"/>
        </w:rPr>
        <w:t>https://ispe.org/pharmaceutical-engineering/may-june-2018/gamp-5-ten-years</w:t>
      </w:r>
      <w:r w:rsidRPr="000961A0">
        <w:rPr>
          <w:rStyle w:val="Hyperlink"/>
          <w:lang/>
        </w:rPr>
        <w:t xml:space="preserve"> 200621</w:t>
      </w:r>
      <w:r w:rsidR="001D2147">
        <w:rPr>
          <w:rStyle w:val="Hyperlink"/>
          <w:lang/>
        </w:rPr>
        <w:fldChar w:fldCharType="end"/>
      </w:r>
      <w:r w:rsidR="00685AC1" w:rsidRPr="00685AC1">
        <w:rPr>
          <w:rStyle w:val="Hyperlink"/>
          <w:color w:val="000000" w:themeColor="text1"/>
          <w:u w:val="none"/>
          <w:lang/>
        </w:rPr>
        <w:t xml:space="preserve">  Wochenende</w:t>
      </w:r>
      <w:r w:rsidR="00685AC1">
        <w:rPr>
          <w:rStyle w:val="Hyperlink"/>
          <w:color w:val="000000" w:themeColor="text1"/>
          <w:u w:val="none"/>
          <w:lang/>
        </w:rPr>
        <w:t xml:space="preserve"> vom 20.6.</w:t>
      </w:r>
      <w:r>
        <w:rPr>
          <w:lang/>
        </w:rPr>
        <w:t>). It has been developed by an international group of experts from the International Society of Pharmaceutical Engineering, ISPE (</w:t>
      </w:r>
      <w:r w:rsidR="001D2147">
        <w:fldChar w:fldCharType="begin"/>
      </w:r>
      <w:r w:rsidR="001D2147" w:rsidRPr="001D2147">
        <w:rPr>
          <w:lang w:val="en-GB"/>
          <w:rPrChange w:id="123" w:author="Mathias Fuchs" w:date="2020-06-30T15:44:00Z">
            <w:rPr/>
          </w:rPrChange>
        </w:rPr>
        <w:instrText xml:space="preserve"> HYPERLINK "https://ispe.org/pharmaceutical-engineering/may-june-2018/gamp-5-ten-years%20200621" </w:instrText>
      </w:r>
      <w:r w:rsidR="001D2147">
        <w:fldChar w:fldCharType="separate"/>
      </w:r>
      <w:r w:rsidR="00452E05" w:rsidRPr="003F1D82">
        <w:rPr>
          <w:rStyle w:val="Hyperlink"/>
          <w:lang/>
        </w:rPr>
        <w:t>https://ispe.org/pharmaceutical-engineering/may-june-2018/gamp-5-ten-years 200621</w:t>
      </w:r>
      <w:r w:rsidR="001D2147">
        <w:rPr>
          <w:rStyle w:val="Hyperlink"/>
          <w:lang/>
        </w:rPr>
        <w:fldChar w:fldCharType="end"/>
      </w:r>
      <w:r w:rsidR="00685AC1">
        <w:rPr>
          <w:lang/>
        </w:rPr>
        <w:t xml:space="preserve"> </w:t>
      </w:r>
      <w:r w:rsidR="00685AC1" w:rsidRPr="00685AC1">
        <w:rPr>
          <w:rStyle w:val="Hyperlink"/>
          <w:color w:val="000000" w:themeColor="text1"/>
          <w:u w:val="none"/>
          <w:lang/>
        </w:rPr>
        <w:t>Wochenende</w:t>
      </w:r>
      <w:r w:rsidR="00685AC1">
        <w:rPr>
          <w:rStyle w:val="Hyperlink"/>
          <w:color w:val="000000" w:themeColor="text1"/>
          <w:u w:val="none"/>
          <w:lang/>
        </w:rPr>
        <w:t xml:space="preserve"> vom 20.6.</w:t>
      </w:r>
      <w:r>
        <w:rPr>
          <w:lang/>
        </w:rPr>
        <w:t>).</w:t>
      </w:r>
    </w:p>
    <w:p w14:paraId="3F3C2669" w14:textId="6EF309D3" w:rsidR="0037665B" w:rsidRPr="0037665B" w:rsidRDefault="0037665B" w:rsidP="0080660B">
      <w:pPr>
        <w:rPr>
          <w:lang/>
        </w:rPr>
      </w:pPr>
      <w:r>
        <w:rPr>
          <w:lang/>
        </w:rPr>
        <w:t xml:space="preserve">The goal of the </w:t>
      </w:r>
      <w:r w:rsidR="00AE7020">
        <w:rPr>
          <w:lang/>
        </w:rPr>
        <w:t>guideline</w:t>
      </w:r>
      <w:r w:rsidR="001F6493">
        <w:rPr>
          <w:lang/>
        </w:rPr>
        <w:t xml:space="preserve"> is to provide assistance in achieving Good Automation Practice (GAMP) by ensuring that computerised systems are fit for their intended use and compliant (GAMP5, p1</w:t>
      </w:r>
      <w:r w:rsidR="001416C5">
        <w:rPr>
          <w:lang/>
        </w:rPr>
        <w:t>1</w:t>
      </w:r>
      <w:r w:rsidR="001F6493">
        <w:rPr>
          <w:lang/>
        </w:rPr>
        <w:t>)</w:t>
      </w:r>
      <w:r w:rsidR="00E25B57">
        <w:rPr>
          <w:lang/>
        </w:rPr>
        <w:t xml:space="preserve">. </w:t>
      </w:r>
      <w:r w:rsidR="00E25B57" w:rsidRPr="00E25B57">
        <w:rPr>
          <w:lang/>
        </w:rPr>
        <w:t xml:space="preserve">The process to achieve this goal and to provide the corresponding proof in a documented form is called </w:t>
      </w:r>
      <w:r w:rsidR="00E25B57">
        <w:rPr>
          <w:lang/>
        </w:rPr>
        <w:t>‘Computerised System Validation’</w:t>
      </w:r>
      <w:r w:rsidR="00661F38">
        <w:rPr>
          <w:lang/>
        </w:rPr>
        <w:t>, CSV</w:t>
      </w:r>
      <w:r w:rsidR="00E25B57">
        <w:rPr>
          <w:lang/>
        </w:rPr>
        <w:t xml:space="preserve"> </w:t>
      </w:r>
      <w:r w:rsidR="002A52BB">
        <w:rPr>
          <w:lang/>
        </w:rPr>
        <w:t>(Johner Institut).</w:t>
      </w:r>
    </w:p>
    <w:p w14:paraId="65765E3A" w14:textId="568F2CE4" w:rsidR="00927FD5" w:rsidRDefault="00927FD5" w:rsidP="00927FD5">
      <w:pPr>
        <w:pStyle w:val="berschrift3"/>
        <w:rPr>
          <w:lang w:val="en-GB"/>
        </w:rPr>
      </w:pPr>
      <w:bookmarkStart w:id="124" w:name="_Toc44339654"/>
      <w:r>
        <w:rPr>
          <w:lang w:val="en-GB"/>
        </w:rPr>
        <w:t>Key Concepts</w:t>
      </w:r>
      <w:bookmarkEnd w:id="124"/>
    </w:p>
    <w:p w14:paraId="0909C31F" w14:textId="0E79EFE8" w:rsidR="00927FD5" w:rsidRDefault="002A52BB" w:rsidP="0080660B">
      <w:pPr>
        <w:rPr>
          <w:lang/>
        </w:rPr>
      </w:pPr>
      <w:r>
        <w:rPr>
          <w:lang/>
        </w:rPr>
        <w:t>GAMP5 is based on 5 key concepts</w:t>
      </w:r>
      <w:r w:rsidR="00D03F64">
        <w:rPr>
          <w:lang/>
        </w:rPr>
        <w:t xml:space="preserve"> (GAMP5, p</w:t>
      </w:r>
      <w:r w:rsidR="001416C5">
        <w:rPr>
          <w:lang/>
        </w:rPr>
        <w:t>19)</w:t>
      </w:r>
      <w:r w:rsidR="00CC2CE0">
        <w:rPr>
          <w:lang/>
        </w:rPr>
        <w:t xml:space="preserve"> that will be described in the following</w:t>
      </w:r>
      <w:r>
        <w:rPr>
          <w:lang/>
        </w:rPr>
        <w:t>:</w:t>
      </w:r>
    </w:p>
    <w:p w14:paraId="3B75D772" w14:textId="61CEDE61" w:rsidR="002A52BB" w:rsidRDefault="002A52BB" w:rsidP="009C718D">
      <w:pPr>
        <w:pStyle w:val="Listenabsatz"/>
        <w:numPr>
          <w:ilvl w:val="0"/>
          <w:numId w:val="16"/>
        </w:numPr>
        <w:rPr>
          <w:lang/>
        </w:rPr>
      </w:pPr>
      <w:r>
        <w:rPr>
          <w:lang/>
        </w:rPr>
        <w:t xml:space="preserve">Understanding of the product and the process: To ensure fitness for intended use it is fundamental to understand the product and the process to allow </w:t>
      </w:r>
      <w:r w:rsidR="00D03F64">
        <w:rPr>
          <w:lang/>
        </w:rPr>
        <w:t>the correct definition of</w:t>
      </w:r>
      <w:r>
        <w:rPr>
          <w:lang/>
        </w:rPr>
        <w:t xml:space="preserve"> the requirements for the system</w:t>
      </w:r>
      <w:r w:rsidR="001416C5">
        <w:rPr>
          <w:lang/>
        </w:rPr>
        <w:t xml:space="preserve"> (p.19)</w:t>
      </w:r>
      <w:r>
        <w:rPr>
          <w:lang/>
        </w:rPr>
        <w:t>.</w:t>
      </w:r>
    </w:p>
    <w:p w14:paraId="1803366B" w14:textId="77777777" w:rsidR="00EE3D76" w:rsidRDefault="002A52BB" w:rsidP="009C718D">
      <w:pPr>
        <w:pStyle w:val="Listenabsatz"/>
        <w:numPr>
          <w:ilvl w:val="0"/>
          <w:numId w:val="16"/>
        </w:numPr>
        <w:rPr>
          <w:lang/>
        </w:rPr>
      </w:pPr>
      <w:r>
        <w:rPr>
          <w:lang/>
        </w:rPr>
        <w:t>Consideration of the whole l</w:t>
      </w:r>
      <w:r w:rsidR="00D03F64">
        <w:rPr>
          <w:lang/>
        </w:rPr>
        <w:t>ife</w:t>
      </w:r>
      <w:r>
        <w:rPr>
          <w:lang/>
        </w:rPr>
        <w:t xml:space="preserve"> cycle</w:t>
      </w:r>
      <w:r w:rsidR="00D03F64">
        <w:rPr>
          <w:lang/>
        </w:rPr>
        <w:t>: In order to guarantee the fitness for intended use and to assure that compliance is maintained at any time, the whole life cycle of the system has to be taken into</w:t>
      </w:r>
      <w:r w:rsidR="001416C5">
        <w:rPr>
          <w:lang/>
        </w:rPr>
        <w:t xml:space="preserve"> account. GAMP5 distinguishes between the concept-, the project, the operation- and the retirement phase (GAMP5, p.19 in Verbindung mit p26).</w:t>
      </w:r>
      <w:r w:rsidR="00D03F64">
        <w:rPr>
          <w:lang/>
        </w:rPr>
        <w:t xml:space="preserve"> </w:t>
      </w:r>
    </w:p>
    <w:p w14:paraId="3C92836D" w14:textId="113DEB3B" w:rsidR="002A52BB" w:rsidRPr="00EE3D76" w:rsidRDefault="00EE3D76" w:rsidP="009C718D">
      <w:pPr>
        <w:pStyle w:val="Listenabsatz"/>
        <w:numPr>
          <w:ilvl w:val="0"/>
          <w:numId w:val="16"/>
        </w:numPr>
        <w:rPr>
          <w:lang/>
        </w:rPr>
      </w:pPr>
      <w:r w:rsidRPr="00EE3D76">
        <w:rPr>
          <w:lang/>
        </w:rPr>
        <w:t xml:space="preserve">Scalable activities over the whole life cycle: Depending on factors like the impact, the novelty or the complexity </w:t>
      </w:r>
      <w:r>
        <w:rPr>
          <w:lang/>
        </w:rPr>
        <w:t>of the system, csv activities should be scaled accordingly (p.20).</w:t>
      </w:r>
    </w:p>
    <w:p w14:paraId="2332EA0E" w14:textId="0F5A0210" w:rsidR="001416C5" w:rsidRDefault="001416C5" w:rsidP="009C718D">
      <w:pPr>
        <w:pStyle w:val="Listenabsatz"/>
        <w:numPr>
          <w:ilvl w:val="0"/>
          <w:numId w:val="16"/>
        </w:numPr>
        <w:rPr>
          <w:lang/>
        </w:rPr>
      </w:pPr>
      <w:r>
        <w:rPr>
          <w:lang/>
        </w:rPr>
        <w:t xml:space="preserve">Science Based Quality Risk Management: </w:t>
      </w:r>
      <w:r w:rsidR="00EE3D76">
        <w:rPr>
          <w:lang/>
        </w:rPr>
        <w:t xml:space="preserve">The quality risk management is ensured through a systematic process to determine the critical aspects of the computerised system. The risks </w:t>
      </w:r>
      <w:r w:rsidR="00880ABA">
        <w:rPr>
          <w:lang/>
        </w:rPr>
        <w:t>need</w:t>
      </w:r>
      <w:r w:rsidR="00EE3D76">
        <w:rPr>
          <w:lang/>
        </w:rPr>
        <w:t xml:space="preserve"> to be managed, controlled and reduced to an acceptable level</w:t>
      </w:r>
      <w:r w:rsidR="00880ABA">
        <w:rPr>
          <w:lang/>
        </w:rPr>
        <w:t xml:space="preserve"> (p.20)</w:t>
      </w:r>
      <w:r w:rsidR="001C6256">
        <w:rPr>
          <w:lang/>
        </w:rPr>
        <w:t xml:space="preserve">. </w:t>
      </w:r>
    </w:p>
    <w:p w14:paraId="1E4F4F59" w14:textId="4CECA072" w:rsidR="00880ABA" w:rsidRDefault="00880ABA" w:rsidP="009C718D">
      <w:pPr>
        <w:pStyle w:val="Listenabsatz"/>
        <w:numPr>
          <w:ilvl w:val="0"/>
          <w:numId w:val="16"/>
        </w:numPr>
        <w:rPr>
          <w:lang/>
        </w:rPr>
      </w:pPr>
      <w:r>
        <w:rPr>
          <w:lang/>
        </w:rPr>
        <w:t>Leveraging Supplier Involvement</w:t>
      </w:r>
      <w:r w:rsidR="00661F38">
        <w:rPr>
          <w:lang/>
        </w:rPr>
        <w:t xml:space="preserve">: Suppliers of computerised systems have knowledge, experience and documentation about their products. The purchaser (called regulated company in GAMP5) should </w:t>
      </w:r>
      <w:r w:rsidR="009F5F71">
        <w:rPr>
          <w:lang/>
        </w:rPr>
        <w:t>make use of</w:t>
      </w:r>
      <w:r w:rsidR="00661F38">
        <w:rPr>
          <w:lang/>
        </w:rPr>
        <w:t xml:space="preserve"> it to reduce his csv efforts to a minimal level</w:t>
      </w:r>
      <w:r w:rsidR="009F5F71">
        <w:rPr>
          <w:lang/>
        </w:rPr>
        <w:t xml:space="preserve"> (p.21)</w:t>
      </w:r>
      <w:r w:rsidR="00661F38">
        <w:rPr>
          <w:lang/>
        </w:rPr>
        <w:t>.</w:t>
      </w:r>
    </w:p>
    <w:p w14:paraId="5747C446" w14:textId="77777777" w:rsidR="00927FD5" w:rsidRDefault="00927FD5" w:rsidP="0080660B">
      <w:pPr>
        <w:rPr>
          <w:lang w:val="en-GB"/>
        </w:rPr>
      </w:pPr>
    </w:p>
    <w:p w14:paraId="77418FC3" w14:textId="0B809C39" w:rsidR="00927FD5" w:rsidRDefault="007771F3" w:rsidP="00927FD5">
      <w:pPr>
        <w:pStyle w:val="berschrift3"/>
        <w:rPr>
          <w:lang w:val="en-GB"/>
        </w:rPr>
      </w:pPr>
      <w:bookmarkStart w:id="125" w:name="_Toc44339655"/>
      <w:r>
        <w:rPr>
          <w:lang/>
        </w:rPr>
        <w:lastRenderedPageBreak/>
        <w:t>Software</w:t>
      </w:r>
      <w:r w:rsidR="00927FD5">
        <w:rPr>
          <w:lang w:val="en-GB"/>
        </w:rPr>
        <w:t xml:space="preserve"> Categories</w:t>
      </w:r>
      <w:bookmarkEnd w:id="125"/>
    </w:p>
    <w:p w14:paraId="6187D577" w14:textId="6A503B74" w:rsidR="001C6256" w:rsidRDefault="005F734A" w:rsidP="0080660B">
      <w:pPr>
        <w:rPr>
          <w:lang/>
        </w:rPr>
      </w:pPr>
      <w:r>
        <w:rPr>
          <w:lang/>
        </w:rPr>
        <w:t xml:space="preserve">As seen in the chapter before, risk management and </w:t>
      </w:r>
      <w:r w:rsidR="007771F3">
        <w:rPr>
          <w:lang/>
        </w:rPr>
        <w:t>scalable</w:t>
      </w:r>
      <w:r>
        <w:rPr>
          <w:lang/>
        </w:rPr>
        <w:t xml:space="preserve"> life cycle activities are important concepts in GAMP5. </w:t>
      </w:r>
      <w:r w:rsidR="001C6256">
        <w:rPr>
          <w:lang/>
        </w:rPr>
        <w:t>Both concepts</w:t>
      </w:r>
      <w:r>
        <w:rPr>
          <w:lang/>
        </w:rPr>
        <w:t xml:space="preserve"> are reflected in the GAMP5 categorisation of </w:t>
      </w:r>
      <w:r w:rsidR="007771F3">
        <w:rPr>
          <w:lang/>
        </w:rPr>
        <w:t xml:space="preserve">software </w:t>
      </w:r>
      <w:r>
        <w:rPr>
          <w:lang/>
        </w:rPr>
        <w:t>products</w:t>
      </w:r>
      <w:r w:rsidR="007771F3">
        <w:rPr>
          <w:lang/>
        </w:rPr>
        <w:t xml:space="preserve"> (GAMP5, Appendix M4</w:t>
      </w:r>
      <w:r w:rsidR="00525835">
        <w:rPr>
          <w:lang/>
        </w:rPr>
        <w:t>, p127. – p 131</w:t>
      </w:r>
      <w:r w:rsidR="007771F3">
        <w:rPr>
          <w:lang/>
        </w:rPr>
        <w:t>)</w:t>
      </w:r>
      <w:r>
        <w:rPr>
          <w:lang/>
        </w:rPr>
        <w:t>.</w:t>
      </w:r>
      <w:r w:rsidR="001C6256">
        <w:rPr>
          <w:lang/>
        </w:rPr>
        <w:t xml:space="preserve"> </w:t>
      </w:r>
    </w:p>
    <w:p w14:paraId="4D664E0F" w14:textId="705CB6B8" w:rsidR="001C6256" w:rsidRDefault="001C6256" w:rsidP="0080660B">
      <w:pPr>
        <w:rPr>
          <w:lang/>
        </w:rPr>
      </w:pPr>
      <w:r>
        <w:rPr>
          <w:lang/>
        </w:rPr>
        <w:t>GAMP5 distinguishes between following</w:t>
      </w:r>
      <w:r w:rsidR="008666A7">
        <w:rPr>
          <w:lang/>
        </w:rPr>
        <w:t xml:space="preserve"> four</w:t>
      </w:r>
      <w:r>
        <w:rPr>
          <w:lang/>
        </w:rPr>
        <w:t xml:space="preserve"> categories</w:t>
      </w:r>
      <w:r w:rsidR="00525835">
        <w:rPr>
          <w:lang/>
        </w:rPr>
        <w:t xml:space="preserve">, </w:t>
      </w:r>
      <w:r w:rsidR="008666A7">
        <w:rPr>
          <w:lang/>
        </w:rPr>
        <w:t xml:space="preserve">omitting category </w:t>
      </w:r>
      <w:r w:rsidR="00525835">
        <w:rPr>
          <w:lang/>
        </w:rPr>
        <w:t>2(p. 128 – p. 130</w:t>
      </w:r>
      <w:r w:rsidR="0024490E">
        <w:rPr>
          <w:lang/>
        </w:rPr>
        <w:t>)</w:t>
      </w:r>
      <w:r w:rsidR="00525835">
        <w:rPr>
          <w:lang/>
        </w:rPr>
        <w:t xml:space="preserve"> </w:t>
      </w:r>
      <w:r>
        <w:rPr>
          <w:lang/>
        </w:rPr>
        <w:t>:</w:t>
      </w:r>
    </w:p>
    <w:p w14:paraId="4026EC3A" w14:textId="7A6D08CC" w:rsidR="001C6256" w:rsidRDefault="001C6256" w:rsidP="009C718D">
      <w:pPr>
        <w:pStyle w:val="Listenabsatz"/>
        <w:numPr>
          <w:ilvl w:val="0"/>
          <w:numId w:val="17"/>
        </w:numPr>
        <w:rPr>
          <w:lang/>
        </w:rPr>
      </w:pPr>
      <w:r>
        <w:rPr>
          <w:lang/>
        </w:rPr>
        <w:t>Infrastructure (Category 1)</w:t>
      </w:r>
    </w:p>
    <w:p w14:paraId="43F7676E" w14:textId="4093D9E9" w:rsidR="001C6256" w:rsidRDefault="001C6256" w:rsidP="009C718D">
      <w:pPr>
        <w:pStyle w:val="Listenabsatz"/>
        <w:numPr>
          <w:ilvl w:val="0"/>
          <w:numId w:val="17"/>
        </w:numPr>
        <w:rPr>
          <w:lang/>
        </w:rPr>
      </w:pPr>
      <w:r>
        <w:rPr>
          <w:lang/>
        </w:rPr>
        <w:t xml:space="preserve">Non-Configured Software (Category </w:t>
      </w:r>
      <w:r w:rsidR="00525835">
        <w:rPr>
          <w:lang/>
        </w:rPr>
        <w:t>3</w:t>
      </w:r>
      <w:r>
        <w:rPr>
          <w:lang/>
        </w:rPr>
        <w:t>)</w:t>
      </w:r>
    </w:p>
    <w:p w14:paraId="53795D04" w14:textId="66127F40" w:rsidR="008666A7" w:rsidRDefault="008666A7" w:rsidP="009C718D">
      <w:pPr>
        <w:pStyle w:val="Listenabsatz"/>
        <w:numPr>
          <w:ilvl w:val="0"/>
          <w:numId w:val="17"/>
        </w:numPr>
        <w:rPr>
          <w:lang/>
        </w:rPr>
      </w:pPr>
      <w:r>
        <w:rPr>
          <w:lang/>
        </w:rPr>
        <w:t>Configured Software (Category 4)</w:t>
      </w:r>
    </w:p>
    <w:p w14:paraId="6EA8A445" w14:textId="592A3D37" w:rsidR="008666A7" w:rsidRPr="001C6256" w:rsidRDefault="008666A7" w:rsidP="009C718D">
      <w:pPr>
        <w:pStyle w:val="Listenabsatz"/>
        <w:numPr>
          <w:ilvl w:val="0"/>
          <w:numId w:val="17"/>
        </w:numPr>
        <w:rPr>
          <w:lang/>
        </w:rPr>
      </w:pPr>
      <w:r>
        <w:rPr>
          <w:lang/>
        </w:rPr>
        <w:t>Custom Software (Category 5)</w:t>
      </w:r>
    </w:p>
    <w:p w14:paraId="13CC9E6B" w14:textId="64849A6D" w:rsidR="00927FD5" w:rsidRPr="00525835" w:rsidRDefault="00525835" w:rsidP="0080660B">
      <w:pPr>
        <w:rPr>
          <w:lang/>
        </w:rPr>
      </w:pPr>
      <w:r>
        <w:rPr>
          <w:lang/>
        </w:rPr>
        <w:t>From Category 1 to 5 the risk usually increases due to higher complexity and less user experience (p.127), thereby increasing the required csv activities (GAMP p.130 und 131).</w:t>
      </w:r>
    </w:p>
    <w:p w14:paraId="2B0A67DB" w14:textId="386E86F7" w:rsidR="00927FD5" w:rsidRDefault="001F44D2" w:rsidP="00927FD5">
      <w:pPr>
        <w:pStyle w:val="berschrift3"/>
        <w:rPr>
          <w:lang w:val="en-GB"/>
        </w:rPr>
      </w:pPr>
      <w:bookmarkStart w:id="126" w:name="_Toc44339656"/>
      <w:r>
        <w:rPr>
          <w:lang/>
        </w:rPr>
        <w:t>The Life Cycle Project Phase</w:t>
      </w:r>
      <w:r w:rsidR="00415971">
        <w:rPr>
          <w:lang/>
        </w:rPr>
        <w:t xml:space="preserve"> and</w:t>
      </w:r>
      <w:r>
        <w:rPr>
          <w:lang/>
        </w:rPr>
        <w:t xml:space="preserve"> its</w:t>
      </w:r>
      <w:r w:rsidR="00415971">
        <w:rPr>
          <w:lang/>
        </w:rPr>
        <w:t xml:space="preserve"> </w:t>
      </w:r>
      <w:r w:rsidR="00470D2F">
        <w:rPr>
          <w:lang/>
        </w:rPr>
        <w:t>Verification Activities</w:t>
      </w:r>
      <w:bookmarkEnd w:id="126"/>
      <w:r w:rsidR="00927FD5">
        <w:rPr>
          <w:lang w:val="en-GB"/>
        </w:rPr>
        <w:t xml:space="preserve"> </w:t>
      </w:r>
    </w:p>
    <w:p w14:paraId="21A0FA1E" w14:textId="232BE74A" w:rsidR="00BF4B1E" w:rsidRDefault="00470D2F" w:rsidP="0080660B">
      <w:pPr>
        <w:rPr>
          <w:lang/>
        </w:rPr>
      </w:pPr>
      <w:r>
        <w:rPr>
          <w:lang/>
        </w:rPr>
        <w:t>The most interesting life cycle phase to investigate in respect of verification activities</w:t>
      </w:r>
      <w:r w:rsidR="00EE1F44">
        <w:rPr>
          <w:lang/>
        </w:rPr>
        <w:t xml:space="preserve"> and test automation</w:t>
      </w:r>
      <w:r w:rsidR="00BA0CCC">
        <w:rPr>
          <w:lang/>
        </w:rPr>
        <w:t xml:space="preserve"> using BDD</w:t>
      </w:r>
      <w:r>
        <w:rPr>
          <w:lang/>
        </w:rPr>
        <w:t xml:space="preserve"> is the project phase</w:t>
      </w:r>
      <w:r w:rsidR="00BA0CCC">
        <w:rPr>
          <w:lang/>
        </w:rPr>
        <w:t xml:space="preserve"> as BDD is a software development approach (Discovery p. 55) and because </w:t>
      </w:r>
      <w:r w:rsidR="00D4644D">
        <w:rPr>
          <w:lang/>
        </w:rPr>
        <w:t>this phase</w:t>
      </w:r>
      <w:r w:rsidR="004B3B00">
        <w:rPr>
          <w:lang/>
        </w:rPr>
        <w:t xml:space="preserve"> </w:t>
      </w:r>
      <w:commentRangeStart w:id="127"/>
      <w:r w:rsidR="004B3B00">
        <w:rPr>
          <w:lang/>
        </w:rPr>
        <w:t>consist</w:t>
      </w:r>
      <w:r w:rsidR="00EE1F44">
        <w:rPr>
          <w:lang/>
        </w:rPr>
        <w:t xml:space="preserve"> </w:t>
      </w:r>
      <w:r w:rsidR="004B3B00">
        <w:rPr>
          <w:lang/>
        </w:rPr>
        <w:t>on</w:t>
      </w:r>
      <w:r w:rsidR="00142340">
        <w:rPr>
          <w:lang/>
        </w:rPr>
        <w:t xml:space="preserve"> </w:t>
      </w:r>
      <w:r w:rsidR="00EE1F44">
        <w:rPr>
          <w:lang/>
        </w:rPr>
        <w:t xml:space="preserve">four </w:t>
      </w:r>
      <w:r w:rsidR="00D4644D">
        <w:rPr>
          <w:lang/>
        </w:rPr>
        <w:t>stages</w:t>
      </w:r>
      <w:r w:rsidR="00EE1F44">
        <w:rPr>
          <w:lang/>
        </w:rPr>
        <w:t xml:space="preserve"> with one of them entirely </w:t>
      </w:r>
      <w:commentRangeEnd w:id="127"/>
      <w:r w:rsidR="00EA324A">
        <w:rPr>
          <w:rStyle w:val="Kommentarzeichen"/>
        </w:rPr>
        <w:commentReference w:id="127"/>
      </w:r>
      <w:r w:rsidR="00EE1F44">
        <w:rPr>
          <w:lang/>
        </w:rPr>
        <w:t xml:space="preserve">dedicated to verification </w:t>
      </w:r>
      <w:r w:rsidR="00D4644D">
        <w:rPr>
          <w:lang/>
        </w:rPr>
        <w:t xml:space="preserve">as shown in the following </w:t>
      </w:r>
      <w:r w:rsidR="00EE1F44">
        <w:rPr>
          <w:lang/>
        </w:rPr>
        <w:t>(p.29)</w:t>
      </w:r>
      <w:r w:rsidR="004B3B00">
        <w:rPr>
          <w:lang/>
        </w:rPr>
        <w:t>:</w:t>
      </w:r>
    </w:p>
    <w:p w14:paraId="201AB139" w14:textId="697FD3FF" w:rsidR="004B3B00" w:rsidRDefault="004B3B00" w:rsidP="009C718D">
      <w:pPr>
        <w:pStyle w:val="Listenabsatz"/>
        <w:numPr>
          <w:ilvl w:val="0"/>
          <w:numId w:val="18"/>
        </w:numPr>
        <w:rPr>
          <w:lang/>
        </w:rPr>
      </w:pPr>
      <w:r>
        <w:rPr>
          <w:lang/>
        </w:rPr>
        <w:t>Planning</w:t>
      </w:r>
    </w:p>
    <w:p w14:paraId="5D9B3EFE" w14:textId="6A3DB435" w:rsidR="004B3B00" w:rsidRDefault="00BA0CCC" w:rsidP="009C718D">
      <w:pPr>
        <w:pStyle w:val="Listenabsatz"/>
        <w:numPr>
          <w:ilvl w:val="0"/>
          <w:numId w:val="18"/>
        </w:numPr>
        <w:rPr>
          <w:lang/>
        </w:rPr>
      </w:pPr>
      <w:r>
        <w:rPr>
          <w:lang/>
        </w:rPr>
        <w:t>Specification, Configuration, and Coding</w:t>
      </w:r>
    </w:p>
    <w:p w14:paraId="7BD3C0A9" w14:textId="6848E06E" w:rsidR="004B3B00" w:rsidRDefault="004B3B00" w:rsidP="009C718D">
      <w:pPr>
        <w:pStyle w:val="Listenabsatz"/>
        <w:numPr>
          <w:ilvl w:val="0"/>
          <w:numId w:val="18"/>
        </w:numPr>
        <w:rPr>
          <w:lang/>
        </w:rPr>
      </w:pPr>
      <w:r>
        <w:rPr>
          <w:lang/>
        </w:rPr>
        <w:t>Verification</w:t>
      </w:r>
    </w:p>
    <w:p w14:paraId="4ED6C6A9" w14:textId="62DC2F6A" w:rsidR="004B3B00" w:rsidRPr="004B3B00" w:rsidRDefault="004B3B00" w:rsidP="009C718D">
      <w:pPr>
        <w:pStyle w:val="Listenabsatz"/>
        <w:numPr>
          <w:ilvl w:val="0"/>
          <w:numId w:val="18"/>
        </w:numPr>
        <w:rPr>
          <w:lang/>
        </w:rPr>
      </w:pPr>
      <w:r>
        <w:rPr>
          <w:lang/>
        </w:rPr>
        <w:t>Reporting and Release</w:t>
      </w:r>
    </w:p>
    <w:p w14:paraId="44BF5CE8" w14:textId="752D9736" w:rsidR="00BF4B1E" w:rsidRDefault="00EE1F44" w:rsidP="0080660B">
      <w:pPr>
        <w:rPr>
          <w:lang/>
        </w:rPr>
      </w:pPr>
      <w:r>
        <w:rPr>
          <w:lang/>
        </w:rPr>
        <w:t xml:space="preserve">These four </w:t>
      </w:r>
      <w:r w:rsidR="00BA0CCC">
        <w:rPr>
          <w:lang/>
        </w:rPr>
        <w:t>stages</w:t>
      </w:r>
      <w:r w:rsidR="00FA792F">
        <w:rPr>
          <w:lang/>
        </w:rPr>
        <w:t xml:space="preserve"> are</w:t>
      </w:r>
      <w:r>
        <w:rPr>
          <w:lang/>
        </w:rPr>
        <w:t xml:space="preserve"> foreseen for all software</w:t>
      </w:r>
      <w:r w:rsidR="00FA792F">
        <w:rPr>
          <w:lang/>
        </w:rPr>
        <w:t xml:space="preserve"> </w:t>
      </w:r>
      <w:r>
        <w:rPr>
          <w:lang/>
        </w:rPr>
        <w:t>types</w:t>
      </w:r>
      <w:r w:rsidR="00FA792F">
        <w:rPr>
          <w:lang/>
        </w:rPr>
        <w:t xml:space="preserve">, but </w:t>
      </w:r>
      <w:r>
        <w:rPr>
          <w:lang/>
        </w:rPr>
        <w:t>the</w:t>
      </w:r>
      <w:r w:rsidR="00142340">
        <w:rPr>
          <w:lang/>
        </w:rPr>
        <w:t xml:space="preserve"> extend</w:t>
      </w:r>
      <w:r>
        <w:rPr>
          <w:lang/>
        </w:rPr>
        <w:t xml:space="preserve"> of each step</w:t>
      </w:r>
      <w:r w:rsidR="00142340">
        <w:rPr>
          <w:lang/>
        </w:rPr>
        <w:t xml:space="preserve"> varies depending on the</w:t>
      </w:r>
      <w:r>
        <w:rPr>
          <w:lang/>
        </w:rPr>
        <w:t>ir</w:t>
      </w:r>
      <w:r w:rsidR="00142340">
        <w:rPr>
          <w:lang/>
        </w:rPr>
        <w:t xml:space="preserve"> category</w:t>
      </w:r>
      <w:r w:rsidR="00FA792F">
        <w:rPr>
          <w:lang/>
        </w:rPr>
        <w:t xml:space="preserve"> (p.29 -  </w:t>
      </w:r>
      <w:r w:rsidR="00142340">
        <w:rPr>
          <w:lang/>
        </w:rPr>
        <w:t xml:space="preserve">37). For example the verification step of a category 3 software consists </w:t>
      </w:r>
      <w:r>
        <w:rPr>
          <w:lang/>
        </w:rPr>
        <w:t xml:space="preserve">only </w:t>
      </w:r>
      <w:r w:rsidR="00142340">
        <w:rPr>
          <w:lang/>
        </w:rPr>
        <w:t xml:space="preserve">of requirements testing (p.34), whereas for a category 5 software it includes module testing, integration testing, functional testing (corresponding to the OQ, as described in chapter </w:t>
      </w:r>
      <w:r w:rsidR="00142340" w:rsidRPr="00142340">
        <w:rPr>
          <w:highlight w:val="yellow"/>
          <w:lang/>
        </w:rPr>
        <w:t>3.3</w:t>
      </w:r>
      <w:r w:rsidR="00142340">
        <w:rPr>
          <w:lang/>
        </w:rPr>
        <w:t xml:space="preserve"> ) and requirements testing.</w:t>
      </w:r>
    </w:p>
    <w:p w14:paraId="394DE024" w14:textId="6654D7E6" w:rsidR="00142340" w:rsidRDefault="00142340" w:rsidP="0080660B">
      <w:pPr>
        <w:rPr>
          <w:lang/>
        </w:rPr>
      </w:pPr>
      <w:r w:rsidRPr="00142340">
        <w:rPr>
          <w:lang/>
        </w:rPr>
        <w:t>Since we want to investigate the automation of OQ, we will focus in the following</w:t>
      </w:r>
      <w:r w:rsidR="007A6059">
        <w:rPr>
          <w:lang/>
        </w:rPr>
        <w:t xml:space="preserve"> </w:t>
      </w:r>
      <w:r w:rsidRPr="00142340">
        <w:rPr>
          <w:lang/>
        </w:rPr>
        <w:t>on a category 5 software.</w:t>
      </w:r>
    </w:p>
    <w:p w14:paraId="5FEB8079" w14:textId="102F5C70" w:rsidR="00BA0CCC" w:rsidRPr="00FA792F" w:rsidRDefault="00E85376" w:rsidP="0080660B">
      <w:pPr>
        <w:rPr>
          <w:lang/>
        </w:rPr>
      </w:pPr>
      <w:r>
        <w:rPr>
          <w:lang/>
        </w:rPr>
        <w:t xml:space="preserve">Next to verification activities in the project phase, </w:t>
      </w:r>
      <w:r w:rsidR="0055645A">
        <w:rPr>
          <w:lang/>
        </w:rPr>
        <w:t>verification activities are also needed in the</w:t>
      </w:r>
      <w:r>
        <w:rPr>
          <w:lang/>
        </w:rPr>
        <w:t xml:space="preserve"> operation phase </w:t>
      </w:r>
      <w:r w:rsidR="0055645A">
        <w:rPr>
          <w:lang/>
        </w:rPr>
        <w:t>while</w:t>
      </w:r>
      <w:r>
        <w:rPr>
          <w:lang/>
        </w:rPr>
        <w:t xml:space="preserve"> implement</w:t>
      </w:r>
      <w:r w:rsidR="0055645A">
        <w:rPr>
          <w:lang/>
        </w:rPr>
        <w:t>ing</w:t>
      </w:r>
      <w:r>
        <w:rPr>
          <w:lang/>
        </w:rPr>
        <w:t xml:space="preserve"> changes in the software</w:t>
      </w:r>
      <w:r w:rsidR="0055645A">
        <w:rPr>
          <w:lang/>
        </w:rPr>
        <w:t xml:space="preserve"> (GAMP5, figure 4.1 page 30)</w:t>
      </w:r>
      <w:r>
        <w:rPr>
          <w:lang/>
        </w:rPr>
        <w:t xml:space="preserve">. </w:t>
      </w:r>
      <w:r w:rsidR="001F44D2">
        <w:rPr>
          <w:lang/>
        </w:rPr>
        <w:t xml:space="preserve">But </w:t>
      </w:r>
      <w:r>
        <w:rPr>
          <w:lang/>
        </w:rPr>
        <w:t>GAMP5 states</w:t>
      </w:r>
      <w:r w:rsidR="0055645A">
        <w:rPr>
          <w:lang/>
        </w:rPr>
        <w:t xml:space="preserve"> in this respect</w:t>
      </w:r>
      <w:r>
        <w:rPr>
          <w:lang/>
        </w:rPr>
        <w:t xml:space="preserve"> that</w:t>
      </w:r>
      <w:r w:rsidR="0055645A">
        <w:rPr>
          <w:lang/>
        </w:rPr>
        <w:t xml:space="preserve"> as well the verification stage as also</w:t>
      </w:r>
      <w:r>
        <w:rPr>
          <w:lang/>
        </w:rPr>
        <w:t xml:space="preserve"> </w:t>
      </w:r>
      <w:r w:rsidR="0055645A">
        <w:rPr>
          <w:lang/>
        </w:rPr>
        <w:t>the other three</w:t>
      </w:r>
      <w:r w:rsidR="00BA0CCC">
        <w:rPr>
          <w:lang/>
        </w:rPr>
        <w:t xml:space="preserve"> stages</w:t>
      </w:r>
      <w:r w:rsidR="0055645A">
        <w:rPr>
          <w:lang/>
        </w:rPr>
        <w:t xml:space="preserve"> of the project phase</w:t>
      </w:r>
      <w:r w:rsidR="00BA0CCC">
        <w:rPr>
          <w:lang/>
        </w:rPr>
        <w:t xml:space="preserve"> are equally applicable</w:t>
      </w:r>
      <w:r>
        <w:rPr>
          <w:lang/>
        </w:rPr>
        <w:t xml:space="preserve"> </w:t>
      </w:r>
      <w:r w:rsidR="0055645A">
        <w:rPr>
          <w:lang/>
        </w:rPr>
        <w:t>for the</w:t>
      </w:r>
      <w:r>
        <w:rPr>
          <w:lang/>
        </w:rPr>
        <w:t xml:space="preserve"> subsequent changes during operation</w:t>
      </w:r>
      <w:r w:rsidR="0055645A">
        <w:rPr>
          <w:lang/>
        </w:rPr>
        <w:t xml:space="preserve"> (p.29)</w:t>
      </w:r>
      <w:r>
        <w:rPr>
          <w:lang/>
        </w:rPr>
        <w:t>.</w:t>
      </w:r>
    </w:p>
    <w:p w14:paraId="22CC3FFD" w14:textId="77777777" w:rsidR="00BF4B1E" w:rsidRDefault="00BF4B1E" w:rsidP="00BF4B1E">
      <w:pPr>
        <w:pStyle w:val="berschrift3"/>
        <w:rPr>
          <w:lang w:val="en-GB"/>
        </w:rPr>
      </w:pPr>
      <w:bookmarkStart w:id="128" w:name="_Toc44339657"/>
      <w:commentRangeStart w:id="129"/>
      <w:r>
        <w:rPr>
          <w:lang w:val="en-GB"/>
        </w:rPr>
        <w:lastRenderedPageBreak/>
        <w:t>Automated Testing</w:t>
      </w:r>
      <w:commentRangeEnd w:id="129"/>
      <w:r w:rsidR="00224116">
        <w:rPr>
          <w:rStyle w:val="Kommentarzeichen"/>
          <w:b w:val="0"/>
          <w:i w:val="0"/>
          <w:kern w:val="0"/>
          <w:lang w:eastAsia="en-US"/>
        </w:rPr>
        <w:commentReference w:id="129"/>
      </w:r>
      <w:bookmarkEnd w:id="128"/>
      <w:r>
        <w:rPr>
          <w:lang w:val="en-GB"/>
        </w:rPr>
        <w:t xml:space="preserve"> </w:t>
      </w:r>
    </w:p>
    <w:p w14:paraId="7F9631CD" w14:textId="34394899" w:rsidR="00BF4B1E" w:rsidRDefault="002C128E" w:rsidP="0080660B">
      <w:pPr>
        <w:rPr>
          <w:lang/>
        </w:rPr>
      </w:pPr>
      <w:r>
        <w:rPr>
          <w:lang/>
        </w:rPr>
        <w:t xml:space="preserve">GAMP5 has a chapter specifically dedicated to automated testing (GAMP5 pp207). </w:t>
      </w:r>
      <w:commentRangeStart w:id="130"/>
      <w:r>
        <w:rPr>
          <w:lang/>
        </w:rPr>
        <w:t xml:space="preserve">It is stated, that </w:t>
      </w:r>
      <w:commentRangeEnd w:id="130"/>
      <w:r w:rsidR="004F12E3">
        <w:rPr>
          <w:rStyle w:val="Kommentarzeichen"/>
        </w:rPr>
        <w:commentReference w:id="130"/>
      </w:r>
      <w:r>
        <w:rPr>
          <w:lang/>
        </w:rPr>
        <w:t xml:space="preserve">automated testing offers a good possibility to improve efficiency and effectiveness of test execution </w:t>
      </w:r>
      <w:commentRangeStart w:id="131"/>
      <w:r>
        <w:rPr>
          <w:lang/>
        </w:rPr>
        <w:t xml:space="preserve">especially in respect of test coverage </w:t>
      </w:r>
      <w:commentRangeEnd w:id="131"/>
      <w:r>
        <w:rPr>
          <w:rStyle w:val="Kommentarzeichen"/>
        </w:rPr>
        <w:commentReference w:id="131"/>
      </w:r>
      <w:r>
        <w:rPr>
          <w:lang/>
        </w:rPr>
        <w:t>for regression testing (p207).</w:t>
      </w:r>
      <w:r w:rsidR="004F12E3">
        <w:rPr>
          <w:lang/>
        </w:rPr>
        <w:t xml:space="preserve"> But it also states some rules that should be respected when using test automation tools. </w:t>
      </w:r>
      <w:r w:rsidR="00036811" w:rsidRPr="00036811">
        <w:rPr>
          <w:lang/>
        </w:rPr>
        <w:t>With regard to the</w:t>
      </w:r>
      <w:r w:rsidR="00036811">
        <w:rPr>
          <w:lang/>
        </w:rPr>
        <w:t xml:space="preserve"> </w:t>
      </w:r>
      <w:commentRangeStart w:id="132"/>
      <w:r w:rsidR="00036811">
        <w:rPr>
          <w:lang/>
        </w:rPr>
        <w:t>research</w:t>
      </w:r>
      <w:r w:rsidR="00036811" w:rsidRPr="00036811">
        <w:rPr>
          <w:lang/>
        </w:rPr>
        <w:t xml:space="preserve"> questions </w:t>
      </w:r>
      <w:commentRangeEnd w:id="132"/>
      <w:r w:rsidR="00036811">
        <w:rPr>
          <w:rStyle w:val="Kommentarzeichen"/>
        </w:rPr>
        <w:commentReference w:id="132"/>
      </w:r>
      <w:r w:rsidR="00036811" w:rsidRPr="00036811">
        <w:rPr>
          <w:lang/>
        </w:rPr>
        <w:t>of this thesis, the following points should be emphasized</w:t>
      </w:r>
      <w:r w:rsidR="004F12E3">
        <w:rPr>
          <w:lang/>
        </w:rPr>
        <w:t>:</w:t>
      </w:r>
    </w:p>
    <w:p w14:paraId="73E2667F" w14:textId="38FD029E" w:rsidR="004F12E3" w:rsidRDefault="004F12E3" w:rsidP="009C718D">
      <w:pPr>
        <w:pStyle w:val="Listenabsatz"/>
        <w:numPr>
          <w:ilvl w:val="0"/>
          <w:numId w:val="19"/>
        </w:numPr>
        <w:rPr>
          <w:lang/>
        </w:rPr>
      </w:pPr>
      <w:r w:rsidRPr="004F12E3">
        <w:rPr>
          <w:lang/>
        </w:rPr>
        <w:t xml:space="preserve">The tools need to </w:t>
      </w:r>
      <w:r>
        <w:rPr>
          <w:lang/>
        </w:rPr>
        <w:t>be validated (appropriate specification and risk based verification)</w:t>
      </w:r>
      <w:r w:rsidR="00B6550F">
        <w:rPr>
          <w:lang/>
        </w:rPr>
        <w:t>, whereas GAMP5 normally considers established test tools as a category 1 software (p207)</w:t>
      </w:r>
    </w:p>
    <w:p w14:paraId="1E33792A" w14:textId="3E8D8174" w:rsidR="00B6550F" w:rsidRDefault="00B6550F" w:rsidP="009C718D">
      <w:pPr>
        <w:pStyle w:val="Listenabsatz"/>
        <w:numPr>
          <w:ilvl w:val="0"/>
          <w:numId w:val="19"/>
        </w:numPr>
        <w:rPr>
          <w:lang/>
        </w:rPr>
      </w:pPr>
      <w:r>
        <w:rPr>
          <w:lang/>
        </w:rPr>
        <w:t>The use of test automation tools should be defined in the test strategy and utilised in accordance with its intended use</w:t>
      </w:r>
      <w:r w:rsidR="009D3C94">
        <w:rPr>
          <w:lang/>
        </w:rPr>
        <w:t xml:space="preserve"> (207)</w:t>
      </w:r>
      <w:r>
        <w:rPr>
          <w:lang/>
        </w:rPr>
        <w:t>.</w:t>
      </w:r>
    </w:p>
    <w:p w14:paraId="4A70CF67" w14:textId="325C79F3" w:rsidR="00B6550F" w:rsidRPr="004F12E3" w:rsidRDefault="00472F83" w:rsidP="009C718D">
      <w:pPr>
        <w:pStyle w:val="Listenabsatz"/>
        <w:numPr>
          <w:ilvl w:val="0"/>
          <w:numId w:val="19"/>
        </w:numPr>
        <w:rPr>
          <w:lang/>
        </w:rPr>
      </w:pPr>
      <w:r>
        <w:rPr>
          <w:lang/>
        </w:rPr>
        <w:t>The m</w:t>
      </w:r>
      <w:r w:rsidR="00B6550F">
        <w:rPr>
          <w:lang/>
        </w:rPr>
        <w:t xml:space="preserve">aintenance of test documentation </w:t>
      </w:r>
      <w:r>
        <w:rPr>
          <w:lang/>
        </w:rPr>
        <w:t>have to</w:t>
      </w:r>
      <w:r w:rsidR="00414A01">
        <w:rPr>
          <w:lang/>
        </w:rPr>
        <w:t xml:space="preserve"> conform </w:t>
      </w:r>
      <w:r w:rsidR="00031135">
        <w:rPr>
          <w:lang/>
        </w:rPr>
        <w:t xml:space="preserve">at least </w:t>
      </w:r>
      <w:r w:rsidR="00414A01">
        <w:rPr>
          <w:lang/>
        </w:rPr>
        <w:t>to the</w:t>
      </w:r>
      <w:r w:rsidR="00031135">
        <w:rPr>
          <w:lang/>
        </w:rPr>
        <w:t xml:space="preserve"> standard </w:t>
      </w:r>
      <w:r w:rsidR="00414A01">
        <w:rPr>
          <w:lang/>
        </w:rPr>
        <w:t>f</w:t>
      </w:r>
      <w:r w:rsidR="00031135">
        <w:rPr>
          <w:lang/>
        </w:rPr>
        <w:t>or paper based testing</w:t>
      </w:r>
      <w:r w:rsidR="00414A01">
        <w:rPr>
          <w:lang/>
        </w:rPr>
        <w:t xml:space="preserve"> (207, 208): </w:t>
      </w:r>
      <w:r w:rsidR="00414A01" w:rsidRPr="00414A01">
        <w:rPr>
          <w:lang/>
        </w:rPr>
        <w:t>To control automated test scripts, a documented procedure must be created and applied</w:t>
      </w:r>
      <w:r w:rsidR="00414A01">
        <w:rPr>
          <w:lang/>
        </w:rPr>
        <w:t xml:space="preserve"> (208). </w:t>
      </w:r>
      <w:r w:rsidR="00B7241E">
        <w:rPr>
          <w:lang/>
        </w:rPr>
        <w:t>The</w:t>
      </w:r>
      <w:r w:rsidR="00B7241E" w:rsidRPr="00B7241E">
        <w:rPr>
          <w:lang/>
        </w:rPr>
        <w:t xml:space="preserve"> test results</w:t>
      </w:r>
      <w:r w:rsidR="00B7241E">
        <w:rPr>
          <w:lang/>
        </w:rPr>
        <w:t xml:space="preserve"> are normally available as</w:t>
      </w:r>
      <w:r w:rsidR="00B7241E" w:rsidRPr="00B7241E">
        <w:rPr>
          <w:lang/>
        </w:rPr>
        <w:t xml:space="preserve"> logs generated by test automation</w:t>
      </w:r>
      <w:r w:rsidR="00B7241E">
        <w:rPr>
          <w:lang/>
        </w:rPr>
        <w:t>. These should not only containt the acutal test results, but</w:t>
      </w:r>
      <w:r w:rsidR="00B7241E" w:rsidRPr="00B7241E">
        <w:rPr>
          <w:lang/>
        </w:rPr>
        <w:t xml:space="preserve"> must also contain information such as an ID, date and time of test execution, the connection to the corresponding test script, the identity of the tester and the name of the test environment. They should furthermore be available</w:t>
      </w:r>
      <w:r w:rsidR="00B7241E">
        <w:rPr>
          <w:lang/>
        </w:rPr>
        <w:t xml:space="preserve"> for reviews and audits</w:t>
      </w:r>
      <w:r w:rsidR="00B7241E" w:rsidRPr="00B7241E">
        <w:rPr>
          <w:lang/>
        </w:rPr>
        <w:t xml:space="preserve"> in </w:t>
      </w:r>
      <w:r w:rsidR="00B7241E">
        <w:rPr>
          <w:lang/>
        </w:rPr>
        <w:t>a</w:t>
      </w:r>
      <w:r w:rsidR="00B7241E" w:rsidRPr="00B7241E">
        <w:rPr>
          <w:lang/>
        </w:rPr>
        <w:t xml:space="preserve"> state</w:t>
      </w:r>
      <w:r w:rsidR="00B7241E">
        <w:rPr>
          <w:lang/>
        </w:rPr>
        <w:t xml:space="preserve"> that prevents the documents from being editable</w:t>
      </w:r>
      <w:r w:rsidR="00B7241E" w:rsidRPr="00B7241E">
        <w:rPr>
          <w:lang/>
        </w:rPr>
        <w:t>.</w:t>
      </w:r>
      <w:r>
        <w:rPr>
          <w:lang/>
        </w:rPr>
        <w:t xml:space="preserve"> The QA needs to agree on the handling of the test result documentation. This should be done while developing the test strategy. (208)</w:t>
      </w:r>
    </w:p>
    <w:p w14:paraId="4001751E" w14:textId="409E9191" w:rsidR="00BF4B1E" w:rsidRDefault="00BF4B1E" w:rsidP="0080660B">
      <w:pPr>
        <w:rPr>
          <w:lang w:val="en-GB"/>
        </w:rPr>
      </w:pPr>
    </w:p>
    <w:p w14:paraId="1E43457D" w14:textId="542D9C53" w:rsidR="00AC4914" w:rsidRDefault="00AC4914" w:rsidP="00AC4914">
      <w:pPr>
        <w:pStyle w:val="berschrift2"/>
        <w:rPr>
          <w:lang/>
        </w:rPr>
      </w:pPr>
      <w:bookmarkStart w:id="133" w:name="_Toc44339658"/>
      <w:r>
        <w:rPr>
          <w:lang/>
        </w:rPr>
        <w:t>Verification</w:t>
      </w:r>
      <w:r w:rsidR="006B5ECE">
        <w:rPr>
          <w:lang/>
        </w:rPr>
        <w:t xml:space="preserve"> for Custom Applications</w:t>
      </w:r>
      <w:r>
        <w:rPr>
          <w:lang/>
        </w:rPr>
        <w:t xml:space="preserve"> According to GAMP5</w:t>
      </w:r>
      <w:bookmarkEnd w:id="133"/>
    </w:p>
    <w:p w14:paraId="3005F528" w14:textId="7A54F8B9" w:rsidR="00AC4914" w:rsidRPr="00D32583" w:rsidRDefault="00F84D09" w:rsidP="00AC4914">
      <w:pPr>
        <w:rPr>
          <w:lang w:eastAsia="de-DE"/>
        </w:rPr>
      </w:pPr>
      <w:r>
        <w:rPr>
          <w:lang w:eastAsia="de-DE"/>
        </w:rPr>
        <w:t>V</w:t>
      </w:r>
      <w:r w:rsidR="004A3E5A">
        <w:rPr>
          <w:lang w:eastAsia="de-DE"/>
        </w:rPr>
        <w:t>erification activities</w:t>
      </w:r>
      <w:r w:rsidR="008245D9">
        <w:rPr>
          <w:lang w:eastAsia="de-DE"/>
        </w:rPr>
        <w:t xml:space="preserve"> for the implementation of a custom application</w:t>
      </w:r>
      <w:r w:rsidR="004A3E5A">
        <w:rPr>
          <w:lang w:eastAsia="de-DE"/>
        </w:rPr>
        <w:t xml:space="preserve"> </w:t>
      </w:r>
      <w:r>
        <w:rPr>
          <w:lang w:eastAsia="de-DE"/>
        </w:rPr>
        <w:t>are about demonstrating</w:t>
      </w:r>
      <w:r w:rsidR="004A3E5A">
        <w:rPr>
          <w:lang w:eastAsia="de-DE"/>
        </w:rPr>
        <w:t xml:space="preserve"> that the </w:t>
      </w:r>
      <w:r w:rsidR="008245D9">
        <w:rPr>
          <w:lang w:eastAsia="de-DE"/>
        </w:rPr>
        <w:t>software</w:t>
      </w:r>
      <w:r w:rsidR="004A3E5A">
        <w:rPr>
          <w:lang w:eastAsia="de-DE"/>
        </w:rPr>
        <w:t xml:space="preserve"> is compliant and fit for intended use </w:t>
      </w:r>
      <w:r>
        <w:rPr>
          <w:lang w:eastAsia="de-DE"/>
        </w:rPr>
        <w:t>by confirming that specifications have been fulfilled (</w:t>
      </w:r>
      <w:r w:rsidRPr="00724B56">
        <w:rPr>
          <w:highlight w:val="yellow"/>
          <w:lang w:eastAsia="de-DE"/>
        </w:rPr>
        <w:t>GAMP5 pp. 31 and 37</w:t>
      </w:r>
      <w:r>
        <w:rPr>
          <w:lang w:eastAsia="de-DE"/>
        </w:rPr>
        <w:t xml:space="preserve">). GAMP5 foresees, that after </w:t>
      </w:r>
      <w:r w:rsidR="008245D9">
        <w:rPr>
          <w:lang w:eastAsia="de-DE"/>
        </w:rPr>
        <w:t>the</w:t>
      </w:r>
      <w:r>
        <w:rPr>
          <w:lang w:eastAsia="de-DE"/>
        </w:rPr>
        <w:t xml:space="preserve"> application has been built</w:t>
      </w:r>
      <w:r w:rsidR="000010B7">
        <w:rPr>
          <w:lang w:eastAsia="de-DE"/>
        </w:rPr>
        <w:t>, a</w:t>
      </w:r>
      <w:r w:rsidR="008245D9">
        <w:rPr>
          <w:lang w:eastAsia="de-DE"/>
        </w:rPr>
        <w:t>n</w:t>
      </w:r>
      <w:r w:rsidR="000010B7">
        <w:rPr>
          <w:lang w:eastAsia="de-DE"/>
        </w:rPr>
        <w:t xml:space="preserve"> installation qualification</w:t>
      </w:r>
      <w:r w:rsidR="00724B56">
        <w:rPr>
          <w:lang w:eastAsia="de-DE"/>
        </w:rPr>
        <w:t xml:space="preserve"> (IQ)</w:t>
      </w:r>
      <w:r w:rsidR="000010B7">
        <w:rPr>
          <w:lang w:eastAsia="de-DE"/>
        </w:rPr>
        <w:t>, an operational qualification</w:t>
      </w:r>
      <w:r w:rsidR="00724B56">
        <w:rPr>
          <w:lang w:eastAsia="de-DE"/>
        </w:rPr>
        <w:t xml:space="preserve"> (OQ)</w:t>
      </w:r>
      <w:r w:rsidR="000010B7">
        <w:rPr>
          <w:lang w:eastAsia="de-DE"/>
        </w:rPr>
        <w:t xml:space="preserve"> and</w:t>
      </w:r>
      <w:r w:rsidR="00724B56">
        <w:rPr>
          <w:lang w:eastAsia="de-DE"/>
        </w:rPr>
        <w:t xml:space="preserve"> a</w:t>
      </w:r>
      <w:r w:rsidR="000010B7">
        <w:rPr>
          <w:lang w:eastAsia="de-DE"/>
        </w:rPr>
        <w:t xml:space="preserve"> performance qualification</w:t>
      </w:r>
      <w:r w:rsidR="00724B56">
        <w:rPr>
          <w:lang w:eastAsia="de-DE"/>
        </w:rPr>
        <w:t xml:space="preserve"> (PQ) </w:t>
      </w:r>
      <w:r w:rsidR="000B38D7">
        <w:rPr>
          <w:lang w:eastAsia="de-DE"/>
        </w:rPr>
        <w:t>is</w:t>
      </w:r>
      <w:r w:rsidR="00724B56">
        <w:rPr>
          <w:lang w:eastAsia="de-DE"/>
        </w:rPr>
        <w:t xml:space="preserve"> achieved by testing activities (</w:t>
      </w:r>
      <w:r w:rsidR="00724B56" w:rsidRPr="00724B56">
        <w:rPr>
          <w:highlight w:val="yellow"/>
          <w:lang w:eastAsia="de-DE"/>
        </w:rPr>
        <w:t>GAMP5 p 38</w:t>
      </w:r>
      <w:r w:rsidR="00724B56">
        <w:rPr>
          <w:lang w:eastAsia="de-DE"/>
        </w:rPr>
        <w:t>).</w:t>
      </w:r>
      <w:r w:rsidR="008245D9">
        <w:rPr>
          <w:lang w:eastAsia="de-DE"/>
        </w:rPr>
        <w:t xml:space="preserve"> In this sense a test strategy, also called testplan</w:t>
      </w:r>
      <w:r w:rsidR="00662821">
        <w:rPr>
          <w:lang w:eastAsia="de-DE"/>
        </w:rPr>
        <w:t>,</w:t>
      </w:r>
      <w:r w:rsidR="008245D9">
        <w:rPr>
          <w:lang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eastAsia="de-DE"/>
        </w:rPr>
        <w:t>GAMP5 pp. 196 and 201</w:t>
      </w:r>
      <w:r w:rsidR="008245D9">
        <w:rPr>
          <w:lang w:eastAsia="de-DE"/>
        </w:rPr>
        <w:t>).</w:t>
      </w:r>
      <w:r w:rsidR="00D32583">
        <w:rPr>
          <w:lang w:eastAsia="de-DE"/>
        </w:rPr>
        <w:t xml:space="preserve"> On </w:t>
      </w:r>
      <w:r w:rsidR="00D32583" w:rsidRPr="00D32583">
        <w:rPr>
          <w:highlight w:val="yellow"/>
          <w:lang w:eastAsia="de-DE"/>
        </w:rPr>
        <w:t>p.196</w:t>
      </w:r>
      <w:r w:rsidR="00D32583">
        <w:rPr>
          <w:lang w:eastAsia="de-DE"/>
        </w:rPr>
        <w:t>, GAMP5 foresees, that the testplan is written by the test manager</w:t>
      </w:r>
      <w:r w:rsidR="00AD6F8C">
        <w:rPr>
          <w:lang w:eastAsia="de-DE"/>
        </w:rPr>
        <w:t>, whereas for the approval the Quality Unit is suggested (</w:t>
      </w:r>
      <w:r w:rsidR="00AD6F8C" w:rsidRPr="00AD6F8C">
        <w:rPr>
          <w:highlight w:val="yellow"/>
          <w:lang w:eastAsia="de-DE"/>
        </w:rPr>
        <w:t>p.59</w:t>
      </w:r>
      <w:r w:rsidR="00AD6F8C">
        <w:rPr>
          <w:lang w:eastAsia="de-DE"/>
        </w:rPr>
        <w:t>)</w:t>
      </w:r>
      <w:r w:rsidR="00D32583">
        <w:rPr>
          <w:lang w:eastAsia="de-DE"/>
        </w:rPr>
        <w:t>.</w:t>
      </w:r>
    </w:p>
    <w:p w14:paraId="115AF2DD" w14:textId="72977408" w:rsidR="00A8541A" w:rsidRPr="00A8541A" w:rsidRDefault="008245D9" w:rsidP="00AC4914">
      <w:pPr>
        <w:rPr>
          <w:lang/>
        </w:rPr>
      </w:pPr>
      <w:r>
        <w:rPr>
          <w:lang w:eastAsia="de-DE"/>
        </w:rPr>
        <w:t>The figure below shows</w:t>
      </w:r>
      <w:r w:rsidR="00A8541A">
        <w:rPr>
          <w:lang w:eastAsia="de-DE"/>
        </w:rPr>
        <w:t xml:space="preserve"> in an abstract form how specifications are related to the different testing </w:t>
      </w:r>
      <w:r w:rsidR="00662821">
        <w:rPr>
          <w:lang w:eastAsia="de-DE"/>
        </w:rPr>
        <w:t>activities</w:t>
      </w:r>
      <w:r w:rsidR="00A8541A">
        <w:rPr>
          <w:lang w:eastAsia="de-DE"/>
        </w:rPr>
        <w:t xml:space="preserve"> (</w:t>
      </w:r>
      <w:r w:rsidR="00AC4DA9">
        <w:rPr>
          <w:lang w:eastAsia="de-DE"/>
        </w:rPr>
        <w:t xml:space="preserve">GAMP5, p. 36; </w:t>
      </w:r>
      <w:r w:rsidR="00A8541A">
        <w:rPr>
          <w:lang/>
        </w:rPr>
        <w:t xml:space="preserve">200417 - </w:t>
      </w:r>
      <w:r w:rsidR="001D2147">
        <w:fldChar w:fldCharType="begin"/>
      </w:r>
      <w:r w:rsidR="001D2147" w:rsidRPr="001D2147">
        <w:rPr>
          <w:lang w:val="en-GB"/>
          <w:rPrChange w:id="134" w:author="Mathias Fuchs" w:date="2020-06-30T15:44:00Z">
            <w:rPr/>
          </w:rPrChange>
        </w:rPr>
        <w:instrText xml:space="preserve"> HYPERLINK "https://www.softwaretestinghelp.com/iq-oq-pq-software-validation/" </w:instrText>
      </w:r>
      <w:r w:rsidR="001D2147">
        <w:fldChar w:fldCharType="separate"/>
      </w:r>
      <w:r w:rsidR="00A8541A" w:rsidRPr="009F7DFA">
        <w:rPr>
          <w:rStyle w:val="Hyperlink"/>
          <w:lang/>
        </w:rPr>
        <w:t>https://www.softwaretestinghelp.com/iq-oq-pq-software-validation/</w:t>
      </w:r>
      <w:r w:rsidR="001D2147">
        <w:rPr>
          <w:rStyle w:val="Hyperlink"/>
          <w:lang/>
        </w:rPr>
        <w:fldChar w:fldCharType="end"/>
      </w:r>
      <w:r w:rsidR="00A8541A" w:rsidRPr="00AC4DA9">
        <w:rPr>
          <w:lang w:eastAsia="de-DE"/>
        </w:rPr>
        <w:t xml:space="preserve"> ;</w:t>
      </w:r>
      <w:r w:rsidR="00A8541A" w:rsidRPr="00A8541A">
        <w:rPr>
          <w:lang/>
        </w:rPr>
        <w:t xml:space="preserve"> </w:t>
      </w:r>
      <w:r w:rsidR="00A8541A">
        <w:rPr>
          <w:lang/>
        </w:rPr>
        <w:t xml:space="preserve">200419 - </w:t>
      </w:r>
      <w:r w:rsidR="001D2147">
        <w:fldChar w:fldCharType="begin"/>
      </w:r>
      <w:r w:rsidR="001D2147" w:rsidRPr="001D2147">
        <w:rPr>
          <w:lang w:val="en-GB"/>
          <w:rPrChange w:id="135" w:author="Mathias Fuchs" w:date="2020-06-30T15:44:00Z">
            <w:rPr/>
          </w:rPrChange>
        </w:rPr>
        <w:instrText xml:space="preserve"> HYPERLINK "https://www.blazesystems.com/blaze-iq-oq-pq.html" </w:instrText>
      </w:r>
      <w:r w:rsidR="001D2147">
        <w:fldChar w:fldCharType="separate"/>
      </w:r>
      <w:r w:rsidR="00A8541A" w:rsidRPr="009F7DFA">
        <w:rPr>
          <w:rStyle w:val="Hyperlink"/>
          <w:lang/>
        </w:rPr>
        <w:t>https://www.blazesystems.com/blaze-iq-oq-pq.html</w:t>
      </w:r>
      <w:r w:rsidR="001D2147">
        <w:rPr>
          <w:rStyle w:val="Hyperlink"/>
          <w:lang/>
        </w:rPr>
        <w:fldChar w:fldCharType="end"/>
      </w:r>
      <w:r w:rsidR="00A8541A">
        <w:rPr>
          <w:lang/>
        </w:rPr>
        <w:t xml:space="preserve"> ; 200419 - </w:t>
      </w:r>
      <w:r w:rsidR="001D2147">
        <w:lastRenderedPageBreak/>
        <w:fldChar w:fldCharType="begin"/>
      </w:r>
      <w:r w:rsidR="001D2147" w:rsidRPr="001D2147">
        <w:rPr>
          <w:lang w:val="en-GB"/>
          <w:rPrChange w:id="136" w:author="Mathias Fuchs" w:date="2020-06-30T15:44:00Z">
            <w:rPr/>
          </w:rPrChange>
        </w:rPr>
        <w:instrText xml:space="preserve"> HYPERLINK "https://www.ciprecision.com/validation-services/" </w:instrText>
      </w:r>
      <w:r w:rsidR="001D2147">
        <w:fldChar w:fldCharType="separate"/>
      </w:r>
      <w:r w:rsidR="00A8541A" w:rsidRPr="009F7DFA">
        <w:rPr>
          <w:rStyle w:val="Hyperlink"/>
          <w:lang/>
        </w:rPr>
        <w:t>https://www.ciprecision.com/validation-services/</w:t>
      </w:r>
      <w:r w:rsidR="001D2147">
        <w:rPr>
          <w:rStyle w:val="Hyperlink"/>
          <w:lang/>
        </w:rPr>
        <w:fldChar w:fldCharType="end"/>
      </w:r>
      <w:r w:rsidR="00EF09E1">
        <w:rPr>
          <w:lang/>
        </w:rPr>
        <w:t xml:space="preserve">; 200427 – auch heruntergeladen - </w:t>
      </w:r>
      <w:r w:rsidR="001D2147">
        <w:fldChar w:fldCharType="begin"/>
      </w:r>
      <w:r w:rsidR="001D2147" w:rsidRPr="001D2147">
        <w:rPr>
          <w:lang w:val="en-GB"/>
          <w:rPrChange w:id="137" w:author="Mathias Fuchs" w:date="2020-06-30T15:44:00Z">
            <w:rPr/>
          </w:rPrChange>
        </w:rPr>
        <w:instrText xml:space="preserve"> HYPERLINK "https://onlinelibrary.wiley.com/doi/pdf/10.1002/qaj.426" </w:instrText>
      </w:r>
      <w:r w:rsidR="001D2147">
        <w:fldChar w:fldCharType="separate"/>
      </w:r>
      <w:r w:rsidR="00EF09E1" w:rsidRPr="001D2147">
        <w:rPr>
          <w:rStyle w:val="Hyperlink"/>
          <w:lang w:val="en-GB"/>
          <w:rPrChange w:id="138" w:author="Mathias Fuchs" w:date="2020-06-30T15:44:00Z">
            <w:rPr>
              <w:rStyle w:val="Hyperlink"/>
            </w:rPr>
          </w:rPrChange>
        </w:rPr>
        <w:t>https://onlinelibrary.wiley.com/doi/pdf/10.1002/qaj.426</w:t>
      </w:r>
      <w:r w:rsidR="001D2147">
        <w:rPr>
          <w:rStyle w:val="Hyperlink"/>
        </w:rPr>
        <w:fldChar w:fldCharType="end"/>
      </w:r>
      <w:r w:rsidR="00EF09E1">
        <w:rPr>
          <w:lang/>
        </w:rPr>
        <w:t xml:space="preserve"> )</w:t>
      </w:r>
      <w:r w:rsidR="00662821">
        <w:rPr>
          <w:lang/>
        </w:rPr>
        <w:t>:</w:t>
      </w:r>
    </w:p>
    <w:p w14:paraId="4EB8775E" w14:textId="15C82020" w:rsidR="00B313E3" w:rsidRDefault="00B313E3" w:rsidP="00AC4914">
      <w:pPr>
        <w:rPr>
          <w:lang/>
        </w:rPr>
      </w:pPr>
    </w:p>
    <w:p w14:paraId="39853056" w14:textId="02462A32" w:rsidR="00B313E3" w:rsidRDefault="00790DEE" w:rsidP="00AC4914">
      <w:pPr>
        <w:rPr>
          <w:lang/>
        </w:rPr>
      </w:pPr>
      <w:r>
        <w:rPr>
          <w:noProof/>
          <w:lang w:eastAsia="de-CH"/>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rPr>
      </w:pPr>
    </w:p>
    <w:p w14:paraId="53B847AD" w14:textId="0468D794" w:rsidR="00AC4914" w:rsidRDefault="00AC4914" w:rsidP="00AC4914">
      <w:pPr>
        <w:rPr>
          <w:lang/>
        </w:rPr>
      </w:pPr>
    </w:p>
    <w:p w14:paraId="796B8DBD" w14:textId="452307A1" w:rsidR="00AC4914" w:rsidRDefault="00AC4914" w:rsidP="00AC4914">
      <w:pPr>
        <w:rPr>
          <w:lang/>
        </w:rPr>
      </w:pPr>
    </w:p>
    <w:p w14:paraId="741B2506" w14:textId="7071CC4A" w:rsidR="00AC4914" w:rsidRDefault="0097180E" w:rsidP="00AC4914">
      <w:pPr>
        <w:rPr>
          <w:lang/>
        </w:rPr>
      </w:pPr>
      <w:r>
        <w:rPr>
          <w:lang/>
        </w:rPr>
        <w:t>I</w:t>
      </w:r>
      <w:r w:rsidR="005564D9">
        <w:rPr>
          <w:lang/>
        </w:rPr>
        <w:t xml:space="preserve">n view of OQ automation, </w:t>
      </w:r>
      <w:r w:rsidR="00790DEE">
        <w:rPr>
          <w:lang/>
        </w:rPr>
        <w:t>it</w:t>
      </w:r>
      <w:r>
        <w:rPr>
          <w:lang/>
        </w:rPr>
        <w:t xml:space="preserve"> has to be noted, </w:t>
      </w:r>
      <w:r w:rsidR="005564D9">
        <w:rPr>
          <w:lang/>
        </w:rPr>
        <w:t xml:space="preserve">that the OQ </w:t>
      </w:r>
      <w:r>
        <w:rPr>
          <w:lang/>
        </w:rPr>
        <w:t>is</w:t>
      </w:r>
      <w:r w:rsidR="005564D9">
        <w:rPr>
          <w:lang/>
        </w:rPr>
        <w:t xml:space="preserve"> performed on the fully built and installed software. In order to respect this process, that OQ </w:t>
      </w:r>
      <w:r>
        <w:rPr>
          <w:lang/>
        </w:rPr>
        <w:t>is</w:t>
      </w:r>
      <w:r w:rsidR="005564D9">
        <w:rPr>
          <w:lang/>
        </w:rPr>
        <w:t xml:space="preserve"> performed after installation, it will not be possible to use automation tools that perform testings during the build process, as for example unit testing using Junit (</w:t>
      </w:r>
      <w:r w:rsidR="005564D9" w:rsidRPr="005564D9">
        <w:rPr>
          <w:highlight w:val="green"/>
          <w:lang/>
        </w:rPr>
        <w:t>look for reference</w:t>
      </w:r>
      <w:r w:rsidR="005564D9">
        <w:rPr>
          <w:lang/>
        </w:rPr>
        <w:t xml:space="preserve">). </w:t>
      </w:r>
      <w:r>
        <w:rPr>
          <w:lang/>
        </w:rPr>
        <w:t>Therefore,</w:t>
      </w:r>
      <w:r w:rsidR="005564D9">
        <w:rPr>
          <w:lang/>
        </w:rPr>
        <w:t xml:space="preserve"> an OQ Test App will be needed, that </w:t>
      </w:r>
      <w:r w:rsidR="00AC4DA9">
        <w:rPr>
          <w:lang/>
        </w:rPr>
        <w:t>uses</w:t>
      </w:r>
      <w:r w:rsidR="005564D9">
        <w:rPr>
          <w:lang/>
        </w:rPr>
        <w:t xml:space="preserve"> the interfaces of the</w:t>
      </w:r>
      <w:r w:rsidR="00AC4DA9">
        <w:rPr>
          <w:lang/>
        </w:rPr>
        <w:t xml:space="preserve"> deployed</w:t>
      </w:r>
      <w:r w:rsidR="005564D9">
        <w:rPr>
          <w:lang/>
        </w:rPr>
        <w:t xml:space="preserve"> application.</w:t>
      </w:r>
    </w:p>
    <w:p w14:paraId="111C6FDD" w14:textId="58CD71EA" w:rsidR="005E09F2" w:rsidRDefault="005E09F2" w:rsidP="00AC4914">
      <w:pPr>
        <w:rPr>
          <w:lang/>
        </w:rPr>
      </w:pPr>
      <w:r w:rsidRPr="005E09F2">
        <w:rPr>
          <w:lang/>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rPr>
        <w:t xml:space="preserve"> (</w:t>
      </w:r>
      <w:r w:rsidR="00996166" w:rsidRPr="00287849">
        <w:rPr>
          <w:highlight w:val="yellow"/>
          <w:lang/>
        </w:rPr>
        <w:t>GAMP5, pp. 134-137</w:t>
      </w:r>
      <w:r w:rsidR="00996166">
        <w:rPr>
          <w:lang/>
        </w:rPr>
        <w:t>)</w:t>
      </w:r>
      <w:r w:rsidRPr="005E09F2">
        <w:rPr>
          <w:lang/>
        </w:rPr>
        <w:t>.</w:t>
      </w:r>
    </w:p>
    <w:p w14:paraId="5C980F3A" w14:textId="6C7A73C2" w:rsidR="00790DEE" w:rsidRPr="00790DEE" w:rsidRDefault="00790DEE" w:rsidP="00AC4914">
      <w:pPr>
        <w:rPr>
          <w:lang/>
        </w:rPr>
      </w:pPr>
      <w:r>
        <w:rPr>
          <w:lang/>
        </w:rPr>
        <w:t>In a similar way than traceability, a</w:t>
      </w:r>
      <w:r w:rsidR="00097BFD">
        <w:rPr>
          <w:lang/>
        </w:rPr>
        <w:t>lso</w:t>
      </w:r>
      <w:r>
        <w:rPr>
          <w:lang/>
        </w:rPr>
        <w:t xml:space="preserve"> functional risk assessment (FRA) is</w:t>
      </w:r>
      <w:r w:rsidR="00287849">
        <w:rPr>
          <w:lang/>
        </w:rPr>
        <w:t xml:space="preserve"> based or has an impact</w:t>
      </w:r>
      <w:r>
        <w:rPr>
          <w:lang/>
        </w:rPr>
        <w:t xml:space="preserve"> </w:t>
      </w:r>
      <w:r w:rsidR="00287849">
        <w:rPr>
          <w:lang/>
        </w:rPr>
        <w:t>on the</w:t>
      </w:r>
      <w:r>
        <w:rPr>
          <w:lang/>
        </w:rPr>
        <w:t xml:space="preserve"> the</w:t>
      </w:r>
      <w:r w:rsidR="00287849">
        <w:rPr>
          <w:lang/>
        </w:rPr>
        <w:t xml:space="preserve"> whole</w:t>
      </w:r>
      <w:r>
        <w:rPr>
          <w:lang/>
        </w:rPr>
        <w:t xml:space="preserve"> software verification process (</w:t>
      </w:r>
      <w:r w:rsidR="00287849" w:rsidRPr="00287849">
        <w:rPr>
          <w:highlight w:val="yellow"/>
          <w:lang/>
        </w:rPr>
        <w:t>GAMP5 Page 51</w:t>
      </w:r>
      <w:r>
        <w:rPr>
          <w:lang/>
        </w:rPr>
        <w:t xml:space="preserve">). </w:t>
      </w:r>
    </w:p>
    <w:p w14:paraId="15B5D74D" w14:textId="452FA4D8" w:rsidR="00E75B39" w:rsidRPr="00DF0033" w:rsidRDefault="00093B16" w:rsidP="00E75B39">
      <w:pPr>
        <w:pStyle w:val="berschrift2"/>
        <w:rPr>
          <w:lang w:val="en-GB"/>
        </w:rPr>
      </w:pPr>
      <w:bookmarkStart w:id="139" w:name="_Toc44339659"/>
      <w:r>
        <w:rPr>
          <w:lang/>
        </w:rPr>
        <w:lastRenderedPageBreak/>
        <w:t xml:space="preserve">The </w:t>
      </w:r>
      <w:r w:rsidR="00E75B39">
        <w:rPr>
          <w:lang w:val="en-GB"/>
        </w:rPr>
        <w:t>OQ</w:t>
      </w:r>
      <w:r w:rsidR="0001506E">
        <w:rPr>
          <w:lang/>
        </w:rPr>
        <w:t xml:space="preserve"> Process</w:t>
      </w:r>
      <w:r w:rsidR="00E75B39">
        <w:rPr>
          <w:lang w:val="en-GB"/>
        </w:rPr>
        <w:t xml:space="preserve"> According to GAMP5</w:t>
      </w:r>
      <w:bookmarkEnd w:id="139"/>
    </w:p>
    <w:p w14:paraId="07B4E41D" w14:textId="389C443A" w:rsidR="009F0860" w:rsidRDefault="00900853" w:rsidP="00417554">
      <w:pPr>
        <w:rPr>
          <w:lang/>
        </w:rPr>
      </w:pPr>
      <w:r>
        <w:rPr>
          <w:lang/>
        </w:rPr>
        <w:t>GAMP5 defines OQ</w:t>
      </w:r>
      <w:r w:rsidR="00655196">
        <w:rPr>
          <w:lang/>
        </w:rPr>
        <w:t>s</w:t>
      </w:r>
      <w:r>
        <w:rPr>
          <w:lang/>
        </w:rPr>
        <w:t xml:space="preserve"> the following way: “Operational Qualification (OQ)” </w:t>
      </w:r>
      <w:commentRangeStart w:id="140"/>
      <w:r>
        <w:rPr>
          <w:lang/>
        </w:rPr>
        <w:t xml:space="preserve">[...is a...] </w:t>
      </w:r>
      <w:commentRangeEnd w:id="140"/>
      <w:r>
        <w:rPr>
          <w:rStyle w:val="Kommentarzeichen"/>
        </w:rPr>
        <w:commentReference w:id="140"/>
      </w:r>
      <w:r>
        <w:rPr>
          <w:lang/>
        </w:rPr>
        <w:t xml:space="preserve">“documented verification that a system operates according to written and pre-approved specifications throughout specified operating ranges </w:t>
      </w:r>
      <w:r w:rsidRPr="00900853">
        <w:rPr>
          <w:highlight w:val="yellow"/>
          <w:lang/>
        </w:rPr>
        <w:t>(GAMP5 p. 38)</w:t>
      </w:r>
      <w:r>
        <w:rPr>
          <w:lang/>
        </w:rPr>
        <w:t xml:space="preserve">. </w:t>
      </w:r>
      <w:r w:rsidR="00655196">
        <w:rPr>
          <w:lang/>
        </w:rPr>
        <w:t>Whereas</w:t>
      </w:r>
      <w:r w:rsidR="00FF64F3">
        <w:rPr>
          <w:lang/>
        </w:rPr>
        <w:t xml:space="preserve"> GAMP5</w:t>
      </w:r>
      <w:r w:rsidR="00655196">
        <w:rPr>
          <w:lang/>
        </w:rPr>
        <w:t xml:space="preserve"> foresees following verification activity: “Testing or other verification of the system against specifications to demonstrate correct operation of functionality that support the specific business process </w:t>
      </w:r>
      <w:r w:rsidR="00FC0096">
        <w:rPr>
          <w:lang/>
        </w:rPr>
        <w:t>through</w:t>
      </w:r>
      <w:r w:rsidR="00C26752">
        <w:rPr>
          <w:lang/>
        </w:rPr>
        <w:t>out</w:t>
      </w:r>
      <w:r w:rsidR="00655196">
        <w:rPr>
          <w:lang/>
        </w:rPr>
        <w:t xml:space="preserve"> all specifies operating ranges” </w:t>
      </w:r>
      <w:r w:rsidR="00655196" w:rsidRPr="00900853">
        <w:rPr>
          <w:highlight w:val="yellow"/>
          <w:lang/>
        </w:rPr>
        <w:t>(GAMP5 p. 38)</w:t>
      </w:r>
      <w:r w:rsidR="00655196">
        <w:rPr>
          <w:lang/>
        </w:rPr>
        <w:t>.</w:t>
      </w:r>
      <w:r w:rsidR="00FF64F3">
        <w:rPr>
          <w:lang/>
        </w:rPr>
        <w:t xml:space="preserve"> </w:t>
      </w:r>
      <w:r w:rsidR="006E3EC2">
        <w:rPr>
          <w:lang/>
        </w:rPr>
        <w:t xml:space="preserve">In </w:t>
      </w:r>
      <w:r w:rsidR="006E3EC2" w:rsidRPr="00C26752">
        <w:rPr>
          <w:highlight w:val="yellow"/>
          <w:lang/>
        </w:rPr>
        <w:t xml:space="preserve">the </w:t>
      </w:r>
      <w:r w:rsidR="00C26752">
        <w:rPr>
          <w:highlight w:val="yellow"/>
          <w:lang/>
        </w:rPr>
        <w:t xml:space="preserve">GAMP5 </w:t>
      </w:r>
      <w:r w:rsidR="006E3EC2" w:rsidRPr="00C26752">
        <w:rPr>
          <w:highlight w:val="yellow"/>
          <w:lang/>
        </w:rPr>
        <w:t>appendix D5 p. 21</w:t>
      </w:r>
      <w:r w:rsidR="00866A5E">
        <w:rPr>
          <w:lang/>
        </w:rPr>
        <w:t>2 for custom applications,</w:t>
      </w:r>
      <w:r w:rsidR="006E3EC2">
        <w:rPr>
          <w:lang/>
        </w:rPr>
        <w:t xml:space="preserve"> this is </w:t>
      </w:r>
      <w:r w:rsidR="00FC0096">
        <w:rPr>
          <w:lang/>
        </w:rPr>
        <w:t>explicitly</w:t>
      </w:r>
      <w:r w:rsidR="006E3EC2">
        <w:rPr>
          <w:lang/>
        </w:rPr>
        <w:t xml:space="preserve"> linked to functional testing, </w:t>
      </w:r>
      <w:r w:rsidR="00431045">
        <w:rPr>
          <w:lang/>
        </w:rPr>
        <w:t>as it states</w:t>
      </w:r>
      <w:r w:rsidR="006E3EC2">
        <w:rPr>
          <w:lang/>
        </w:rPr>
        <w:t xml:space="preserve"> that these testing</w:t>
      </w:r>
      <w:r w:rsidR="00C26752">
        <w:rPr>
          <w:lang/>
        </w:rPr>
        <w:t>s</w:t>
      </w:r>
      <w:r w:rsidR="006E3EC2">
        <w:rPr>
          <w:lang/>
        </w:rPr>
        <w:t xml:space="preserve"> should focus on </w:t>
      </w:r>
      <w:r w:rsidR="00CD7AE1">
        <w:rPr>
          <w:lang/>
        </w:rPr>
        <w:t>f</w:t>
      </w:r>
      <w:r w:rsidR="006E3EC2">
        <w:rPr>
          <w:lang/>
        </w:rPr>
        <w:t xml:space="preserve">unctionality that supports the specific </w:t>
      </w:r>
      <w:r w:rsidR="00CD7AE1">
        <w:rPr>
          <w:lang/>
        </w:rPr>
        <w:t>b</w:t>
      </w:r>
      <w:r w:rsidR="006E3EC2">
        <w:rPr>
          <w:lang/>
        </w:rPr>
        <w:t xml:space="preserve">usiness process based on risk </w:t>
      </w:r>
      <w:r w:rsidR="00C26752">
        <w:rPr>
          <w:lang/>
        </w:rPr>
        <w:t>and supplier</w:t>
      </w:r>
      <w:r w:rsidR="006E3EC2">
        <w:rPr>
          <w:lang/>
        </w:rPr>
        <w:t xml:space="preserve"> assessment</w:t>
      </w:r>
      <w:r w:rsidR="00431045">
        <w:rPr>
          <w:lang/>
        </w:rPr>
        <w:t xml:space="preserve"> which exactly corresponds to the wording used to describe OQs as seen before</w:t>
      </w:r>
      <w:r w:rsidR="006E3EC2">
        <w:rPr>
          <w:lang/>
        </w:rPr>
        <w:t>.</w:t>
      </w:r>
    </w:p>
    <w:p w14:paraId="22AE64B6" w14:textId="2739C7DF" w:rsidR="004434F6" w:rsidRPr="004434F6" w:rsidRDefault="000D74CE" w:rsidP="00417554">
      <w:pPr>
        <w:pStyle w:val="berschrift3"/>
        <w:rPr>
          <w:lang w:val="en-GB"/>
        </w:rPr>
      </w:pPr>
      <w:bookmarkStart w:id="141" w:name="_Toc44339660"/>
      <w:r>
        <w:rPr>
          <w:lang/>
        </w:rPr>
        <w:t>The Main Process</w:t>
      </w:r>
      <w:bookmarkEnd w:id="141"/>
    </w:p>
    <w:p w14:paraId="623D25EF" w14:textId="178CADEC" w:rsidR="00843A3F" w:rsidRDefault="004434F6" w:rsidP="00417554">
      <w:pPr>
        <w:rPr>
          <w:lang/>
        </w:rPr>
      </w:pPr>
      <w:r>
        <w:rPr>
          <w:lang/>
        </w:rPr>
        <w:t xml:space="preserve">Writing OQs </w:t>
      </w:r>
      <w:r w:rsidR="00A461E2">
        <w:rPr>
          <w:lang/>
        </w:rPr>
        <w:t xml:space="preserve">may </w:t>
      </w:r>
      <w:r>
        <w:rPr>
          <w:lang/>
        </w:rPr>
        <w:t>start in parallel with the development of the functional specifications</w:t>
      </w:r>
      <w:r w:rsidR="00FE506B">
        <w:rPr>
          <w:lang/>
        </w:rPr>
        <w:t xml:space="preserve"> by the supplier</w:t>
      </w:r>
      <w:r w:rsidR="00A00624">
        <w:rPr>
          <w:lang/>
        </w:rPr>
        <w:t xml:space="preserve"> (</w:t>
      </w:r>
      <w:commentRangeStart w:id="142"/>
      <w:r w:rsidR="00A00624">
        <w:rPr>
          <w:lang/>
        </w:rPr>
        <w:t xml:space="preserve">e.g. the IT unit of the company </w:t>
      </w:r>
      <w:r w:rsidR="00A00624" w:rsidRPr="00A00624">
        <w:rPr>
          <w:highlight w:val="green"/>
          <w:lang/>
        </w:rPr>
        <w:t>(</w:t>
      </w:r>
      <w:r w:rsidR="00A00624" w:rsidRPr="00A00624">
        <w:rPr>
          <w:highlight w:val="green"/>
          <w:lang/>
        </w:rPr>
        <w:sym w:font="Wingdings" w:char="F0E0"/>
      </w:r>
      <w:r w:rsidR="00A00624" w:rsidRPr="00A00624">
        <w:rPr>
          <w:highlight w:val="green"/>
          <w:lang/>
        </w:rPr>
        <w:t xml:space="preserve"> check for reference</w:t>
      </w:r>
      <w:commentRangeEnd w:id="142"/>
      <w:r w:rsidR="00A461E2">
        <w:rPr>
          <w:rStyle w:val="Kommentarzeichen"/>
        </w:rPr>
        <w:commentReference w:id="142"/>
      </w:r>
      <w:r w:rsidR="00A00624">
        <w:rPr>
          <w:lang/>
        </w:rPr>
        <w:t>)</w:t>
      </w:r>
      <w:r w:rsidR="00D76A03">
        <w:rPr>
          <w:lang/>
        </w:rPr>
        <w:t xml:space="preserve">, </w:t>
      </w:r>
      <w:r w:rsidR="006834F0">
        <w:rPr>
          <w:lang/>
        </w:rPr>
        <w:t xml:space="preserve">by </w:t>
      </w:r>
      <w:r w:rsidR="00A9349E">
        <w:rPr>
          <w:lang/>
        </w:rPr>
        <w:t>elaborating</w:t>
      </w:r>
      <w:r w:rsidR="006834F0">
        <w:rPr>
          <w:lang/>
        </w:rPr>
        <w:t xml:space="preserve"> the corresponding</w:t>
      </w:r>
      <w:r w:rsidR="00D76A03">
        <w:rPr>
          <w:lang/>
        </w:rPr>
        <w:t xml:space="preserve"> test specifications </w:t>
      </w:r>
      <w:r w:rsidR="00D76A03" w:rsidRPr="004434F6">
        <w:rPr>
          <w:highlight w:val="yellow"/>
          <w:lang/>
        </w:rPr>
        <w:t>(GAMP5 p199</w:t>
      </w:r>
      <w:r w:rsidR="00FE506B">
        <w:rPr>
          <w:highlight w:val="yellow"/>
          <w:lang/>
        </w:rPr>
        <w:t xml:space="preserve"> in combination with p175</w:t>
      </w:r>
      <w:r w:rsidR="00D76A03" w:rsidRPr="004434F6">
        <w:rPr>
          <w:highlight w:val="yellow"/>
          <w:lang/>
        </w:rPr>
        <w:t>)</w:t>
      </w:r>
      <w:r w:rsidR="00D76A03">
        <w:rPr>
          <w:lang/>
        </w:rPr>
        <w:t>.</w:t>
      </w:r>
      <w:r w:rsidR="0039214D">
        <w:rPr>
          <w:lang/>
        </w:rPr>
        <w:t xml:space="preserve"> </w:t>
      </w:r>
      <w:r w:rsidR="00D76A03">
        <w:rPr>
          <w:lang/>
        </w:rPr>
        <w:t xml:space="preserve">GAMP5 does not mention which role is foreseen </w:t>
      </w:r>
      <w:r w:rsidR="00A461E2">
        <w:rPr>
          <w:lang/>
        </w:rPr>
        <w:t>to write the test specifications</w:t>
      </w:r>
      <w:r w:rsidR="006834F0">
        <w:rPr>
          <w:lang/>
        </w:rPr>
        <w:t>.</w:t>
      </w:r>
      <w:r w:rsidR="00843A3F">
        <w:rPr>
          <w:lang/>
        </w:rPr>
        <w:t xml:space="preserve"> The test</w:t>
      </w:r>
      <w:r w:rsidR="006B6A02">
        <w:rPr>
          <w:lang/>
        </w:rPr>
        <w:t xml:space="preserve"> specifications describe the overall purpose and a description of a set of test scripts</w:t>
      </w:r>
      <w:r w:rsidR="00536B14">
        <w:rPr>
          <w:lang/>
        </w:rPr>
        <w:t xml:space="preserve"> </w:t>
      </w:r>
      <w:r w:rsidR="00536B14" w:rsidRPr="004434F6">
        <w:rPr>
          <w:highlight w:val="yellow"/>
          <w:lang/>
        </w:rPr>
        <w:t>(GAMP5 p19</w:t>
      </w:r>
      <w:r w:rsidR="00536B14">
        <w:rPr>
          <w:highlight w:val="yellow"/>
          <w:lang/>
        </w:rPr>
        <w:t>8</w:t>
      </w:r>
      <w:r w:rsidR="00536B14" w:rsidRPr="004434F6">
        <w:rPr>
          <w:highlight w:val="yellow"/>
          <w:lang/>
        </w:rPr>
        <w:t>)</w:t>
      </w:r>
      <w:r w:rsidR="006B6A02">
        <w:rPr>
          <w:lang/>
        </w:rPr>
        <w:t xml:space="preserve">. For </w:t>
      </w:r>
      <w:r w:rsidR="00536B14">
        <w:rPr>
          <w:lang/>
        </w:rPr>
        <w:t>example,</w:t>
      </w:r>
      <w:r w:rsidR="006B6A02">
        <w:rPr>
          <w:lang/>
        </w:rPr>
        <w:t xml:space="preserve"> it defines which resources are needed, including tools for automated testing, the version of software under test, the test scripts to be carried out, </w:t>
      </w:r>
      <w:r w:rsidR="00536B14">
        <w:rPr>
          <w:lang/>
        </w:rPr>
        <w:t>methods, prerequisites, required reviews and approvals</w:t>
      </w:r>
      <w:r w:rsidR="00ED5BC1">
        <w:rPr>
          <w:lang/>
        </w:rPr>
        <w:t xml:space="preserve">, etc. </w:t>
      </w:r>
      <w:r w:rsidR="00536B14" w:rsidRPr="004434F6">
        <w:rPr>
          <w:highlight w:val="yellow"/>
          <w:lang/>
        </w:rPr>
        <w:t>(GAMP5 p199)</w:t>
      </w:r>
      <w:r w:rsidR="00536B14">
        <w:rPr>
          <w:lang/>
        </w:rPr>
        <w:t xml:space="preserve">. In addition, GAMP5 requires some metadata about the test specification document </w:t>
      </w:r>
      <w:r w:rsidR="00536B14" w:rsidRPr="004434F6">
        <w:rPr>
          <w:highlight w:val="yellow"/>
          <w:lang/>
        </w:rPr>
        <w:t>(GAMP5 p199)</w:t>
      </w:r>
      <w:r w:rsidR="00536B14">
        <w:rPr>
          <w:lang/>
        </w:rPr>
        <w:t>.</w:t>
      </w:r>
    </w:p>
    <w:p w14:paraId="6E2A618C" w14:textId="50F34086" w:rsidR="00A74BA3" w:rsidRDefault="004F0397" w:rsidP="00417554">
      <w:pPr>
        <w:rPr>
          <w:lang/>
        </w:rPr>
      </w:pPr>
      <w:r w:rsidRPr="004F0397">
        <w:rPr>
          <w:lang/>
        </w:rPr>
        <w:t>Based on the test specification, the test analyst is responsible for developing test scripts that describe the tests to be performed in such a way that the testers can execute them consistently</w:t>
      </w:r>
      <w:r>
        <w:rPr>
          <w:lang/>
        </w:rPr>
        <w:t xml:space="preserve"> </w:t>
      </w:r>
      <w:r w:rsidRPr="004434F6">
        <w:rPr>
          <w:highlight w:val="yellow"/>
          <w:lang/>
        </w:rPr>
        <w:t>(GAMP5 p199)</w:t>
      </w:r>
      <w:r>
        <w:rPr>
          <w:lang/>
        </w:rPr>
        <w:t xml:space="preserve">. </w:t>
      </w:r>
      <w:r w:rsidR="008601B3">
        <w:rPr>
          <w:lang/>
        </w:rPr>
        <w:t>Next to some metadata</w:t>
      </w:r>
      <w:r w:rsidR="00A461E2">
        <w:rPr>
          <w:lang/>
        </w:rPr>
        <w:t xml:space="preserve"> like unique test reference and cross references to control specifications</w:t>
      </w:r>
      <w:r w:rsidR="008601B3">
        <w:rPr>
          <w:lang/>
        </w:rPr>
        <w:t xml:space="preserve">, test scripts consist </w:t>
      </w:r>
      <w:r w:rsidR="00A461E2">
        <w:rPr>
          <w:lang/>
        </w:rPr>
        <w:t>also</w:t>
      </w:r>
      <w:r w:rsidR="008601B3">
        <w:rPr>
          <w:lang/>
        </w:rPr>
        <w:t xml:space="preserve"> of a title, a test description, the test objective, prerequisites, test steps, acceptance criteria and instructions about data to be recorded </w:t>
      </w:r>
      <w:r w:rsidR="008601B3" w:rsidRPr="004434F6">
        <w:rPr>
          <w:highlight w:val="yellow"/>
          <w:lang/>
        </w:rPr>
        <w:t>(GAMP5 p199</w:t>
      </w:r>
      <w:r w:rsidR="008601B3">
        <w:rPr>
          <w:highlight w:val="yellow"/>
          <w:lang/>
        </w:rPr>
        <w:t xml:space="preserve"> f.</w:t>
      </w:r>
      <w:r w:rsidR="008601B3" w:rsidRPr="004434F6">
        <w:rPr>
          <w:highlight w:val="yellow"/>
          <w:lang/>
        </w:rPr>
        <w:t>)</w:t>
      </w:r>
      <w:r w:rsidR="008601B3">
        <w:rPr>
          <w:lang/>
        </w:rPr>
        <w:t>.</w:t>
      </w:r>
    </w:p>
    <w:p w14:paraId="6F5C6DA7" w14:textId="1E1BE470" w:rsidR="00A74BA3" w:rsidRPr="00D32583" w:rsidRDefault="00A74BA3" w:rsidP="00417554">
      <w:pPr>
        <w:rPr>
          <w:lang/>
        </w:rPr>
      </w:pPr>
      <w:r>
        <w:rPr>
          <w:lang/>
        </w:rPr>
        <w:t>GAMP5 foresees</w:t>
      </w:r>
      <w:r w:rsidR="001B3EA3">
        <w:rPr>
          <w:lang/>
        </w:rPr>
        <w:t xml:space="preserve">, that the test specifications and the test scripts can be recorded in a single document </w:t>
      </w:r>
      <w:r w:rsidR="001B3EA3" w:rsidRPr="00A74BA3">
        <w:rPr>
          <w:highlight w:val="yellow"/>
          <w:lang/>
        </w:rPr>
        <w:t>(GAMP5 p 200</w:t>
      </w:r>
      <w:r w:rsidR="001B3EA3">
        <w:rPr>
          <w:lang/>
        </w:rPr>
        <w:t>)</w:t>
      </w:r>
      <w:r w:rsidR="00FA14F2">
        <w:rPr>
          <w:lang/>
        </w:rPr>
        <w:t>.</w:t>
      </w:r>
      <w:r w:rsidR="00A9349E">
        <w:rPr>
          <w:lang/>
        </w:rPr>
        <w:t xml:space="preserve"> </w:t>
      </w:r>
      <w:r w:rsidR="00FA14F2">
        <w:rPr>
          <w:lang/>
        </w:rPr>
        <w:t xml:space="preserve">From this statement it </w:t>
      </w:r>
      <w:r w:rsidR="00D32583">
        <w:rPr>
          <w:lang/>
        </w:rPr>
        <w:t>could</w:t>
      </w:r>
      <w:r w:rsidR="00FA14F2">
        <w:rPr>
          <w:lang/>
        </w:rPr>
        <w:t xml:space="preserve"> be deduced</w:t>
      </w:r>
      <w:r w:rsidR="00252D86">
        <w:rPr>
          <w:lang/>
        </w:rPr>
        <w:t>,</w:t>
      </w:r>
      <w:r w:rsidR="00A9349E">
        <w:rPr>
          <w:lang/>
        </w:rPr>
        <w:t xml:space="preserve"> that the test analyst is not only responsible</w:t>
      </w:r>
      <w:r w:rsidR="00FA14F2">
        <w:rPr>
          <w:lang/>
        </w:rPr>
        <w:t xml:space="preserve"> for the test script elaboration, but </w:t>
      </w:r>
      <w:r w:rsidR="00A461E2">
        <w:rPr>
          <w:lang/>
        </w:rPr>
        <w:t>could</w:t>
      </w:r>
      <w:r w:rsidR="00D32583">
        <w:rPr>
          <w:lang/>
        </w:rPr>
        <w:t xml:space="preserve"> also</w:t>
      </w:r>
      <w:r w:rsidR="00A461E2">
        <w:rPr>
          <w:lang/>
        </w:rPr>
        <w:t xml:space="preserve"> be assigned by the test manager to</w:t>
      </w:r>
      <w:r w:rsidR="00D32583">
        <w:rPr>
          <w:lang/>
        </w:rPr>
        <w:t xml:space="preserve"> </w:t>
      </w:r>
      <w:r w:rsidR="00A461E2">
        <w:rPr>
          <w:lang/>
        </w:rPr>
        <w:t xml:space="preserve">write </w:t>
      </w:r>
      <w:r w:rsidR="00FA14F2">
        <w:rPr>
          <w:lang/>
        </w:rPr>
        <w:t>the test specifications</w:t>
      </w:r>
      <w:r w:rsidR="00D32583">
        <w:rPr>
          <w:lang/>
        </w:rPr>
        <w:t>, if it is not the test manager him- or herself who will do it (</w:t>
      </w:r>
      <w:r w:rsidR="00D32583" w:rsidRPr="0039214D">
        <w:rPr>
          <w:highlight w:val="yellow"/>
          <w:lang/>
        </w:rPr>
        <w:t>GAMP5 p 196</w:t>
      </w:r>
      <w:r w:rsidR="00D32583">
        <w:rPr>
          <w:lang/>
        </w:rPr>
        <w:t>).</w:t>
      </w:r>
    </w:p>
    <w:p w14:paraId="3F136D17" w14:textId="0E3D0323" w:rsidR="004434F6" w:rsidRDefault="00ED5BC1" w:rsidP="00417554">
      <w:pPr>
        <w:rPr>
          <w:lang/>
        </w:rPr>
      </w:pPr>
      <w:r>
        <w:rPr>
          <w:lang/>
        </w:rPr>
        <w:t>As already mentioned, the test scripts are executed by the testers (</w:t>
      </w:r>
      <w:r w:rsidRPr="0039214D">
        <w:rPr>
          <w:highlight w:val="yellow"/>
          <w:lang/>
        </w:rPr>
        <w:t>GAMP5 p 196</w:t>
      </w:r>
      <w:r>
        <w:rPr>
          <w:lang/>
        </w:rPr>
        <w:t>). As a result of the</w:t>
      </w:r>
      <w:r w:rsidR="00A74BA3">
        <w:rPr>
          <w:lang/>
        </w:rPr>
        <w:t>ir</w:t>
      </w:r>
      <w:r>
        <w:rPr>
          <w:lang/>
        </w:rPr>
        <w:t xml:space="preserve"> testing, they have</w:t>
      </w:r>
      <w:r w:rsidR="00A74BA3">
        <w:rPr>
          <w:lang/>
        </w:rPr>
        <w:t xml:space="preserve"> to deliver records that are reviewable. The records contain the result of the single tests</w:t>
      </w:r>
      <w:r w:rsidR="00A9349E">
        <w:rPr>
          <w:lang/>
        </w:rPr>
        <w:t xml:space="preserve"> (passed/failed)</w:t>
      </w:r>
      <w:r w:rsidR="00A74BA3">
        <w:rPr>
          <w:lang/>
        </w:rPr>
        <w:t xml:space="preserve"> including needed descriptions and supporting documentations as defined in the test scripts for example screen shots </w:t>
      </w:r>
      <w:r w:rsidR="00A74BA3" w:rsidRPr="00A74BA3">
        <w:rPr>
          <w:highlight w:val="yellow"/>
          <w:lang/>
        </w:rPr>
        <w:t>(GAMP5 p 200)</w:t>
      </w:r>
      <w:r w:rsidR="00A74BA3">
        <w:rPr>
          <w:lang/>
        </w:rPr>
        <w:t>.</w:t>
      </w:r>
    </w:p>
    <w:p w14:paraId="06362F00" w14:textId="2D76B2C2" w:rsidR="00C75947" w:rsidRDefault="00A74BA3" w:rsidP="00417554">
      <w:pPr>
        <w:rPr>
          <w:lang/>
        </w:rPr>
      </w:pPr>
      <w:r>
        <w:rPr>
          <w:lang/>
        </w:rPr>
        <w:lastRenderedPageBreak/>
        <w:t>Subsequent to the execution of the tests, the test results will be reviewed by the test reviewer</w:t>
      </w:r>
      <w:r w:rsidR="00B43E16">
        <w:rPr>
          <w:lang/>
        </w:rPr>
        <w:t>, which should not be the same person as the tester</w:t>
      </w:r>
      <w:r w:rsidR="00880712">
        <w:rPr>
          <w:lang/>
        </w:rPr>
        <w:t>.</w:t>
      </w:r>
      <w:r>
        <w:rPr>
          <w:lang/>
        </w:rPr>
        <w:t xml:space="preserve"> </w:t>
      </w:r>
      <w:r w:rsidR="00C75947">
        <w:rPr>
          <w:lang/>
        </w:rPr>
        <w:t xml:space="preserve">Based on </w:t>
      </w:r>
      <w:commentRangeStart w:id="143"/>
      <w:r w:rsidR="00C75947">
        <w:rPr>
          <w:lang/>
        </w:rPr>
        <w:t>this review a</w:t>
      </w:r>
      <w:r>
        <w:rPr>
          <w:lang/>
        </w:rPr>
        <w:t xml:space="preserve"> test report</w:t>
      </w:r>
      <w:r w:rsidR="00C75947">
        <w:rPr>
          <w:lang/>
        </w:rPr>
        <w:t xml:space="preserve"> </w:t>
      </w:r>
      <w:commentRangeEnd w:id="143"/>
      <w:r w:rsidR="00345301">
        <w:rPr>
          <w:rStyle w:val="Kommentarzeichen"/>
        </w:rPr>
        <w:commentReference w:id="143"/>
      </w:r>
      <w:r w:rsidR="00C75947">
        <w:rPr>
          <w:lang/>
        </w:rPr>
        <w:t>will be delivered by the test reviewer</w:t>
      </w:r>
      <w:r w:rsidR="00A9349E">
        <w:rPr>
          <w:lang/>
        </w:rPr>
        <w:t xml:space="preserve"> </w:t>
      </w:r>
      <w:r w:rsidR="00A9349E" w:rsidRPr="00A9349E">
        <w:rPr>
          <w:highlight w:val="yellow"/>
          <w:lang/>
        </w:rPr>
        <w:t>(GAMP5 p. 196 and p. 200)</w:t>
      </w:r>
      <w:r>
        <w:rPr>
          <w:lang/>
        </w:rPr>
        <w:t xml:space="preserve">. </w:t>
      </w:r>
      <w:r w:rsidR="00FA14F2">
        <w:rPr>
          <w:lang/>
        </w:rPr>
        <w:t>A test report</w:t>
      </w:r>
      <w:r w:rsidR="00042171">
        <w:rPr>
          <w:lang/>
        </w:rPr>
        <w:t xml:space="preserve"> includes again some metadata like who executed and who reviewed the testings, and </w:t>
      </w:r>
      <w:r w:rsidR="00C75B1B">
        <w:rPr>
          <w:lang/>
        </w:rPr>
        <w:t>information</w:t>
      </w:r>
      <w:r w:rsidR="00042171">
        <w:rPr>
          <w:lang/>
        </w:rPr>
        <w:t xml:space="preserve"> about the</w:t>
      </w:r>
      <w:r w:rsidR="00C75B1B">
        <w:rPr>
          <w:lang/>
        </w:rPr>
        <w:t xml:space="preserve"> effected</w:t>
      </w:r>
      <w:r w:rsidR="00042171">
        <w:rPr>
          <w:lang/>
        </w:rPr>
        <w:t xml:space="preserve"> testings like a summary of the test results, a summary of test failures and conclusions </w:t>
      </w:r>
      <w:r w:rsidR="00042171" w:rsidRPr="00A74BA3">
        <w:rPr>
          <w:highlight w:val="yellow"/>
          <w:lang/>
        </w:rPr>
        <w:t>(GAMP5 p 200)</w:t>
      </w:r>
      <w:r w:rsidR="00042171">
        <w:rPr>
          <w:lang/>
        </w:rPr>
        <w:t>.</w:t>
      </w:r>
    </w:p>
    <w:p w14:paraId="1BF9333F" w14:textId="27543D52" w:rsidR="00C75947" w:rsidRPr="00C75947" w:rsidRDefault="00C75947" w:rsidP="00417554">
      <w:pPr>
        <w:rPr>
          <w:lang/>
        </w:rPr>
      </w:pPr>
      <w:r w:rsidRPr="00C75947">
        <w:rPr>
          <w:highlight w:val="green"/>
          <w:lang/>
        </w:rPr>
        <w:t xml:space="preserve">A Figure </w:t>
      </w:r>
      <w:r w:rsidR="00CE1A99">
        <w:rPr>
          <w:highlight w:val="green"/>
          <w:lang/>
        </w:rPr>
        <w:t>that</w:t>
      </w:r>
      <w:r w:rsidRPr="00C75947">
        <w:rPr>
          <w:highlight w:val="green"/>
          <w:lang/>
        </w:rPr>
        <w:t xml:space="preserve"> shows </w:t>
      </w:r>
      <w:r w:rsidR="00CE1A99">
        <w:rPr>
          <w:highlight w:val="green"/>
          <w:lang/>
        </w:rPr>
        <w:t>which documents</w:t>
      </w:r>
      <w:r w:rsidRPr="00C75947">
        <w:rPr>
          <w:highlight w:val="green"/>
          <w:lang/>
        </w:rPr>
        <w:t xml:space="preserve"> are produced by whom during this process</w:t>
      </w:r>
    </w:p>
    <w:p w14:paraId="74E1CBAB" w14:textId="72E047C5" w:rsidR="00E75B39" w:rsidRDefault="00E75B39" w:rsidP="005101E5">
      <w:pPr>
        <w:pStyle w:val="berschrift3"/>
        <w:rPr>
          <w:lang w:val="en-GB"/>
        </w:rPr>
      </w:pPr>
      <w:bookmarkStart w:id="144" w:name="_Toc44339661"/>
      <w:r>
        <w:rPr>
          <w:lang w:val="en-GB"/>
        </w:rPr>
        <w:t xml:space="preserve">Incorporating the </w:t>
      </w:r>
      <w:r w:rsidR="005E22E7">
        <w:rPr>
          <w:lang/>
        </w:rPr>
        <w:t xml:space="preserve">Quality </w:t>
      </w:r>
      <w:r>
        <w:rPr>
          <w:lang w:val="en-GB"/>
        </w:rPr>
        <w:t>Risk Assessment</w:t>
      </w:r>
      <w:bookmarkEnd w:id="144"/>
    </w:p>
    <w:p w14:paraId="674B59A5" w14:textId="54E217C2" w:rsidR="004B7A6E" w:rsidRPr="00F27BF0" w:rsidRDefault="00F27BF0" w:rsidP="00D661F7">
      <w:pPr>
        <w:rPr>
          <w:lang w:eastAsia="de-DE"/>
        </w:rPr>
      </w:pPr>
      <w:r>
        <w:rPr>
          <w:lang w:eastAsia="de-DE"/>
        </w:rPr>
        <w:t xml:space="preserve">Quality risk management is one of the five key concepts in GAMP5 </w:t>
      </w:r>
      <w:r w:rsidRPr="005E22E7">
        <w:rPr>
          <w:highlight w:val="yellow"/>
          <w:lang w:eastAsia="de-DE"/>
        </w:rPr>
        <w:t>(GAMP5 p.20)</w:t>
      </w:r>
      <w:r>
        <w:rPr>
          <w:lang w:eastAsia="de-DE"/>
        </w:rPr>
        <w:t>. It is an iterative process that covers the entire life cycle of a computerised system (</w:t>
      </w:r>
      <w:r w:rsidRPr="00F27BF0">
        <w:rPr>
          <w:highlight w:val="yellow"/>
          <w:lang w:eastAsia="de-DE"/>
        </w:rPr>
        <w:t>p.47 GAMP5</w:t>
      </w:r>
      <w:r>
        <w:rPr>
          <w:lang w:eastAsia="de-DE"/>
        </w:rPr>
        <w:t xml:space="preserve">). In this sense, it has also an important role to play in the above described OQ process for which it is considered to be a supporting process </w:t>
      </w:r>
      <w:r w:rsidR="00395802">
        <w:rPr>
          <w:lang w:eastAsia="de-DE"/>
        </w:rPr>
        <w:t>(</w:t>
      </w:r>
      <w:r w:rsidR="00395802" w:rsidRPr="00B267BC">
        <w:rPr>
          <w:highlight w:val="yellow"/>
          <w:lang w:eastAsia="de-DE"/>
        </w:rPr>
        <w:t>GAMP5 p32</w:t>
      </w:r>
      <w:r w:rsidR="00395802">
        <w:rPr>
          <w:lang w:eastAsia="de-DE"/>
        </w:rPr>
        <w:t>).</w:t>
      </w:r>
      <w:r>
        <w:rPr>
          <w:lang w:eastAsia="de-DE"/>
        </w:rPr>
        <w:t xml:space="preserve"> </w:t>
      </w:r>
      <w:r w:rsidR="005E22E7">
        <w:rPr>
          <w:lang w:eastAsia="de-DE"/>
        </w:rPr>
        <w:t xml:space="preserve">The goal of this concept is to focus validation efforts on critical points of the computerised system </w:t>
      </w:r>
      <w:r w:rsidR="005E22E7" w:rsidRPr="005E22E7">
        <w:rPr>
          <w:highlight w:val="yellow"/>
          <w:lang w:eastAsia="de-DE"/>
        </w:rPr>
        <w:t>(GAMP5 p.20)</w:t>
      </w:r>
      <w:r w:rsidR="005E22E7">
        <w:rPr>
          <w:lang w:eastAsia="de-DE"/>
        </w:rPr>
        <w:t xml:space="preserve">. The </w:t>
      </w:r>
      <w:r w:rsidR="004B7A6E">
        <w:rPr>
          <w:lang w:eastAsia="de-DE"/>
        </w:rPr>
        <w:t>q</w:t>
      </w:r>
      <w:r w:rsidR="005E22E7">
        <w:rPr>
          <w:lang w:eastAsia="de-DE"/>
        </w:rPr>
        <w:t xml:space="preserve">uality </w:t>
      </w:r>
      <w:r w:rsidR="004B7A6E">
        <w:rPr>
          <w:lang w:eastAsia="de-DE"/>
        </w:rPr>
        <w:t>r</w:t>
      </w:r>
      <w:r w:rsidR="005E22E7">
        <w:rPr>
          <w:lang w:eastAsia="de-DE"/>
        </w:rPr>
        <w:t xml:space="preserve">isk </w:t>
      </w:r>
      <w:r w:rsidR="004B7A6E">
        <w:rPr>
          <w:lang w:eastAsia="de-DE"/>
        </w:rPr>
        <w:t>m</w:t>
      </w:r>
      <w:r w:rsidR="005E22E7">
        <w:rPr>
          <w:lang w:eastAsia="de-DE"/>
        </w:rPr>
        <w:t xml:space="preserve">anagement </w:t>
      </w:r>
      <w:r w:rsidR="004B7A6E">
        <w:rPr>
          <w:lang w:eastAsia="de-DE"/>
        </w:rPr>
        <w:t>p</w:t>
      </w:r>
      <w:r w:rsidR="005E22E7">
        <w:rPr>
          <w:lang w:eastAsia="de-DE"/>
        </w:rPr>
        <w:t>rocess includes</w:t>
      </w:r>
      <w:r w:rsidR="00BD1FDF">
        <w:rPr>
          <w:lang w:eastAsia="de-DE"/>
        </w:rPr>
        <w:t xml:space="preserve"> </w:t>
      </w:r>
      <w:r w:rsidR="005E22E7">
        <w:rPr>
          <w:lang w:eastAsia="de-DE"/>
        </w:rPr>
        <w:t xml:space="preserve">the identification of functions with impact on patient safety, product quality and data integrity </w:t>
      </w:r>
      <w:r>
        <w:rPr>
          <w:lang w:eastAsia="de-DE"/>
        </w:rPr>
        <w:t xml:space="preserve">based on an initial risk assessment to determine system impact </w:t>
      </w:r>
      <w:r w:rsidR="005E22E7">
        <w:rPr>
          <w:lang w:eastAsia="de-DE"/>
        </w:rPr>
        <w:t>(</w:t>
      </w:r>
      <w:r w:rsidR="005E22E7" w:rsidRPr="005E22E7">
        <w:rPr>
          <w:highlight w:val="yellow"/>
          <w:lang w:eastAsia="de-DE"/>
        </w:rPr>
        <w:t>GAMP5 p.</w:t>
      </w:r>
      <w:r>
        <w:rPr>
          <w:lang w:eastAsia="de-DE"/>
        </w:rPr>
        <w:t>107</w:t>
      </w:r>
      <w:r w:rsidR="005E22E7">
        <w:rPr>
          <w:lang w:eastAsia="de-DE"/>
        </w:rPr>
        <w:t>)</w:t>
      </w:r>
      <w:r w:rsidR="00943067">
        <w:rPr>
          <w:lang w:eastAsia="de-DE"/>
        </w:rPr>
        <w:t>. To do this, lies in the</w:t>
      </w:r>
      <w:r w:rsidR="0071176C">
        <w:rPr>
          <w:lang w:eastAsia="de-DE"/>
        </w:rPr>
        <w:t xml:space="preserve"> </w:t>
      </w:r>
      <w:r w:rsidR="00943067">
        <w:rPr>
          <w:lang w:eastAsia="de-DE"/>
        </w:rPr>
        <w:t>responsibility of a</w:t>
      </w:r>
      <w:r w:rsidR="00B267BC">
        <w:rPr>
          <w:lang w:eastAsia="de-DE"/>
        </w:rPr>
        <w:t xml:space="preserve"> team </w:t>
      </w:r>
      <w:r w:rsidR="00943067">
        <w:rPr>
          <w:lang w:eastAsia="de-DE"/>
        </w:rPr>
        <w:t xml:space="preserve">consisting </w:t>
      </w:r>
      <w:r w:rsidR="00B267BC">
        <w:rPr>
          <w:lang w:eastAsia="de-DE"/>
        </w:rPr>
        <w:t>of subject matter experts and key users (</w:t>
      </w:r>
      <w:r w:rsidR="00B267BC" w:rsidRPr="00B267BC">
        <w:rPr>
          <w:highlight w:val="yellow"/>
          <w:lang w:eastAsia="de-DE"/>
        </w:rPr>
        <w:t>p106</w:t>
      </w:r>
      <w:r w:rsidR="00B267BC">
        <w:rPr>
          <w:lang w:eastAsia="de-DE"/>
        </w:rPr>
        <w:t>)</w:t>
      </w:r>
      <w:r w:rsidR="009031C8">
        <w:rPr>
          <w:lang w:eastAsia="de-DE"/>
        </w:rPr>
        <w:t>, or if regulatory compliance is concerned,</w:t>
      </w:r>
      <w:r w:rsidR="00C72C8C">
        <w:rPr>
          <w:lang w:eastAsia="de-DE"/>
        </w:rPr>
        <w:t xml:space="preserve"> it is</w:t>
      </w:r>
      <w:r w:rsidR="009031C8">
        <w:rPr>
          <w:lang w:eastAsia="de-DE"/>
        </w:rPr>
        <w:t xml:space="preserve"> the quality unit (</w:t>
      </w:r>
      <w:r w:rsidR="009031C8" w:rsidRPr="009031C8">
        <w:rPr>
          <w:highlight w:val="yellow"/>
          <w:lang w:eastAsia="de-DE"/>
        </w:rPr>
        <w:t>p106</w:t>
      </w:r>
      <w:r w:rsidR="009031C8">
        <w:rPr>
          <w:lang w:eastAsia="de-DE"/>
        </w:rPr>
        <w:t>)</w:t>
      </w:r>
      <w:r w:rsidR="00B267BC">
        <w:rPr>
          <w:lang w:eastAsia="de-DE"/>
        </w:rPr>
        <w:t xml:space="preserve">. </w:t>
      </w:r>
      <w:r w:rsidR="009031C8">
        <w:rPr>
          <w:lang w:eastAsia="de-DE"/>
        </w:rPr>
        <w:t xml:space="preserve">For </w:t>
      </w:r>
      <w:r w:rsidR="00943067">
        <w:rPr>
          <w:lang w:eastAsia="de-DE"/>
        </w:rPr>
        <w:t>a</w:t>
      </w:r>
      <w:r w:rsidR="004B7A6E">
        <w:rPr>
          <w:lang w:eastAsia="de-DE"/>
        </w:rPr>
        <w:t xml:space="preserve"> next step</w:t>
      </w:r>
      <w:r w:rsidR="009031C8">
        <w:rPr>
          <w:lang w:eastAsia="de-DE"/>
        </w:rPr>
        <w:t xml:space="preserve">, </w:t>
      </w:r>
      <w:r w:rsidR="00943067">
        <w:rPr>
          <w:lang w:eastAsia="de-DE"/>
        </w:rPr>
        <w:t>this</w:t>
      </w:r>
      <w:r w:rsidR="009031C8">
        <w:rPr>
          <w:lang w:eastAsia="de-DE"/>
        </w:rPr>
        <w:t xml:space="preserve"> team</w:t>
      </w:r>
      <w:r w:rsidR="004B7A6E">
        <w:rPr>
          <w:lang w:eastAsia="de-DE"/>
        </w:rPr>
        <w:t xml:space="preserve"> perform</w:t>
      </w:r>
      <w:r w:rsidR="00943067">
        <w:rPr>
          <w:lang w:eastAsia="de-DE"/>
        </w:rPr>
        <w:t>s</w:t>
      </w:r>
      <w:r w:rsidR="004B7A6E">
        <w:rPr>
          <w:lang w:eastAsia="de-DE"/>
        </w:rPr>
        <w:t xml:space="preserve"> a functional risk assessment</w:t>
      </w:r>
      <w:r w:rsidR="009031C8">
        <w:rPr>
          <w:lang w:eastAsia="de-DE"/>
        </w:rPr>
        <w:t xml:space="preserve"> </w:t>
      </w:r>
      <w:r w:rsidR="004B7A6E">
        <w:rPr>
          <w:lang w:eastAsia="de-DE"/>
        </w:rPr>
        <w:t>and identify controls</w:t>
      </w:r>
      <w:r w:rsidR="00BD1FDF">
        <w:rPr>
          <w:lang w:eastAsia="de-DE"/>
        </w:rPr>
        <w:t>,</w:t>
      </w:r>
      <w:r w:rsidR="009031C8">
        <w:rPr>
          <w:lang w:eastAsia="de-DE"/>
        </w:rPr>
        <w:t xml:space="preserve"> based on</w:t>
      </w:r>
      <w:r w:rsidR="00BD1FDF">
        <w:rPr>
          <w:lang w:eastAsia="de-DE"/>
        </w:rPr>
        <w:t xml:space="preserve"> the advice</w:t>
      </w:r>
      <w:r w:rsidR="009031C8">
        <w:rPr>
          <w:lang w:eastAsia="de-DE"/>
        </w:rPr>
        <w:t xml:space="preserve"> of the supplier</w:t>
      </w:r>
      <w:r w:rsidR="00BD1FDF">
        <w:rPr>
          <w:lang w:eastAsia="de-DE"/>
        </w:rPr>
        <w:t>,</w:t>
      </w:r>
      <w:r w:rsidR="004B7A6E">
        <w:rPr>
          <w:lang w:eastAsia="de-DE"/>
        </w:rPr>
        <w:t xml:space="preserve"> to eliminate or at least mitigate the risk to an acceptable level </w:t>
      </w:r>
      <w:r w:rsidR="004B7A6E" w:rsidRPr="0019223F">
        <w:rPr>
          <w:highlight w:val="yellow"/>
          <w:lang w:eastAsia="de-DE"/>
        </w:rPr>
        <w:t xml:space="preserve">(p48 in combination with </w:t>
      </w:r>
      <w:r w:rsidR="004B7A6E" w:rsidRPr="00BD1FDF">
        <w:rPr>
          <w:highlight w:val="yellow"/>
          <w:lang w:eastAsia="de-DE"/>
        </w:rPr>
        <w:t>50</w:t>
      </w:r>
      <w:r w:rsidR="00BD1FDF" w:rsidRPr="00BD1FDF">
        <w:rPr>
          <w:highlight w:val="yellow"/>
          <w:lang w:eastAsia="de-DE"/>
        </w:rPr>
        <w:t xml:space="preserve"> and 106</w:t>
      </w:r>
      <w:r w:rsidR="004B7A6E">
        <w:rPr>
          <w:lang w:eastAsia="de-DE"/>
        </w:rPr>
        <w:t xml:space="preserve">). </w:t>
      </w:r>
      <w:r w:rsidR="0019223F">
        <w:rPr>
          <w:lang w:eastAsia="de-DE"/>
        </w:rPr>
        <w:t>Appropriate controls</w:t>
      </w:r>
      <w:r w:rsidR="00C911C4">
        <w:rPr>
          <w:lang w:eastAsia="de-DE"/>
        </w:rPr>
        <w:t>, i.e. quality critical requirements (</w:t>
      </w:r>
      <w:r w:rsidR="00C911C4" w:rsidRPr="00F90D64">
        <w:rPr>
          <w:highlight w:val="yellow"/>
          <w:lang w:eastAsia="de-DE"/>
        </w:rPr>
        <w:t>p. 164</w:t>
      </w:r>
      <w:r w:rsidR="00C911C4">
        <w:rPr>
          <w:lang w:eastAsia="de-DE"/>
        </w:rPr>
        <w:t>),</w:t>
      </w:r>
      <w:r w:rsidR="0019223F">
        <w:rPr>
          <w:lang w:eastAsia="de-DE"/>
        </w:rPr>
        <w:t xml:space="preserve"> need then to be implemented</w:t>
      </w:r>
      <w:r w:rsidR="006A4B50">
        <w:rPr>
          <w:lang w:eastAsia="de-DE"/>
        </w:rPr>
        <w:t xml:space="preserve"> </w:t>
      </w:r>
      <w:r w:rsidR="006A4B50" w:rsidRPr="0019223F">
        <w:rPr>
          <w:highlight w:val="yellow"/>
          <w:lang w:eastAsia="de-DE"/>
        </w:rPr>
        <w:t>GAMP p.50</w:t>
      </w:r>
      <w:r w:rsidR="00C72C8C">
        <w:rPr>
          <w:lang w:eastAsia="de-DE"/>
        </w:rPr>
        <w:t>,</w:t>
      </w:r>
      <w:r w:rsidR="00BD1FDF">
        <w:rPr>
          <w:lang w:eastAsia="de-DE"/>
        </w:rPr>
        <w:t xml:space="preserve"> e.g. by the supplier</w:t>
      </w:r>
      <w:r w:rsidR="00C72C8C">
        <w:rPr>
          <w:lang w:eastAsia="de-DE"/>
        </w:rPr>
        <w:t xml:space="preserve"> for additional software functionalities (</w:t>
      </w:r>
      <w:r w:rsidR="006A4B50" w:rsidRPr="006A4B50">
        <w:rPr>
          <w:highlight w:val="yellow"/>
          <w:lang w:eastAsia="de-DE"/>
        </w:rPr>
        <w:t>p19</w:t>
      </w:r>
      <w:r w:rsidR="00C72C8C">
        <w:rPr>
          <w:lang w:eastAsia="de-DE"/>
        </w:rPr>
        <w:t>)</w:t>
      </w:r>
      <w:r w:rsidR="0019223F">
        <w:rPr>
          <w:lang w:eastAsia="de-DE"/>
        </w:rPr>
        <w:t xml:space="preserve"> and verified (</w:t>
      </w:r>
      <w:r w:rsidR="0019223F" w:rsidRPr="0019223F">
        <w:rPr>
          <w:highlight w:val="yellow"/>
          <w:lang w:eastAsia="de-DE"/>
        </w:rPr>
        <w:t>GAMP p.50</w:t>
      </w:r>
      <w:r w:rsidR="0019223F">
        <w:rPr>
          <w:lang w:eastAsia="de-DE"/>
        </w:rPr>
        <w:t>)</w:t>
      </w:r>
      <w:r w:rsidR="00BD1FDF">
        <w:rPr>
          <w:lang w:eastAsia="de-DE"/>
        </w:rPr>
        <w:t xml:space="preserve"> e.g. in the OQ process </w:t>
      </w:r>
      <w:r w:rsidR="00BD1FDF" w:rsidRPr="00BD1FDF">
        <w:rPr>
          <w:highlight w:val="yellow"/>
          <w:lang w:eastAsia="de-DE"/>
        </w:rPr>
        <w:t>(p.38</w:t>
      </w:r>
      <w:r w:rsidR="00BD1FDF">
        <w:rPr>
          <w:lang w:eastAsia="de-DE"/>
        </w:rPr>
        <w:t>)</w:t>
      </w:r>
      <w:r w:rsidR="0019223F">
        <w:rPr>
          <w:lang w:eastAsia="de-DE"/>
        </w:rPr>
        <w:t>.</w:t>
      </w:r>
      <w:r w:rsidR="009031C8">
        <w:rPr>
          <w:lang w:eastAsia="de-DE"/>
        </w:rPr>
        <w:t xml:space="preserve"> </w:t>
      </w:r>
    </w:p>
    <w:p w14:paraId="358E04F8" w14:textId="287E4968" w:rsidR="00E75B39" w:rsidRPr="009031C8" w:rsidRDefault="0071176C" w:rsidP="00417554">
      <w:pPr>
        <w:rPr>
          <w:lang w:eastAsia="de-DE"/>
        </w:rPr>
      </w:pPr>
      <w:r>
        <w:rPr>
          <w:lang w:eastAsia="de-DE"/>
        </w:rPr>
        <w:t>As the goal of OQ is the documented verification of software functionalities (</w:t>
      </w:r>
      <w:r w:rsidRPr="00FF767B">
        <w:rPr>
          <w:highlight w:val="yellow"/>
          <w:lang w:eastAsia="de-DE"/>
        </w:rPr>
        <w:t>GAMP p.38 in combination with p212</w:t>
      </w:r>
      <w:r>
        <w:rPr>
          <w:lang w:eastAsia="de-DE"/>
        </w:rPr>
        <w:t>),</w:t>
      </w:r>
      <w:r w:rsidR="004B7A6E">
        <w:rPr>
          <w:lang w:eastAsia="de-DE"/>
        </w:rPr>
        <w:t xml:space="preserve"> it is important to take the identified risks</w:t>
      </w:r>
      <w:r w:rsidR="00FF767B">
        <w:rPr>
          <w:lang w:eastAsia="de-DE"/>
        </w:rPr>
        <w:t>, their risk level</w:t>
      </w:r>
      <w:r w:rsidR="009A679B">
        <w:rPr>
          <w:lang w:eastAsia="de-DE"/>
        </w:rPr>
        <w:t xml:space="preserve"> and the defined control measures</w:t>
      </w:r>
      <w:r w:rsidR="004B7A6E">
        <w:rPr>
          <w:lang w:eastAsia="de-DE"/>
        </w:rPr>
        <w:t xml:space="preserve"> in respect </w:t>
      </w:r>
      <w:r w:rsidR="009A679B">
        <w:rPr>
          <w:lang w:eastAsia="de-DE"/>
        </w:rPr>
        <w:t>to</w:t>
      </w:r>
      <w:r w:rsidR="004B7A6E">
        <w:rPr>
          <w:lang w:eastAsia="de-DE"/>
        </w:rPr>
        <w:t xml:space="preserve"> software functionalities into account</w:t>
      </w:r>
      <w:r w:rsidR="00943067">
        <w:rPr>
          <w:lang w:eastAsia="de-DE"/>
        </w:rPr>
        <w:t xml:space="preserve"> (</w:t>
      </w:r>
      <w:r w:rsidR="00943067" w:rsidRPr="0019223F">
        <w:rPr>
          <w:highlight w:val="yellow"/>
          <w:lang w:eastAsia="de-DE"/>
        </w:rPr>
        <w:t>GAMP p.50</w:t>
      </w:r>
      <w:r w:rsidR="00943067">
        <w:rPr>
          <w:lang w:eastAsia="de-DE"/>
        </w:rPr>
        <w:t>).</w:t>
      </w:r>
      <w:r w:rsidR="004B7A6E">
        <w:rPr>
          <w:lang w:eastAsia="de-DE"/>
        </w:rPr>
        <w:t xml:space="preserve"> </w:t>
      </w:r>
      <w:r w:rsidR="00943067">
        <w:rPr>
          <w:lang w:eastAsia="de-DE"/>
        </w:rPr>
        <w:t>T</w:t>
      </w:r>
      <w:r w:rsidR="009A679B">
        <w:rPr>
          <w:lang w:eastAsia="de-DE"/>
        </w:rPr>
        <w:t>he specific level of</w:t>
      </w:r>
      <w:r w:rsidR="00FF767B">
        <w:rPr>
          <w:lang w:eastAsia="de-DE"/>
        </w:rPr>
        <w:t xml:space="preserve"> test efforts should than be determined according to the risk level and the system impact (</w:t>
      </w:r>
      <w:r w:rsidR="00FF767B" w:rsidRPr="0019223F">
        <w:rPr>
          <w:highlight w:val="yellow"/>
          <w:lang w:eastAsia="de-DE"/>
        </w:rPr>
        <w:t>GAMP p.50</w:t>
      </w:r>
      <w:r w:rsidR="00FF767B">
        <w:rPr>
          <w:lang w:eastAsia="de-DE"/>
        </w:rPr>
        <w:t>)</w:t>
      </w:r>
      <w:r w:rsidR="009031C8">
        <w:rPr>
          <w:lang w:eastAsia="de-DE"/>
        </w:rPr>
        <w:t xml:space="preserve"> and the controls themselves might be subject to the OQs (</w:t>
      </w:r>
      <w:r w:rsidR="009031C8" w:rsidRPr="009031C8">
        <w:rPr>
          <w:highlight w:val="yellow"/>
          <w:lang w:eastAsia="de-DE"/>
        </w:rPr>
        <w:t>GAMP5, p38</w:t>
      </w:r>
      <w:r w:rsidR="009031C8">
        <w:rPr>
          <w:lang w:eastAsia="de-DE"/>
        </w:rPr>
        <w:t>).</w:t>
      </w:r>
      <w:r w:rsidR="00D06805">
        <w:rPr>
          <w:lang w:eastAsia="de-DE"/>
        </w:rPr>
        <w:t xml:space="preserve"> </w:t>
      </w:r>
      <w:r w:rsidR="00BD1FDF">
        <w:rPr>
          <w:lang w:eastAsia="de-DE"/>
        </w:rPr>
        <w:t>The risk assessment documentation needs finally be app</w:t>
      </w:r>
      <w:r w:rsidR="00BA5559">
        <w:rPr>
          <w:lang w:eastAsia="de-DE"/>
        </w:rPr>
        <w:t>r</w:t>
      </w:r>
      <w:r w:rsidR="00BD1FDF">
        <w:rPr>
          <w:lang w:eastAsia="de-DE"/>
        </w:rPr>
        <w:t>oved by the system owner and/or the quality unit (</w:t>
      </w:r>
      <w:r w:rsidR="00BD1FDF" w:rsidRPr="00BD1FDF">
        <w:rPr>
          <w:highlight w:val="yellow"/>
          <w:lang w:eastAsia="de-DE"/>
        </w:rPr>
        <w:t>p106</w:t>
      </w:r>
      <w:r w:rsidR="00BD1FDF">
        <w:rPr>
          <w:lang w:eastAsia="de-DE"/>
        </w:rPr>
        <w:t>)</w:t>
      </w:r>
    </w:p>
    <w:p w14:paraId="24617A7B" w14:textId="77777777" w:rsidR="00E75B39" w:rsidRDefault="00120F69" w:rsidP="005101E5">
      <w:pPr>
        <w:pStyle w:val="berschrift3"/>
        <w:rPr>
          <w:lang w:val="en-GB"/>
        </w:rPr>
      </w:pPr>
      <w:bookmarkStart w:id="145" w:name="_Toc44339662"/>
      <w:r>
        <w:rPr>
          <w:lang w:val="en-GB"/>
        </w:rPr>
        <w:t>Specification- and Test Management</w:t>
      </w:r>
      <w:bookmarkEnd w:id="145"/>
    </w:p>
    <w:p w14:paraId="62EDC9C7" w14:textId="481E58D5" w:rsidR="00492866" w:rsidRPr="00492866" w:rsidRDefault="00492866" w:rsidP="00492866">
      <w:pPr>
        <w:rPr>
          <w:lang/>
        </w:rPr>
      </w:pPr>
      <w:r>
        <w:rPr>
          <w:lang/>
        </w:rPr>
        <w:t xml:space="preserve">Next to the </w:t>
      </w:r>
      <w:r w:rsidR="00823FF3">
        <w:rPr>
          <w:lang/>
        </w:rPr>
        <w:t>quality</w:t>
      </w:r>
      <w:r>
        <w:rPr>
          <w:lang/>
        </w:rPr>
        <w:t xml:space="preserve"> </w:t>
      </w:r>
      <w:r w:rsidR="00823FF3">
        <w:rPr>
          <w:lang/>
        </w:rPr>
        <w:t>risk</w:t>
      </w:r>
      <w:r>
        <w:rPr>
          <w:lang/>
        </w:rPr>
        <w:t xml:space="preserve"> </w:t>
      </w:r>
      <w:r w:rsidR="00823FF3">
        <w:rPr>
          <w:lang/>
        </w:rPr>
        <w:t>assessment</w:t>
      </w:r>
      <w:r>
        <w:rPr>
          <w:lang/>
        </w:rPr>
        <w:t>, there are other supporting processes to be considered in respect to OQs for a custom application</w:t>
      </w:r>
      <w:r w:rsidR="005017F1">
        <w:rPr>
          <w:lang/>
        </w:rPr>
        <w:t xml:space="preserve"> (</w:t>
      </w:r>
      <w:r w:rsidR="005017F1" w:rsidRPr="005017F1">
        <w:rPr>
          <w:highlight w:val="yellow"/>
          <w:lang/>
        </w:rPr>
        <w:t>p32)</w:t>
      </w:r>
      <w:r>
        <w:rPr>
          <w:lang/>
        </w:rPr>
        <w:t>. They include</w:t>
      </w:r>
      <w:r w:rsidR="00033853">
        <w:rPr>
          <w:lang/>
        </w:rPr>
        <w:t>:</w:t>
      </w:r>
      <w:r>
        <w:rPr>
          <w:lang/>
        </w:rPr>
        <w:t xml:space="preserve"> </w:t>
      </w:r>
    </w:p>
    <w:p w14:paraId="29BF7193" w14:textId="32BB67F0" w:rsidR="005017F1" w:rsidRPr="005017F1" w:rsidRDefault="00E124AC" w:rsidP="009C718D">
      <w:pPr>
        <w:pStyle w:val="Listenabsatz"/>
        <w:numPr>
          <w:ilvl w:val="0"/>
          <w:numId w:val="14"/>
        </w:numPr>
        <w:jc w:val="left"/>
        <w:rPr>
          <w:lang/>
        </w:rPr>
      </w:pPr>
      <w:r w:rsidRPr="005017F1">
        <w:rPr>
          <w:lang/>
        </w:rPr>
        <w:lastRenderedPageBreak/>
        <w:t>Change management</w:t>
      </w:r>
      <w:r w:rsidR="00A14878">
        <w:rPr>
          <w:lang/>
        </w:rPr>
        <w:t xml:space="preserve"> process</w:t>
      </w:r>
      <w:commentRangeStart w:id="146"/>
      <w:r w:rsidR="00361CFD">
        <w:rPr>
          <w:rStyle w:val="Funotenzeichen"/>
          <w:lang/>
        </w:rPr>
        <w:footnoteReference w:id="1"/>
      </w:r>
      <w:commentRangeEnd w:id="146"/>
      <w:r w:rsidR="00361CFD">
        <w:rPr>
          <w:rStyle w:val="Kommentarzeichen"/>
        </w:rPr>
        <w:commentReference w:id="146"/>
      </w:r>
      <w:r w:rsidRPr="005017F1">
        <w:rPr>
          <w:lang/>
        </w:rPr>
        <w:t xml:space="preserve">: </w:t>
      </w:r>
      <w:r w:rsidR="005017F1" w:rsidRPr="005017F1">
        <w:rPr>
          <w:lang/>
        </w:rPr>
        <w:t>“Change management procedures also should be established. The point at which change management is introduced should be defined. Appropriate change processes should be applied to both project and operational phases.</w:t>
      </w:r>
      <w:r w:rsidR="005017F1">
        <w:rPr>
          <w:lang/>
        </w:rPr>
        <w:t xml:space="preserve">” </w:t>
      </w:r>
      <w:r w:rsidR="00EC33EB">
        <w:rPr>
          <w:lang/>
        </w:rPr>
        <w:t>(</w:t>
      </w:r>
      <w:r w:rsidR="005017F1" w:rsidRPr="00EC33EB">
        <w:rPr>
          <w:highlight w:val="yellow"/>
          <w:lang/>
        </w:rPr>
        <w:t>p.32</w:t>
      </w:r>
      <w:r w:rsidR="00EC33EB">
        <w:rPr>
          <w:lang/>
        </w:rPr>
        <w:t>)</w:t>
      </w:r>
      <w:r w:rsidR="00500BA4">
        <w:rPr>
          <w:lang/>
        </w:rPr>
        <w:t>.</w:t>
      </w:r>
      <w:r w:rsidR="00EC33EB">
        <w:rPr>
          <w:lang/>
        </w:rPr>
        <w:t xml:space="preserve"> W</w:t>
      </w:r>
      <w:r w:rsidR="00A13503">
        <w:rPr>
          <w:lang/>
        </w:rPr>
        <w:t xml:space="preserve">hile performing OQ no </w:t>
      </w:r>
      <w:r w:rsidR="00D53FCB">
        <w:rPr>
          <w:lang/>
        </w:rPr>
        <w:t>change of the software is expected, as it is done on the version for which in a previous step the IQ were performed and approved</w:t>
      </w:r>
      <w:r w:rsidR="00EC33EB">
        <w:rPr>
          <w:lang/>
        </w:rPr>
        <w:t xml:space="preserve"> (</w:t>
      </w:r>
      <w:r w:rsidR="00EC33EB" w:rsidRPr="009A5A0C">
        <w:rPr>
          <w:highlight w:val="yellow"/>
          <w:lang/>
        </w:rPr>
        <w:t>p.209</w:t>
      </w:r>
      <w:r w:rsidR="00EC33EB">
        <w:rPr>
          <w:lang/>
        </w:rPr>
        <w:t>)</w:t>
      </w:r>
      <w:r w:rsidR="00D53FCB">
        <w:rPr>
          <w:lang/>
        </w:rPr>
        <w:t xml:space="preserve">. Therefore, the change management process will </w:t>
      </w:r>
      <w:r w:rsidR="00500BA4">
        <w:rPr>
          <w:lang/>
        </w:rPr>
        <w:t>only be considered in the sense, that the tester has to state on which version the OQ is performed</w:t>
      </w:r>
      <w:r w:rsidR="00D53FCB">
        <w:rPr>
          <w:lang/>
        </w:rPr>
        <w:t>.</w:t>
      </w:r>
      <w:r w:rsidR="00500BA4">
        <w:rPr>
          <w:lang/>
        </w:rPr>
        <w:t xml:space="preserve"> </w:t>
      </w:r>
      <w:r w:rsidR="002D64DE">
        <w:rPr>
          <w:lang/>
        </w:rPr>
        <w:br/>
      </w:r>
      <w:r w:rsidR="00361CFD">
        <w:rPr>
          <w:lang/>
        </w:rPr>
        <w:t xml:space="preserve">An OQ Result might be, that the software under test did not pass this qualification. </w:t>
      </w:r>
      <w:r w:rsidR="002D64DE">
        <w:rPr>
          <w:lang/>
        </w:rPr>
        <w:t>Normally, that</w:t>
      </w:r>
      <w:r w:rsidR="00361CFD">
        <w:rPr>
          <w:lang/>
        </w:rPr>
        <w:t xml:space="preserve"> will </w:t>
      </w:r>
      <w:r w:rsidR="002D64DE">
        <w:rPr>
          <w:lang/>
        </w:rPr>
        <w:t>r</w:t>
      </w:r>
      <w:r w:rsidR="00361CFD">
        <w:rPr>
          <w:lang/>
        </w:rPr>
        <w:t>esult in a new version of the software, as a fix will have to be introduced. This new version will again be submitted to an IQ and an OQ, during which the</w:t>
      </w:r>
      <w:r w:rsidR="002D64DE">
        <w:rPr>
          <w:lang/>
        </w:rPr>
        <w:t xml:space="preserve"> approved</w:t>
      </w:r>
      <w:r w:rsidR="00361CFD">
        <w:rPr>
          <w:lang/>
        </w:rPr>
        <w:t xml:space="preserve"> tests will be re-run by documenting the new software version</w:t>
      </w:r>
      <w:r w:rsidR="00074483">
        <w:rPr>
          <w:lang/>
        </w:rPr>
        <w:t xml:space="preserve"> </w:t>
      </w:r>
      <w:r w:rsidR="00074483">
        <w:rPr>
          <w:highlight w:val="green"/>
          <w:lang/>
        </w:rPr>
        <w:t>(fig chapter 3.2</w:t>
      </w:r>
      <w:r w:rsidR="00074483">
        <w:rPr>
          <w:lang/>
        </w:rPr>
        <w:t>.).</w:t>
      </w:r>
      <w:r w:rsidR="00361CFD">
        <w:rPr>
          <w:lang/>
        </w:rPr>
        <w:t xml:space="preserve">. </w:t>
      </w:r>
    </w:p>
    <w:p w14:paraId="04C42264" w14:textId="48A8DFDC" w:rsidR="00492866" w:rsidRDefault="005017F1" w:rsidP="009C718D">
      <w:pPr>
        <w:pStyle w:val="Listenabsatz"/>
        <w:numPr>
          <w:ilvl w:val="0"/>
          <w:numId w:val="14"/>
        </w:numPr>
        <w:rPr>
          <w:lang/>
        </w:rPr>
      </w:pPr>
      <w:r>
        <w:rPr>
          <w:lang/>
        </w:rPr>
        <w:t>Configuration management: “</w:t>
      </w:r>
      <w:r w:rsidRPr="005017F1">
        <w:rPr>
          <w:lang/>
        </w:rPr>
        <w:t>Appropriate configuration management processes should be established such that a computerized system and all its constituent components can be identified and defined at any point</w:t>
      </w:r>
      <w:r>
        <w:rPr>
          <w:lang/>
        </w:rPr>
        <w:t>” (</w:t>
      </w:r>
      <w:r w:rsidRPr="00EC33EB">
        <w:rPr>
          <w:highlight w:val="yellow"/>
          <w:lang/>
        </w:rPr>
        <w:t>p.32</w:t>
      </w:r>
      <w:r>
        <w:rPr>
          <w:lang/>
        </w:rPr>
        <w:t>)</w:t>
      </w:r>
      <w:r w:rsidR="00D53FCB">
        <w:rPr>
          <w:lang/>
        </w:rPr>
        <w:t>. Bringing this back to the level of the OQ process, it has</w:t>
      </w:r>
      <w:r w:rsidR="00413411">
        <w:rPr>
          <w:lang/>
        </w:rPr>
        <w:t xml:space="preserve"> to</w:t>
      </w:r>
      <w:r w:rsidR="00D53FCB">
        <w:rPr>
          <w:lang/>
        </w:rPr>
        <w:t xml:space="preserve"> be clearly stated on</w:t>
      </w:r>
      <w:r w:rsidR="00EC33EB">
        <w:rPr>
          <w:lang/>
        </w:rPr>
        <w:t xml:space="preserve"> which version of the software the OQ is performed</w:t>
      </w:r>
      <w:r w:rsidR="009A5A0C">
        <w:rPr>
          <w:lang/>
        </w:rPr>
        <w:t>, i.e. the same version as the preceding IQs (</w:t>
      </w:r>
      <w:r w:rsidR="009A5A0C" w:rsidRPr="009A5A0C">
        <w:rPr>
          <w:highlight w:val="yellow"/>
          <w:lang/>
        </w:rPr>
        <w:t>p.209</w:t>
      </w:r>
      <w:r w:rsidR="009A5A0C">
        <w:rPr>
          <w:lang/>
        </w:rPr>
        <w:t>)</w:t>
      </w:r>
      <w:r w:rsidR="00EC33EB">
        <w:rPr>
          <w:lang/>
        </w:rPr>
        <w:t>.</w:t>
      </w:r>
      <w:r w:rsidR="00D53FCB">
        <w:rPr>
          <w:lang/>
        </w:rPr>
        <w:t xml:space="preserve"> </w:t>
      </w:r>
    </w:p>
    <w:p w14:paraId="1FF1088C" w14:textId="38B53183" w:rsidR="00CE6F27" w:rsidRDefault="00CE6F27" w:rsidP="009C718D">
      <w:pPr>
        <w:pStyle w:val="Listenabsatz"/>
        <w:numPr>
          <w:ilvl w:val="0"/>
          <w:numId w:val="14"/>
        </w:numPr>
        <w:rPr>
          <w:lang/>
        </w:rPr>
      </w:pPr>
      <w:r w:rsidRPr="00CE6F27">
        <w:rPr>
          <w:lang/>
        </w:rPr>
        <w:t>Traceability is the process to ensure that requirements are covered and traced to the co</w:t>
      </w:r>
      <w:r>
        <w:rPr>
          <w:lang/>
        </w:rPr>
        <w:t>r</w:t>
      </w:r>
      <w:r w:rsidRPr="00CE6F27">
        <w:rPr>
          <w:lang/>
        </w:rPr>
        <w:t>responding functional specifications</w:t>
      </w:r>
      <w:r>
        <w:rPr>
          <w:lang/>
        </w:rPr>
        <w:t xml:space="preserve"> and design components</w:t>
      </w:r>
      <w:r w:rsidRPr="00CE6F27">
        <w:rPr>
          <w:lang/>
        </w:rPr>
        <w:t xml:space="preserve">, which then </w:t>
      </w:r>
      <w:r w:rsidR="006A30CF" w:rsidRPr="00CE6F27">
        <w:rPr>
          <w:lang/>
        </w:rPr>
        <w:t>must</w:t>
      </w:r>
      <w:r w:rsidRPr="00CE6F27">
        <w:rPr>
          <w:lang/>
        </w:rPr>
        <w:t xml:space="preserve"> be linked further to the appropriate verification</w:t>
      </w:r>
      <w:r w:rsidR="00404EF4">
        <w:rPr>
          <w:lang/>
        </w:rPr>
        <w:t xml:space="preserve"> (</w:t>
      </w:r>
      <w:r w:rsidR="00404EF4" w:rsidRPr="00404EF4">
        <w:rPr>
          <w:highlight w:val="yellow"/>
          <w:lang/>
        </w:rPr>
        <w:t>p.</w:t>
      </w:r>
      <w:r w:rsidR="00404EF4" w:rsidRPr="00D36441">
        <w:rPr>
          <w:highlight w:val="yellow"/>
          <w:lang/>
        </w:rPr>
        <w:t>33</w:t>
      </w:r>
      <w:r w:rsidR="00D36441">
        <w:rPr>
          <w:highlight w:val="yellow"/>
          <w:lang/>
        </w:rPr>
        <w:t>;</w:t>
      </w:r>
      <w:r w:rsidR="00D36441" w:rsidRPr="00D36441">
        <w:rPr>
          <w:highlight w:val="yellow"/>
          <w:lang/>
        </w:rPr>
        <w:t xml:space="preserve"> p.134ff</w:t>
      </w:r>
      <w:r w:rsidR="00404EF4">
        <w:rPr>
          <w:lang/>
        </w:rPr>
        <w:t>)</w:t>
      </w:r>
      <w:r w:rsidRPr="00CE6F27">
        <w:rPr>
          <w:lang/>
        </w:rPr>
        <w:t>.</w:t>
      </w:r>
      <w:r>
        <w:rPr>
          <w:lang/>
        </w:rPr>
        <w:t xml:space="preserve"> This means for the OQ process, that each OQ test script needs to be traced back to the underlying functional specification, which on its turn needs to have a link to the</w:t>
      </w:r>
      <w:r w:rsidR="00C911C4">
        <w:rPr>
          <w:lang/>
        </w:rPr>
        <w:t xml:space="preserve"> requirements from which it is derived. </w:t>
      </w:r>
    </w:p>
    <w:p w14:paraId="41DF7EF5" w14:textId="5C23ECB0" w:rsidR="00EB04B2" w:rsidRPr="00853809" w:rsidRDefault="00EB04B2" w:rsidP="009C718D">
      <w:pPr>
        <w:pStyle w:val="Listenabsatz"/>
        <w:numPr>
          <w:ilvl w:val="0"/>
          <w:numId w:val="14"/>
        </w:numPr>
        <w:rPr>
          <w:lang/>
        </w:rPr>
      </w:pPr>
      <w:commentRangeStart w:id="147"/>
      <w:r w:rsidRPr="008734EA">
        <w:rPr>
          <w:lang/>
        </w:rPr>
        <w:t>Document managemen</w:t>
      </w:r>
      <w:commentRangeEnd w:id="147"/>
      <w:r w:rsidR="007B0DEC" w:rsidRPr="008734EA">
        <w:rPr>
          <w:rStyle w:val="Kommentarzeichen"/>
        </w:rPr>
        <w:commentReference w:id="147"/>
      </w:r>
      <w:r w:rsidRPr="008734EA">
        <w:rPr>
          <w:lang/>
        </w:rPr>
        <w:t>t</w:t>
      </w:r>
      <w:r w:rsidR="007B0DEC" w:rsidRPr="008734EA">
        <w:rPr>
          <w:lang/>
        </w:rPr>
        <w:t xml:space="preserve"> process</w:t>
      </w:r>
      <w:r w:rsidR="00F11551" w:rsidRPr="008734EA">
        <w:rPr>
          <w:lang/>
        </w:rPr>
        <w:t xml:space="preserve">: </w:t>
      </w:r>
      <w:r w:rsidR="00404EF4" w:rsidRPr="008734EA">
        <w:rPr>
          <w:lang/>
        </w:rPr>
        <w:t>“Management of documentation includes preparation, review, approval, issue, change, withdrawal, and storage”. (</w:t>
      </w:r>
      <w:r w:rsidR="00404EF4" w:rsidRPr="00313789">
        <w:rPr>
          <w:highlight w:val="yellow"/>
          <w:lang/>
        </w:rPr>
        <w:t>p. 33</w:t>
      </w:r>
      <w:r w:rsidR="00404EF4" w:rsidRPr="008734EA">
        <w:rPr>
          <w:lang/>
        </w:rPr>
        <w:t>)</w:t>
      </w:r>
      <w:r w:rsidR="008734EA" w:rsidRPr="008734EA">
        <w:rPr>
          <w:lang/>
        </w:rPr>
        <w:t>. The process described by GAMP5 (p. 153ff.) can be adapted in order to fit to the complexity of the project (</w:t>
      </w:r>
      <w:r w:rsidR="008734EA" w:rsidRPr="00313789">
        <w:rPr>
          <w:highlight w:val="yellow"/>
          <w:lang/>
        </w:rPr>
        <w:t>p. 153</w:t>
      </w:r>
      <w:r w:rsidR="008734EA" w:rsidRPr="008734EA">
        <w:rPr>
          <w:lang/>
        </w:rPr>
        <w:t>)</w:t>
      </w:r>
      <w:r w:rsidR="008734EA" w:rsidRPr="00853809">
        <w:rPr>
          <w:lang/>
        </w:rPr>
        <w:t>. In respect of the OQ process following points were identified to be the most important</w:t>
      </w:r>
      <w:r w:rsidR="00313789">
        <w:rPr>
          <w:lang/>
        </w:rPr>
        <w:t xml:space="preserve"> ones</w:t>
      </w:r>
      <w:r w:rsidR="008734EA" w:rsidRPr="00853809">
        <w:rPr>
          <w:lang/>
        </w:rPr>
        <w:t>:</w:t>
      </w:r>
    </w:p>
    <w:p w14:paraId="2474380C" w14:textId="75DA66E9" w:rsidR="008734EA" w:rsidRPr="00B62555" w:rsidRDefault="008734EA" w:rsidP="009C718D">
      <w:pPr>
        <w:pStyle w:val="Listenabsatz"/>
        <w:numPr>
          <w:ilvl w:val="0"/>
          <w:numId w:val="15"/>
        </w:numPr>
        <w:rPr>
          <w:lang/>
        </w:rPr>
      </w:pPr>
      <w:r w:rsidRPr="00853809">
        <w:rPr>
          <w:lang/>
        </w:rPr>
        <w:t xml:space="preserve"> The author is normally responsible for the document prior to its review</w:t>
      </w:r>
      <w:r w:rsidR="00B62555">
        <w:rPr>
          <w:lang/>
        </w:rPr>
        <w:t xml:space="preserve"> and the document, which normally should be subject to version control, is in the status ‘draft’ </w:t>
      </w:r>
      <w:r w:rsidR="00B62555" w:rsidRPr="00877A4C">
        <w:rPr>
          <w:highlight w:val="yellow"/>
          <w:lang/>
        </w:rPr>
        <w:t>(p154</w:t>
      </w:r>
      <w:r w:rsidR="00B62555">
        <w:rPr>
          <w:lang/>
        </w:rPr>
        <w:t>).</w:t>
      </w:r>
    </w:p>
    <w:p w14:paraId="6723AC86" w14:textId="75949CC1" w:rsidR="00B62555" w:rsidRPr="00112C82" w:rsidRDefault="00B62555" w:rsidP="009C718D">
      <w:pPr>
        <w:pStyle w:val="Listenabsatz"/>
        <w:numPr>
          <w:ilvl w:val="0"/>
          <w:numId w:val="15"/>
        </w:numPr>
        <w:rPr>
          <w:lang/>
        </w:rPr>
      </w:pPr>
      <w:r>
        <w:rPr>
          <w:lang/>
        </w:rPr>
        <w:t>The draft is then review</w:t>
      </w:r>
      <w:r w:rsidR="00112C82">
        <w:rPr>
          <w:lang/>
        </w:rPr>
        <w:t>e</w:t>
      </w:r>
      <w:r>
        <w:rPr>
          <w:lang/>
        </w:rPr>
        <w:t>d ideally by a</w:t>
      </w:r>
      <w:r w:rsidR="00112C82">
        <w:rPr>
          <w:lang/>
        </w:rPr>
        <w:t>n independent</w:t>
      </w:r>
      <w:r>
        <w:rPr>
          <w:lang/>
        </w:rPr>
        <w:t xml:space="preserve"> </w:t>
      </w:r>
      <w:r w:rsidR="002D64DE">
        <w:rPr>
          <w:lang/>
        </w:rPr>
        <w:t>Subject Matter Expert (</w:t>
      </w:r>
      <w:r>
        <w:rPr>
          <w:lang/>
        </w:rPr>
        <w:t>SME</w:t>
      </w:r>
      <w:r w:rsidR="002D64DE">
        <w:rPr>
          <w:lang/>
        </w:rPr>
        <w:t>)</w:t>
      </w:r>
      <w:r w:rsidR="00112C82">
        <w:rPr>
          <w:lang/>
        </w:rPr>
        <w:t xml:space="preserve"> </w:t>
      </w:r>
      <w:r w:rsidR="00020FC1">
        <w:rPr>
          <w:lang/>
        </w:rPr>
        <w:t xml:space="preserve">for the specific field </w:t>
      </w:r>
      <w:r w:rsidR="00112C82">
        <w:rPr>
          <w:lang/>
        </w:rPr>
        <w:t xml:space="preserve">and the subsequent actions should be resolved prior to approval and issue </w:t>
      </w:r>
      <w:r w:rsidR="00112C82" w:rsidRPr="00112C82">
        <w:rPr>
          <w:highlight w:val="yellow"/>
          <w:lang/>
        </w:rPr>
        <w:t>(p.154</w:t>
      </w:r>
      <w:r w:rsidR="00020FC1">
        <w:rPr>
          <w:highlight w:val="yellow"/>
          <w:lang/>
        </w:rPr>
        <w:t>; p60</w:t>
      </w:r>
      <w:r w:rsidR="00112C82" w:rsidRPr="00112C82">
        <w:rPr>
          <w:highlight w:val="yellow"/>
          <w:lang/>
        </w:rPr>
        <w:t>)</w:t>
      </w:r>
      <w:r w:rsidR="00112C82">
        <w:rPr>
          <w:lang/>
        </w:rPr>
        <w:t>.</w:t>
      </w:r>
    </w:p>
    <w:p w14:paraId="592B7BC6" w14:textId="2FD90257" w:rsidR="00112C82" w:rsidRPr="00313789" w:rsidRDefault="00112C82" w:rsidP="009C718D">
      <w:pPr>
        <w:pStyle w:val="Listenabsatz"/>
        <w:numPr>
          <w:ilvl w:val="0"/>
          <w:numId w:val="15"/>
        </w:numPr>
        <w:rPr>
          <w:lang/>
        </w:rPr>
      </w:pPr>
      <w:r>
        <w:rPr>
          <w:lang/>
        </w:rPr>
        <w:t>The approval of a documents consists of a signature, a comment about the approval reason and a date (</w:t>
      </w:r>
      <w:r w:rsidRPr="004E761F">
        <w:rPr>
          <w:highlight w:val="yellow"/>
          <w:lang/>
        </w:rPr>
        <w:t>p. 154</w:t>
      </w:r>
      <w:r>
        <w:rPr>
          <w:lang/>
        </w:rPr>
        <w:t>). The document index and - history should be updated and the new status set, i.e. from ‘draft’ to ‘approved’ (</w:t>
      </w:r>
      <w:r w:rsidRPr="004E761F">
        <w:rPr>
          <w:highlight w:val="yellow"/>
          <w:lang/>
        </w:rPr>
        <w:t>p.154</w:t>
      </w:r>
      <w:r>
        <w:rPr>
          <w:lang/>
        </w:rPr>
        <w:t xml:space="preserve">). </w:t>
      </w:r>
      <w:r w:rsidR="00877A4C">
        <w:rPr>
          <w:lang/>
        </w:rPr>
        <w:t xml:space="preserve">According to the role description </w:t>
      </w:r>
      <w:r w:rsidR="00020FC1">
        <w:rPr>
          <w:highlight w:val="yellow"/>
          <w:lang/>
        </w:rPr>
        <w:t>of</w:t>
      </w:r>
      <w:r w:rsidR="007C2CB5" w:rsidRPr="007C2CB5">
        <w:rPr>
          <w:highlight w:val="yellow"/>
          <w:lang/>
        </w:rPr>
        <w:t xml:space="preserve"> </w:t>
      </w:r>
      <w:r w:rsidR="007C2CB5" w:rsidRPr="007C2CB5">
        <w:rPr>
          <w:highlight w:val="yellow"/>
          <w:lang/>
        </w:rPr>
        <w:lastRenderedPageBreak/>
        <w:t>GAMP5</w:t>
      </w:r>
      <w:r w:rsidR="00877A4C">
        <w:rPr>
          <w:lang/>
        </w:rPr>
        <w:t>, this could be</w:t>
      </w:r>
      <w:r w:rsidR="009C30B4">
        <w:rPr>
          <w:lang/>
        </w:rPr>
        <w:t xml:space="preserve"> </w:t>
      </w:r>
      <w:r w:rsidR="001C6BAD">
        <w:rPr>
          <w:lang/>
        </w:rPr>
        <w:t xml:space="preserve">the </w:t>
      </w:r>
      <w:r w:rsidR="00020FC1">
        <w:rPr>
          <w:lang/>
        </w:rPr>
        <w:t>Process Owner</w:t>
      </w:r>
      <w:r w:rsidR="00877A4C">
        <w:rPr>
          <w:lang/>
        </w:rPr>
        <w:t xml:space="preserve"> </w:t>
      </w:r>
      <w:r w:rsidR="0079148A">
        <w:rPr>
          <w:lang/>
        </w:rPr>
        <w:t xml:space="preserve">in respect </w:t>
      </w:r>
      <w:r w:rsidR="00F02854">
        <w:rPr>
          <w:lang/>
        </w:rPr>
        <w:t>to</w:t>
      </w:r>
      <w:r w:rsidR="0079148A">
        <w:rPr>
          <w:lang/>
        </w:rPr>
        <w:t xml:space="preserve"> the test specifications and the test scripts</w:t>
      </w:r>
      <w:r w:rsidR="001C6BAD">
        <w:rPr>
          <w:lang/>
        </w:rPr>
        <w:t>, as she/he is responsible for the system</w:t>
      </w:r>
      <w:r w:rsidR="00020FC1">
        <w:rPr>
          <w:lang/>
        </w:rPr>
        <w:t xml:space="preserve"> (fitness for intended use and compliance)</w:t>
      </w:r>
      <w:r w:rsidR="0079148A">
        <w:rPr>
          <w:lang/>
        </w:rPr>
        <w:t xml:space="preserve"> and the qua</w:t>
      </w:r>
      <w:r w:rsidR="00F02854">
        <w:rPr>
          <w:lang/>
        </w:rPr>
        <w:t>lity unit in respect to the test report</w:t>
      </w:r>
      <w:r w:rsidR="00020FC1">
        <w:rPr>
          <w:lang/>
        </w:rPr>
        <w:t xml:space="preserve"> </w:t>
      </w:r>
      <w:r w:rsidR="00020FC1" w:rsidRPr="00020FC1">
        <w:rPr>
          <w:highlight w:val="yellow"/>
          <w:lang/>
        </w:rPr>
        <w:t>(p.58;</w:t>
      </w:r>
      <w:r w:rsidR="00020FC1">
        <w:rPr>
          <w:lang/>
        </w:rPr>
        <w:t xml:space="preserve"> </w:t>
      </w:r>
      <w:r w:rsidR="00020FC1" w:rsidRPr="007C2CB5">
        <w:rPr>
          <w:highlight w:val="yellow"/>
          <w:lang/>
        </w:rPr>
        <w:t>p. 196</w:t>
      </w:r>
      <w:r w:rsidR="00020FC1">
        <w:rPr>
          <w:lang/>
        </w:rPr>
        <w:t>)</w:t>
      </w:r>
      <w:r w:rsidR="00F02854">
        <w:rPr>
          <w:lang/>
        </w:rPr>
        <w:t>.</w:t>
      </w:r>
    </w:p>
    <w:p w14:paraId="460FBD50" w14:textId="77130477" w:rsidR="00313789" w:rsidRPr="00313789" w:rsidRDefault="00313789" w:rsidP="009C718D">
      <w:pPr>
        <w:pStyle w:val="Listenabsatz"/>
        <w:numPr>
          <w:ilvl w:val="0"/>
          <w:numId w:val="15"/>
        </w:numPr>
        <w:rPr>
          <w:lang/>
        </w:rPr>
      </w:pPr>
      <w:r>
        <w:rPr>
          <w:lang/>
        </w:rPr>
        <w:t>The approved document is being issued by updating the document index (</w:t>
      </w:r>
      <w:r w:rsidRPr="004E761F">
        <w:rPr>
          <w:highlight w:val="yellow"/>
          <w:lang/>
        </w:rPr>
        <w:t>p. 154</w:t>
      </w:r>
      <w:r>
        <w:rPr>
          <w:lang/>
        </w:rPr>
        <w:t>).</w:t>
      </w:r>
      <w:r w:rsidR="009C30B4">
        <w:rPr>
          <w:lang/>
        </w:rPr>
        <w:t xml:space="preserve"> This could mean in respect to the OQ process, that the approved test </w:t>
      </w:r>
      <w:r w:rsidR="005E573C">
        <w:rPr>
          <w:lang/>
        </w:rPr>
        <w:t>scripts</w:t>
      </w:r>
      <w:r w:rsidR="009C30B4">
        <w:rPr>
          <w:lang/>
        </w:rPr>
        <w:t xml:space="preserve"> are handed over to the tester.</w:t>
      </w:r>
    </w:p>
    <w:p w14:paraId="7F4C5F5E" w14:textId="7482059F" w:rsidR="00313789" w:rsidRPr="005810EF" w:rsidRDefault="00313789" w:rsidP="009C718D">
      <w:pPr>
        <w:pStyle w:val="Listenabsatz"/>
        <w:numPr>
          <w:ilvl w:val="0"/>
          <w:numId w:val="15"/>
        </w:numPr>
        <w:rPr>
          <w:lang/>
        </w:rPr>
      </w:pPr>
      <w:r>
        <w:rPr>
          <w:lang/>
        </w:rPr>
        <w:t xml:space="preserve">Document </w:t>
      </w:r>
      <w:r w:rsidR="001E73F1">
        <w:rPr>
          <w:lang/>
        </w:rPr>
        <w:t>c</w:t>
      </w:r>
      <w:r>
        <w:rPr>
          <w:lang/>
        </w:rPr>
        <w:t>hanges</w:t>
      </w:r>
      <w:r w:rsidR="00140B5A">
        <w:rPr>
          <w:lang/>
        </w:rPr>
        <w:t xml:space="preserve"> needs to by controlled</w:t>
      </w:r>
      <w:r w:rsidR="00D104A5">
        <w:rPr>
          <w:lang/>
        </w:rPr>
        <w:t xml:space="preserve"> by, e.g.,</w:t>
      </w:r>
      <w:r w:rsidR="00140B5A">
        <w:rPr>
          <w:lang/>
        </w:rPr>
        <w:t xml:space="preserve"> </w:t>
      </w:r>
      <w:r w:rsidR="00D104A5">
        <w:rPr>
          <w:lang/>
        </w:rPr>
        <w:t xml:space="preserve">updating the document index and -history and </w:t>
      </w:r>
      <w:r w:rsidR="00140B5A">
        <w:rPr>
          <w:lang/>
        </w:rPr>
        <w:t xml:space="preserve">by </w:t>
      </w:r>
      <w:r w:rsidR="00D104A5">
        <w:rPr>
          <w:lang/>
        </w:rPr>
        <w:t>setting</w:t>
      </w:r>
      <w:r w:rsidR="00140B5A">
        <w:rPr>
          <w:lang/>
        </w:rPr>
        <w:t xml:space="preserve"> the status</w:t>
      </w:r>
      <w:r w:rsidR="00D104A5">
        <w:rPr>
          <w:lang/>
        </w:rPr>
        <w:t xml:space="preserve"> back</w:t>
      </w:r>
      <w:r w:rsidR="00140B5A">
        <w:rPr>
          <w:lang/>
        </w:rPr>
        <w:t xml:space="preserve"> to </w:t>
      </w:r>
      <w:r w:rsidR="00D104A5">
        <w:rPr>
          <w:lang/>
        </w:rPr>
        <w:t>‘draft’,</w:t>
      </w:r>
      <w:r w:rsidR="00D104A5" w:rsidRPr="00D104A5">
        <w:rPr>
          <w:lang/>
        </w:rPr>
        <w:t xml:space="preserve"> </w:t>
      </w:r>
      <w:r w:rsidR="00D104A5">
        <w:rPr>
          <w:lang/>
        </w:rPr>
        <w:t>thereby and in consequence repeating the document approval process as described before (</w:t>
      </w:r>
      <w:r w:rsidR="00D104A5" w:rsidRPr="004E761F">
        <w:rPr>
          <w:highlight w:val="yellow"/>
          <w:lang/>
        </w:rPr>
        <w:t>p. 155</w:t>
      </w:r>
      <w:r w:rsidR="00D104A5">
        <w:rPr>
          <w:lang/>
        </w:rPr>
        <w:t xml:space="preserve">). </w:t>
      </w:r>
      <w:r w:rsidR="006A2AC9" w:rsidRPr="006A2AC9">
        <w:rPr>
          <w:lang/>
        </w:rPr>
        <w:t>In respect to the OQ, it might be a result of a test execution, that there are test script errors and therefore the concerned test scripts will be reset to ‘draft’ and corrected before being again approved</w:t>
      </w:r>
      <w:r w:rsidR="009C30B4">
        <w:rPr>
          <w:lang/>
        </w:rPr>
        <w:t>.</w:t>
      </w:r>
    </w:p>
    <w:p w14:paraId="3C84052D" w14:textId="76987BEE" w:rsidR="005810EF" w:rsidRPr="005810EF" w:rsidRDefault="009C30B4" w:rsidP="009C718D">
      <w:pPr>
        <w:pStyle w:val="Listenabsatz"/>
        <w:numPr>
          <w:ilvl w:val="0"/>
          <w:numId w:val="15"/>
        </w:numPr>
        <w:rPr>
          <w:lang/>
        </w:rPr>
      </w:pPr>
      <w:r>
        <w:rPr>
          <w:lang/>
        </w:rPr>
        <w:t>D</w:t>
      </w:r>
      <w:r w:rsidR="005810EF">
        <w:rPr>
          <w:lang/>
        </w:rPr>
        <w:t>ocument withdrawal can be done by updating the document index, -history and status and information of any controlled copy holders (</w:t>
      </w:r>
      <w:r w:rsidR="005810EF" w:rsidRPr="004E761F">
        <w:rPr>
          <w:highlight w:val="yellow"/>
          <w:lang/>
        </w:rPr>
        <w:t>p.155</w:t>
      </w:r>
      <w:r w:rsidR="005810EF">
        <w:rPr>
          <w:lang/>
        </w:rPr>
        <w:t>)</w:t>
      </w:r>
    </w:p>
    <w:p w14:paraId="49E4FC5D" w14:textId="5A2176C7" w:rsidR="008D4281" w:rsidRPr="00DD1E97" w:rsidRDefault="00BE3416" w:rsidP="009C718D">
      <w:pPr>
        <w:pStyle w:val="Listenabsatz"/>
        <w:numPr>
          <w:ilvl w:val="0"/>
          <w:numId w:val="15"/>
        </w:numPr>
        <w:rPr>
          <w:lang/>
        </w:rPr>
      </w:pPr>
      <w:r>
        <w:rPr>
          <w:lang/>
        </w:rPr>
        <w:t xml:space="preserve">In respect of </w:t>
      </w:r>
      <w:commentRangeStart w:id="148"/>
      <w:r>
        <w:rPr>
          <w:lang/>
        </w:rPr>
        <w:t>document records and storage GAMP5 states th</w:t>
      </w:r>
      <w:r w:rsidR="001D201F">
        <w:rPr>
          <w:lang/>
        </w:rPr>
        <w:t xml:space="preserve">at they should be stored in a safe and secure way according to a defined </w:t>
      </w:r>
      <w:commentRangeEnd w:id="148"/>
      <w:r w:rsidR="001D201F">
        <w:rPr>
          <w:rStyle w:val="Kommentarzeichen"/>
        </w:rPr>
        <w:commentReference w:id="148"/>
      </w:r>
      <w:r w:rsidR="001D201F">
        <w:rPr>
          <w:lang/>
        </w:rPr>
        <w:t xml:space="preserve">process </w:t>
      </w:r>
      <w:r w:rsidR="001D201F" w:rsidRPr="002A08FA">
        <w:rPr>
          <w:highlight w:val="yellow"/>
          <w:lang/>
        </w:rPr>
        <w:t>(p.155</w:t>
      </w:r>
      <w:r w:rsidR="001D201F">
        <w:rPr>
          <w:lang/>
        </w:rPr>
        <w:t>)</w:t>
      </w:r>
      <w:r w:rsidR="009A3D50">
        <w:rPr>
          <w:lang/>
        </w:rPr>
        <w:t>.</w:t>
      </w:r>
    </w:p>
    <w:p w14:paraId="2086BC79" w14:textId="16E4FAF9" w:rsidR="00E75B39" w:rsidRDefault="00276B49" w:rsidP="002454EB">
      <w:pPr>
        <w:pStyle w:val="berschrift3"/>
        <w:rPr>
          <w:lang/>
        </w:rPr>
      </w:pPr>
      <w:bookmarkStart w:id="149" w:name="_Toc44339663"/>
      <w:r>
        <w:rPr>
          <w:lang/>
        </w:rPr>
        <w:t>Exe</w:t>
      </w:r>
      <w:r w:rsidR="002454EB">
        <w:rPr>
          <w:lang/>
        </w:rPr>
        <w:t>mplary OQ Process</w:t>
      </w:r>
      <w:bookmarkEnd w:id="149"/>
    </w:p>
    <w:p w14:paraId="6AEEFBE6" w14:textId="7D774563" w:rsidR="00934E19" w:rsidRPr="005A1B71" w:rsidRDefault="008E6690" w:rsidP="00417554">
      <w:pPr>
        <w:rPr>
          <w:lang/>
        </w:rPr>
      </w:pPr>
      <w:r w:rsidRPr="008E6690">
        <w:rPr>
          <w:lang/>
        </w:rPr>
        <w:t>Based on the descriptions</w:t>
      </w:r>
      <w:r>
        <w:rPr>
          <w:lang/>
        </w:rPr>
        <w:t xml:space="preserve"> on the earlier chapters</w:t>
      </w:r>
      <w:r w:rsidRPr="008E6690">
        <w:rPr>
          <w:lang/>
        </w:rPr>
        <w:t xml:space="preserve">, an exemplary process was developed, </w:t>
      </w:r>
      <w:r w:rsidR="00934E19">
        <w:rPr>
          <w:lang/>
        </w:rPr>
        <w:t xml:space="preserve">which highlights the most important tasks, roles and documents in respect to the OQ process. </w:t>
      </w:r>
      <w:r w:rsidR="005A1B71">
        <w:rPr>
          <w:noProof/>
          <w:lang/>
        </w:rPr>
        <w:t>In view of the BDD process, the link to the Functional Specification Process is also taken into account.</w:t>
      </w:r>
    </w:p>
    <w:p w14:paraId="331F58EA" w14:textId="1B881A18" w:rsidR="0072053E" w:rsidRPr="004A143B" w:rsidRDefault="0072053E" w:rsidP="000F7B45">
      <w:pPr>
        <w:jc w:val="left"/>
        <w:rPr>
          <w:noProof/>
          <w:lang w:val="sv-SE"/>
        </w:rPr>
      </w:pPr>
    </w:p>
    <w:p w14:paraId="4F5DBAD2" w14:textId="6F0CC10A" w:rsidR="00E015EE" w:rsidRDefault="00E015EE" w:rsidP="000F7B45">
      <w:pPr>
        <w:jc w:val="left"/>
        <w:rPr>
          <w:lang/>
        </w:rPr>
      </w:pPr>
      <w:r>
        <w:rPr>
          <w:noProof/>
          <w:lang w:eastAsia="de-CH"/>
        </w:rPr>
        <w:lastRenderedPageBreak/>
        <w:drawing>
          <wp:inline distT="0" distB="0" distL="0" distR="0" wp14:anchorId="1BD7742E" wp14:editId="5F18B404">
            <wp:extent cx="6120130" cy="4341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341495"/>
                    </a:xfrm>
                    <a:prstGeom prst="rect">
                      <a:avLst/>
                    </a:prstGeom>
                    <a:noFill/>
                    <a:ln>
                      <a:noFill/>
                    </a:ln>
                  </pic:spPr>
                </pic:pic>
              </a:graphicData>
            </a:graphic>
          </wp:inline>
        </w:drawing>
      </w:r>
    </w:p>
    <w:p w14:paraId="024C9DCA" w14:textId="48968AED" w:rsidR="0072053E" w:rsidRDefault="0072053E" w:rsidP="000F7B45">
      <w:pPr>
        <w:jc w:val="left"/>
        <w:rPr>
          <w:lang/>
        </w:rPr>
      </w:pPr>
    </w:p>
    <w:p w14:paraId="20C8225D" w14:textId="78D9E432" w:rsidR="008E6690" w:rsidRDefault="008E6690" w:rsidP="000F7B45">
      <w:pPr>
        <w:jc w:val="left"/>
        <w:rPr>
          <w:lang/>
        </w:rPr>
      </w:pPr>
    </w:p>
    <w:p w14:paraId="46D366C0" w14:textId="77777777" w:rsidR="008E6690" w:rsidRDefault="008E6690" w:rsidP="00417554">
      <w:pPr>
        <w:rPr>
          <w:lang/>
        </w:rPr>
      </w:pPr>
    </w:p>
    <w:p w14:paraId="6BF93EBA" w14:textId="77777777" w:rsidR="0080660B" w:rsidRPr="00DF0033" w:rsidRDefault="00AA5AD5" w:rsidP="0080660B">
      <w:pPr>
        <w:pStyle w:val="berschrift1"/>
        <w:rPr>
          <w:lang w:val="en-GB"/>
        </w:rPr>
      </w:pPr>
      <w:bookmarkStart w:id="150" w:name="_Toc44339664"/>
      <w:r>
        <w:rPr>
          <w:lang w:val="en-GB"/>
        </w:rPr>
        <w:lastRenderedPageBreak/>
        <w:t>Behaviour Driven Development</w:t>
      </w:r>
      <w:bookmarkEnd w:id="150"/>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C718D">
      <w:pPr>
        <w:pStyle w:val="Listenabsatz"/>
        <w:numPr>
          <w:ilvl w:val="0"/>
          <w:numId w:val="7"/>
        </w:numPr>
        <w:jc w:val="left"/>
        <w:rPr>
          <w:lang w:val="en-GB" w:eastAsia="de-DE"/>
        </w:rPr>
      </w:pPr>
      <w:r>
        <w:rPr>
          <w:lang w:val="en-GB" w:eastAsia="de-DE"/>
        </w:rPr>
        <w:t xml:space="preserve">The BDD Books: Discovery – Explore behaviour using examples </w:t>
      </w:r>
      <w:r>
        <w:rPr>
          <w:lang w:val="en-GB" w:eastAsia="de-DE"/>
        </w:rPr>
        <w:br/>
      </w:r>
      <w:proofErr w:type="spellStart"/>
      <w:r>
        <w:rPr>
          <w:lang w:val="en-GB" w:eastAsia="de-DE"/>
        </w:rPr>
        <w:t>G</w:t>
      </w:r>
      <w:r w:rsidRPr="00903C87">
        <w:rPr>
          <w:rStyle w:val="css-901oao"/>
          <w:lang w:val="en-GB"/>
        </w:rPr>
        <w:t>á</w:t>
      </w:r>
      <w:r>
        <w:rPr>
          <w:lang w:val="en-GB" w:eastAsia="de-DE"/>
        </w:rPr>
        <w:t>sp</w:t>
      </w:r>
      <w:r w:rsidRPr="00903C87">
        <w:rPr>
          <w:rStyle w:val="css-901oao"/>
          <w:lang w:val="en-GB"/>
        </w:rPr>
        <w:t>á</w:t>
      </w:r>
      <w:r>
        <w:rPr>
          <w:lang w:val="en-GB" w:eastAsia="de-DE"/>
        </w:rPr>
        <w:t>r</w:t>
      </w:r>
      <w:proofErr w:type="spellEnd"/>
      <w:r>
        <w:rPr>
          <w:lang w:val="en-GB" w:eastAsia="de-DE"/>
        </w:rPr>
        <w:t xml:space="preserve"> Nagy and </w:t>
      </w:r>
      <w:proofErr w:type="spellStart"/>
      <w:r>
        <w:rPr>
          <w:lang w:val="en-GB" w:eastAsia="de-DE"/>
        </w:rPr>
        <w:t>Seb</w:t>
      </w:r>
      <w:proofErr w:type="spellEnd"/>
      <w:r>
        <w:rPr>
          <w:lang w:val="en-GB" w:eastAsia="de-DE"/>
        </w:rPr>
        <w:t xml:space="preserve"> Rose </w:t>
      </w:r>
      <w:r>
        <w:rPr>
          <w:lang w:val="en-GB" w:eastAsia="de-DE"/>
        </w:rPr>
        <w:br/>
        <w:t>ISBN: 978-1983591259</w:t>
      </w:r>
    </w:p>
    <w:p w14:paraId="6037F9EB" w14:textId="77777777" w:rsidR="00903C87" w:rsidRDefault="00903C87" w:rsidP="009C718D">
      <w:pPr>
        <w:pStyle w:val="Listenabsatz"/>
        <w:numPr>
          <w:ilvl w:val="0"/>
          <w:numId w:val="7"/>
        </w:numPr>
        <w:jc w:val="left"/>
        <w:rPr>
          <w:lang w:val="en-GB" w:eastAsia="de-DE"/>
        </w:rPr>
      </w:pPr>
      <w:r>
        <w:rPr>
          <w:lang w:val="en-GB" w:eastAsia="de-DE"/>
        </w:rPr>
        <w:t xml:space="preserve">BDD in Action – </w:t>
      </w:r>
      <w:proofErr w:type="spellStart"/>
      <w:r>
        <w:rPr>
          <w:lang w:val="en-GB" w:eastAsia="de-DE"/>
        </w:rPr>
        <w:t>Behavior</w:t>
      </w:r>
      <w:proofErr w:type="spellEnd"/>
      <w:r>
        <w:rPr>
          <w:lang w:val="en-GB" w:eastAsia="de-DE"/>
        </w:rPr>
        <w:t xml:space="preserve">-Driven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C718D">
      <w:pPr>
        <w:pStyle w:val="Listenabsatz"/>
        <w:numPr>
          <w:ilvl w:val="0"/>
          <w:numId w:val="7"/>
        </w:numPr>
        <w:jc w:val="left"/>
        <w:rPr>
          <w:lang w:val="en-GB" w:eastAsia="de-DE"/>
        </w:rPr>
      </w:pPr>
      <w:r>
        <w:rPr>
          <w:lang w:val="en-GB" w:eastAsia="de-DE"/>
        </w:rPr>
        <w:t>Writing Great Specifications – Using Specification by Example and Gherkin</w:t>
      </w:r>
      <w:r w:rsidR="00CE168B">
        <w:rPr>
          <w:lang w:val="en-GB" w:eastAsia="de-DE"/>
        </w:rPr>
        <w:br/>
      </w:r>
      <w:proofErr w:type="spellStart"/>
      <w:r w:rsidR="00CE168B">
        <w:rPr>
          <w:lang w:val="en-GB" w:eastAsia="de-DE"/>
        </w:rPr>
        <w:t>Kamil</w:t>
      </w:r>
      <w:proofErr w:type="spellEnd"/>
      <w:r w:rsidR="00CE168B">
        <w:rPr>
          <w:lang w:val="en-GB" w:eastAsia="de-DE"/>
        </w:rPr>
        <w:t xml:space="preserve"> </w:t>
      </w:r>
      <w:proofErr w:type="spellStart"/>
      <w:r w:rsidR="00CE168B">
        <w:rPr>
          <w:lang w:val="en-GB" w:eastAsia="de-DE"/>
        </w:rPr>
        <w:t>Nicieja</w:t>
      </w:r>
      <w:proofErr w:type="spellEnd"/>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berschrift2"/>
        <w:rPr>
          <w:lang w:val="en-GB"/>
        </w:rPr>
      </w:pPr>
      <w:bookmarkStart w:id="151" w:name="_Toc44339665"/>
      <w:r>
        <w:rPr>
          <w:lang w:val="en-GB"/>
        </w:rPr>
        <w:t xml:space="preserve">BDD </w:t>
      </w:r>
      <w:r w:rsidR="009564BC">
        <w:rPr>
          <w:lang w:val="en-GB"/>
        </w:rPr>
        <w:t>a suitable Software Engineering Approach for Highly Regulated Environment</w:t>
      </w:r>
      <w:r w:rsidR="00BA3410">
        <w:rPr>
          <w:lang w:val="en-GB"/>
        </w:rPr>
        <w:t>s</w:t>
      </w:r>
      <w:bookmarkEnd w:id="151"/>
    </w:p>
    <w:p w14:paraId="784ECFD8" w14:textId="77777777" w:rsidR="009564BC" w:rsidRDefault="009564BC" w:rsidP="0080660B">
      <w:pPr>
        <w:rPr>
          <w:lang w:val="en-GB" w:eastAsia="de-DE"/>
        </w:rPr>
      </w:pPr>
    </w:p>
    <w:p w14:paraId="02888C5B" w14:textId="77777777" w:rsidR="009564BC" w:rsidRPr="009564BC" w:rsidRDefault="009564BC" w:rsidP="009564BC">
      <w:pPr>
        <w:pStyle w:val="berschrift2"/>
        <w:rPr>
          <w:lang w:val="en-GB"/>
        </w:rPr>
      </w:pPr>
      <w:bookmarkStart w:id="152" w:name="_Toc44339666"/>
      <w:r w:rsidRPr="009564BC">
        <w:rPr>
          <w:lang w:val="en-GB"/>
        </w:rPr>
        <w:t>The Approach</w:t>
      </w:r>
      <w:r w:rsidR="00404AE6">
        <w:rPr>
          <w:lang w:val="en-GB"/>
        </w:rPr>
        <w:t>:</w:t>
      </w:r>
      <w:r w:rsidRPr="009564BC">
        <w:rPr>
          <w:lang w:val="en-GB"/>
        </w:rPr>
        <w:t xml:space="preserve"> An Overview</w:t>
      </w:r>
      <w:bookmarkEnd w:id="152"/>
    </w:p>
    <w:p w14:paraId="4B7D2E57" w14:textId="77777777" w:rsidR="00C255C3" w:rsidRDefault="00C255C3" w:rsidP="0080660B">
      <w:pPr>
        <w:rPr>
          <w:lang w:val="en-GB"/>
        </w:rPr>
      </w:pPr>
    </w:p>
    <w:p w14:paraId="1C678AB0" w14:textId="77777777" w:rsidR="00B0680A" w:rsidRPr="00903C87" w:rsidRDefault="00B0680A" w:rsidP="00B0680A">
      <w:pPr>
        <w:pStyle w:val="berschrift2"/>
        <w:rPr>
          <w:lang w:val="en-GB"/>
        </w:rPr>
      </w:pPr>
      <w:bookmarkStart w:id="153" w:name="_Toc44339667"/>
      <w:r>
        <w:rPr>
          <w:lang w:val="en-GB"/>
        </w:rPr>
        <w:t>Writing Executable Specifications with Gherkin</w:t>
      </w:r>
      <w:bookmarkEnd w:id="153"/>
    </w:p>
    <w:p w14:paraId="4B404C91" w14:textId="77777777" w:rsidR="00B0680A" w:rsidRPr="00CE3DD0" w:rsidRDefault="00B0680A" w:rsidP="009C718D">
      <w:pPr>
        <w:pStyle w:val="Listenabsatz"/>
        <w:numPr>
          <w:ilvl w:val="0"/>
          <w:numId w:val="8"/>
        </w:numPr>
        <w:rPr>
          <w:lang w:val="en-GB" w:eastAsia="de-DE"/>
        </w:rPr>
      </w:pPr>
      <w:r>
        <w:rPr>
          <w:lang w:val="en-GB" w:eastAsia="de-DE"/>
        </w:rPr>
        <w:t xml:space="preserve"> </w:t>
      </w:r>
      <w:proofErr w:type="spellStart"/>
      <w:r>
        <w:rPr>
          <w:lang w:val="en-GB" w:eastAsia="de-DE"/>
        </w:rPr>
        <w:t>Basierend</w:t>
      </w:r>
      <w:proofErr w:type="spellEnd"/>
      <w:r>
        <w:rPr>
          <w:lang w:val="en-GB" w:eastAsia="de-DE"/>
        </w:rPr>
        <w:t xml:space="preserve"> auf </w:t>
      </w:r>
      <w:proofErr w:type="spellStart"/>
      <w:r>
        <w:rPr>
          <w:lang w:val="en-GB" w:eastAsia="de-DE"/>
        </w:rPr>
        <w:t>dem</w:t>
      </w:r>
      <w:proofErr w:type="spellEnd"/>
      <w:r>
        <w:rPr>
          <w:lang w:val="en-GB" w:eastAsia="de-DE"/>
        </w:rPr>
        <w:t xml:space="preserve"> </w:t>
      </w:r>
      <w:proofErr w:type="spellStart"/>
      <w:r>
        <w:rPr>
          <w:lang w:val="en-GB" w:eastAsia="de-DE"/>
        </w:rPr>
        <w:t>Buch</w:t>
      </w:r>
      <w:proofErr w:type="spellEnd"/>
      <w:r>
        <w:rPr>
          <w:lang w:val="en-GB" w:eastAsia="de-DE"/>
        </w:rPr>
        <w:t xml:space="preserve">: Writing Great Specifications: Using specification by example and Gherkin von </w:t>
      </w:r>
      <w:proofErr w:type="spellStart"/>
      <w:r>
        <w:rPr>
          <w:lang w:val="en-GB" w:eastAsia="de-DE"/>
        </w:rPr>
        <w:t>Kamil</w:t>
      </w:r>
      <w:proofErr w:type="spellEnd"/>
      <w:r>
        <w:rPr>
          <w:lang w:val="en-GB" w:eastAsia="de-DE"/>
        </w:rPr>
        <w:t xml:space="preserve"> </w:t>
      </w:r>
      <w:proofErr w:type="spellStart"/>
      <w:r>
        <w:rPr>
          <w:lang w:val="en-GB" w:eastAsia="de-DE"/>
        </w:rPr>
        <w:t>Nicieja</w:t>
      </w:r>
      <w:proofErr w:type="spellEnd"/>
    </w:p>
    <w:p w14:paraId="7CC62D37" w14:textId="77777777" w:rsidR="00B0680A" w:rsidRDefault="00B0680A" w:rsidP="0080660B">
      <w:pPr>
        <w:rPr>
          <w:lang w:val="en-GB"/>
        </w:rPr>
      </w:pPr>
    </w:p>
    <w:p w14:paraId="59C18F50" w14:textId="634B9592" w:rsidR="007D4521" w:rsidRDefault="00A81E8C" w:rsidP="007D4521">
      <w:pPr>
        <w:pStyle w:val="berschrift2"/>
        <w:rPr>
          <w:lang w:val="en-GB"/>
        </w:rPr>
      </w:pPr>
      <w:bookmarkStart w:id="154" w:name="_Toc44339668"/>
      <w:r>
        <w:rPr>
          <w:lang/>
        </w:rPr>
        <w:t xml:space="preserve">Test </w:t>
      </w:r>
      <w:r w:rsidR="007D4521">
        <w:rPr>
          <w:lang w:val="en-GB"/>
        </w:rPr>
        <w:t>Automation</w:t>
      </w:r>
      <w:bookmarkEnd w:id="154"/>
      <w:r>
        <w:rPr>
          <w:lang/>
        </w:rPr>
        <w:t xml:space="preserve"> </w:t>
      </w:r>
    </w:p>
    <w:p w14:paraId="71A3E579" w14:textId="19610A0B"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 </w:t>
      </w:r>
      <w:r w:rsidR="001D2147">
        <w:fldChar w:fldCharType="begin"/>
      </w:r>
      <w:r w:rsidR="001D2147" w:rsidRPr="001D2147">
        <w:rPr>
          <w:lang w:val="en-GB"/>
          <w:rPrChange w:id="155" w:author="Mathias Fuchs" w:date="2020-06-30T15:44:00Z">
            <w:rPr/>
          </w:rPrChange>
        </w:rPr>
        <w:instrText xml:space="preserve"> HYPERLINK "https://cucumber.io/" </w:instrText>
      </w:r>
      <w:r w:rsidR="001D2147">
        <w:fldChar w:fldCharType="separate"/>
      </w:r>
      <w:r w:rsidR="00205EE4" w:rsidRPr="00205EE4">
        <w:rPr>
          <w:rStyle w:val="Hyperlink"/>
          <w:lang w:val="en-GB"/>
        </w:rPr>
        <w:t>https://cucumber.io/</w:t>
      </w:r>
      <w:r w:rsidR="001D2147">
        <w:rPr>
          <w:rStyle w:val="Hyperlink"/>
          <w:lang w:val="en-GB"/>
        </w:rPr>
        <w:fldChar w:fldCharType="end"/>
      </w:r>
    </w:p>
    <w:p w14:paraId="37A74500" w14:textId="7132B2BA" w:rsidR="00205EE4" w:rsidRPr="00C255C3" w:rsidRDefault="006F0210" w:rsidP="006F0210">
      <w:pPr>
        <w:jc w:val="left"/>
        <w:rPr>
          <w:lang w:val="en-GB"/>
        </w:rPr>
      </w:pPr>
      <w:r>
        <w:rPr>
          <w:lang w:val="en-GB"/>
        </w:rPr>
        <w:t>Further tools to complement Cucumber</w:t>
      </w:r>
      <w:proofErr w:type="gramStart"/>
      <w:r>
        <w:rPr>
          <w:lang w:val="en-GB"/>
        </w:rPr>
        <w:t>:</w:t>
      </w:r>
      <w:proofErr w:type="gramEnd"/>
      <w:r>
        <w:rPr>
          <w:lang w:val="en-GB"/>
        </w:rPr>
        <w:br/>
        <w:t xml:space="preserve">- </w:t>
      </w:r>
      <w:proofErr w:type="spellStart"/>
      <w:r w:rsidR="00205EE4">
        <w:rPr>
          <w:lang w:val="en-GB"/>
        </w:rPr>
        <w:t>Scenarioo</w:t>
      </w:r>
      <w:proofErr w:type="spellEnd"/>
      <w:r w:rsidR="00205EE4">
        <w:rPr>
          <w:lang w:val="en-GB"/>
        </w:rPr>
        <w:t xml:space="preserve">: </w:t>
      </w:r>
      <w:r w:rsidR="001D2147">
        <w:fldChar w:fldCharType="begin"/>
      </w:r>
      <w:r w:rsidR="001D2147" w:rsidRPr="001D2147">
        <w:rPr>
          <w:lang w:val="en-GB"/>
          <w:rPrChange w:id="156" w:author="Mathias Fuchs" w:date="2020-06-30T15:44:00Z">
            <w:rPr/>
          </w:rPrChange>
        </w:rPr>
        <w:instrText xml:space="preserve"> HYPERLINK "http://scenarioo.org/" </w:instrText>
      </w:r>
      <w:r w:rsidR="001D2147">
        <w:fldChar w:fldCharType="separate"/>
      </w:r>
      <w:r w:rsidR="00205EE4" w:rsidRPr="00205EE4">
        <w:rPr>
          <w:rStyle w:val="Hyperlink"/>
          <w:lang w:val="en-GB"/>
        </w:rPr>
        <w:t>http://scenarioo.org/</w:t>
      </w:r>
      <w:r w:rsidR="001D2147">
        <w:rPr>
          <w:rStyle w:val="Hyperlink"/>
          <w:lang w:val="en-GB"/>
        </w:rPr>
        <w:fldChar w:fldCharType="end"/>
      </w:r>
      <w:r>
        <w:rPr>
          <w:lang w:val="en-GB"/>
        </w:rPr>
        <w:br/>
        <w:t xml:space="preserve">- </w:t>
      </w:r>
      <w:r w:rsidR="00205EE4" w:rsidRPr="00C255C3">
        <w:rPr>
          <w:lang w:val="en-GB"/>
        </w:rPr>
        <w:t xml:space="preserve">Selenium: </w:t>
      </w:r>
      <w:r w:rsidR="001D2147">
        <w:fldChar w:fldCharType="begin"/>
      </w:r>
      <w:r w:rsidR="001D2147" w:rsidRPr="001D2147">
        <w:rPr>
          <w:lang w:val="en-GB"/>
          <w:rPrChange w:id="157" w:author="Mathias Fuchs" w:date="2020-06-30T15:44:00Z">
            <w:rPr/>
          </w:rPrChange>
        </w:rPr>
        <w:instrText xml:space="preserve"> HYPERLINK "https://www.selenium.dev/" </w:instrText>
      </w:r>
      <w:r w:rsidR="001D2147">
        <w:fldChar w:fldCharType="separate"/>
      </w:r>
      <w:r w:rsidR="00376952" w:rsidRPr="00376952">
        <w:rPr>
          <w:rStyle w:val="Hyperlink"/>
          <w:lang w:val="en-GB"/>
        </w:rPr>
        <w:t>https://www.selenium.dev/</w:t>
      </w:r>
      <w:r w:rsidR="001D2147">
        <w:rPr>
          <w:rStyle w:val="Hyperlink"/>
          <w:lang w:val="en-GB"/>
        </w:rPr>
        <w:fldChar w:fldCharType="end"/>
      </w:r>
    </w:p>
    <w:p w14:paraId="270ED629" w14:textId="224B6C17" w:rsidR="007D4521" w:rsidRDefault="007D4521" w:rsidP="007D4521">
      <w:pPr>
        <w:rPr>
          <w:lang w:val="en-GB" w:eastAsia="de-DE"/>
        </w:rPr>
      </w:pPr>
    </w:p>
    <w:p w14:paraId="427E747D" w14:textId="77777777" w:rsidR="00A81E8C" w:rsidRPr="007D4521" w:rsidRDefault="00A81E8C" w:rsidP="007D4521">
      <w:pPr>
        <w:rPr>
          <w:lang w:val="en-GB" w:eastAsia="de-DE"/>
        </w:rPr>
      </w:pPr>
    </w:p>
    <w:p w14:paraId="7F3AAF78" w14:textId="0CB01CC8" w:rsidR="006726B6" w:rsidRPr="00DF0033" w:rsidRDefault="00093194" w:rsidP="006726B6">
      <w:pPr>
        <w:pStyle w:val="berschrift1"/>
        <w:rPr>
          <w:lang w:val="en-GB"/>
        </w:rPr>
      </w:pPr>
      <w:bookmarkStart w:id="158" w:name="_Toc44339669"/>
      <w:r>
        <w:rPr>
          <w:lang w:val="en-GB"/>
        </w:rPr>
        <w:lastRenderedPageBreak/>
        <w:t xml:space="preserve">OQs </w:t>
      </w:r>
      <w:r w:rsidR="00CF5E52">
        <w:rPr>
          <w:lang w:val="en-GB"/>
        </w:rPr>
        <w:t>using</w:t>
      </w:r>
      <w:r>
        <w:rPr>
          <w:lang w:val="en-GB"/>
        </w:rPr>
        <w:t xml:space="preserve"> BDD</w:t>
      </w:r>
      <w:bookmarkEnd w:id="158"/>
    </w:p>
    <w:p w14:paraId="55DE51E9" w14:textId="380B3084" w:rsidR="006726B6" w:rsidRPr="00DF0033" w:rsidRDefault="002456BC" w:rsidP="006726B6">
      <w:pPr>
        <w:pStyle w:val="berschrift2"/>
        <w:rPr>
          <w:lang w:val="en-GB"/>
        </w:rPr>
      </w:pPr>
      <w:bookmarkStart w:id="159" w:name="_Toc44339670"/>
      <w:r>
        <w:rPr>
          <w:lang/>
        </w:rPr>
        <w:t>The Combined Process</w:t>
      </w:r>
      <w:bookmarkEnd w:id="159"/>
    </w:p>
    <w:p w14:paraId="394836E0" w14:textId="77777777" w:rsidR="002456BC" w:rsidRDefault="002456BC" w:rsidP="002456BC">
      <w:pPr>
        <w:rPr>
          <w:lang w:eastAsia="de-DE"/>
        </w:rPr>
      </w:pPr>
      <w:r>
        <w:rPr>
          <w:lang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eastAsia="de-DE"/>
        </w:rPr>
      </w:pPr>
    </w:p>
    <w:p w14:paraId="6EAFD655" w14:textId="77777777" w:rsidR="002456BC" w:rsidRPr="0033226D" w:rsidRDefault="002456BC" w:rsidP="002456BC">
      <w:pPr>
        <w:rPr>
          <w:lang w:eastAsia="de-DE"/>
        </w:rPr>
      </w:pPr>
      <w:r>
        <w:rPr>
          <w:lang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056FF49A" w14:textId="6D22DE48" w:rsidR="00086BE6" w:rsidRDefault="006A088F" w:rsidP="002456BC">
      <w:pPr>
        <w:pStyle w:val="berschrift2"/>
        <w:rPr>
          <w:lang/>
        </w:rPr>
      </w:pPr>
      <w:bookmarkStart w:id="160" w:name="_Toc44339671"/>
      <w:r>
        <w:rPr>
          <w:lang/>
        </w:rPr>
        <w:t>Discussion</w:t>
      </w:r>
      <w:r w:rsidR="001D0749">
        <w:rPr>
          <w:lang/>
        </w:rPr>
        <w:t xml:space="preserve"> and Conclusions</w:t>
      </w:r>
      <w:bookmarkEnd w:id="160"/>
    </w:p>
    <w:p w14:paraId="4A0E8717" w14:textId="3461A5AD" w:rsidR="002456BC" w:rsidRDefault="002456BC" w:rsidP="006726B6">
      <w:pPr>
        <w:rPr>
          <w:lang/>
        </w:rPr>
      </w:pPr>
      <w:r>
        <w:rPr>
          <w:lang/>
        </w:rPr>
        <w:t>In principle it is possible to define an OQ process according to GAMP5. It does not need to be</w:t>
      </w:r>
      <w:r w:rsidR="00DE5639">
        <w:rPr>
          <w:lang/>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rPr>
      </w:pPr>
    </w:p>
    <w:p w14:paraId="0C9EA135" w14:textId="7A1CA749" w:rsidR="00695E6C" w:rsidRDefault="00695E6C" w:rsidP="006726B6">
      <w:pPr>
        <w:rPr>
          <w:lang/>
        </w:rPr>
      </w:pPr>
      <w:r>
        <w:rPr>
          <w:lang/>
        </w:rPr>
        <w:t>Viel vernetzter, prozess der functional specifications entfällt, traceability sehr gut garantiert, aufwertung des Testers der auch eine Qualitätssicherungsfunktion übernimmt, die manuelle ausführung des</w:t>
      </w:r>
      <w:r w:rsidR="00846809">
        <w:rPr>
          <w:lang/>
        </w:rPr>
        <w:t xml:space="preserve"> tests (stupide Arbeit entfällt)</w:t>
      </w:r>
    </w:p>
    <w:p w14:paraId="70AE3EF4" w14:textId="384A99DA" w:rsidR="00695E6C" w:rsidRDefault="00695E6C" w:rsidP="006726B6">
      <w:pPr>
        <w:rPr>
          <w:lang/>
        </w:rPr>
      </w:pPr>
      <w:r>
        <w:rPr>
          <w:lang/>
        </w:rPr>
        <w:t xml:space="preserve">Ob Prozes weniger Aufwand bringt ist fraglich, aber stupide Arbeit entfällt und wird statt dessen hoffentlich in bessere Kontrolle und Qualität investiert </w:t>
      </w:r>
      <w:r w:rsidRPr="00695E6C">
        <w:rPr>
          <w:lang/>
        </w:rPr>
        <w:sym w:font="Wingdings" w:char="F0E0"/>
      </w:r>
      <w:r>
        <w:rPr>
          <w:lang/>
        </w:rPr>
        <w:t xml:space="preserve"> zum Beispiel überienstimmng der Feature Files und der Glue Files </w:t>
      </w:r>
      <w:r w:rsidRPr="00695E6C">
        <w:rPr>
          <w:lang/>
        </w:rPr>
        <w:sym w:font="Wingdings" w:char="F0E0"/>
      </w:r>
      <w:r>
        <w:rPr>
          <w:lang/>
        </w:rPr>
        <w:t xml:space="preserve"> Quality check.</w:t>
      </w:r>
    </w:p>
    <w:p w14:paraId="20FD1431" w14:textId="27FC6708" w:rsidR="00846809" w:rsidRDefault="00846809" w:rsidP="006726B6">
      <w:pPr>
        <w:rPr>
          <w:lang/>
        </w:rPr>
      </w:pPr>
    </w:p>
    <w:p w14:paraId="19095F79" w14:textId="20C4A417" w:rsidR="00846809" w:rsidRDefault="00846809" w:rsidP="006726B6">
      <w:pPr>
        <w:rPr>
          <w:lang/>
        </w:rPr>
      </w:pPr>
      <w:r>
        <w:rPr>
          <w:lang/>
        </w:rPr>
        <w:t>Es lohnt sich ein prototype zu bauen um ein besseres Gefühl zu erhalten, auch wenn der Prototyp nur bedingt nach diesem PRozess entwickelt werden kann, da es kein Team hat.</w:t>
      </w:r>
    </w:p>
    <w:p w14:paraId="3D21028B" w14:textId="13E22DA4" w:rsidR="00B311AC" w:rsidRDefault="00B311AC" w:rsidP="006726B6">
      <w:pPr>
        <w:rPr>
          <w:lang/>
        </w:rPr>
      </w:pPr>
      <w:r>
        <w:rPr>
          <w:lang/>
        </w:rPr>
        <w:t>The BDD Elements of interests in respect of test automation could be neatly integrated in the OQ Process</w:t>
      </w:r>
    </w:p>
    <w:p w14:paraId="018B87EC" w14:textId="77777777" w:rsidR="00B311AC" w:rsidRDefault="00B311AC" w:rsidP="006726B6">
      <w:pPr>
        <w:rPr>
          <w:lang/>
        </w:rPr>
      </w:pPr>
    </w:p>
    <w:p w14:paraId="32D7CA9E" w14:textId="56E54E52" w:rsidR="00B311AC" w:rsidRDefault="00B311AC" w:rsidP="006A088F">
      <w:pPr>
        <w:pStyle w:val="berschrift3"/>
        <w:rPr>
          <w:lang/>
        </w:rPr>
      </w:pPr>
      <w:bookmarkStart w:id="161" w:name="_Toc44339672"/>
      <w:r>
        <w:rPr>
          <w:lang/>
        </w:rPr>
        <w:lastRenderedPageBreak/>
        <w:t>Functional Specification is (partially) fused with the OQ process</w:t>
      </w:r>
      <w:bookmarkEnd w:id="161"/>
    </w:p>
    <w:p w14:paraId="346D556F" w14:textId="19692F21" w:rsidR="00B311AC" w:rsidRDefault="00B311AC" w:rsidP="009C718D">
      <w:pPr>
        <w:pStyle w:val="Listenabsatz"/>
        <w:numPr>
          <w:ilvl w:val="0"/>
          <w:numId w:val="8"/>
        </w:numPr>
        <w:rPr>
          <w:lang/>
        </w:rPr>
      </w:pPr>
      <w:r>
        <w:rPr>
          <w:lang/>
        </w:rPr>
        <w:t>Describe the most important elements of the FS-Process to show that fusion is not entgegen einer GAMP5 Anforderungen</w:t>
      </w:r>
      <w:r>
        <w:rPr>
          <w:lang/>
        </w:rPr>
        <w:br/>
      </w:r>
      <w:r w:rsidRPr="00B311AC">
        <w:rPr>
          <w:lang/>
        </w:rPr>
        <w:sym w:font="Wingdings" w:char="F0E0"/>
      </w:r>
      <w:r>
        <w:rPr>
          <w:lang/>
        </w:rPr>
        <w:t xml:space="preserve"> Testable ist gut</w:t>
      </w:r>
      <w:r>
        <w:rPr>
          <w:lang/>
        </w:rPr>
        <w:br/>
      </w:r>
      <w:r w:rsidRPr="00B311AC">
        <w:rPr>
          <w:lang/>
        </w:rPr>
        <w:sym w:font="Wingdings" w:char="F0E0"/>
      </w:r>
      <w:r>
        <w:rPr>
          <w:lang/>
        </w:rPr>
        <w:t xml:space="preserve"> Rollen gehen auf</w:t>
      </w:r>
      <w:r>
        <w:rPr>
          <w:lang/>
        </w:rPr>
        <w:br/>
      </w:r>
      <w:r w:rsidRPr="00B311AC">
        <w:rPr>
          <w:lang/>
        </w:rPr>
        <w:sym w:font="Wingdings" w:char="F0E0"/>
      </w:r>
      <w:r>
        <w:rPr>
          <w:lang/>
        </w:rPr>
        <w:t xml:space="preserve"> Traceability ist gewährleistet</w:t>
      </w:r>
    </w:p>
    <w:p w14:paraId="7341D323" w14:textId="3CED5871" w:rsidR="00B311AC" w:rsidRDefault="00B311AC" w:rsidP="009C718D">
      <w:pPr>
        <w:pStyle w:val="Listenabsatz"/>
        <w:numPr>
          <w:ilvl w:val="0"/>
          <w:numId w:val="8"/>
        </w:numPr>
        <w:rPr>
          <w:lang/>
        </w:rPr>
      </w:pPr>
      <w:r>
        <w:rPr>
          <w:lang/>
        </w:rPr>
        <w:t xml:space="preserve">Zu Überdenken: FS Dokument beinhaltet auch Schnittstellen Beschreibungen und Design Constraints </w:t>
      </w:r>
      <w:r w:rsidRPr="00B311AC">
        <w:rPr>
          <w:lang/>
        </w:rPr>
        <w:sym w:font="Wingdings" w:char="F0E0"/>
      </w:r>
      <w:r>
        <w:rPr>
          <w:lang/>
        </w:rPr>
        <w:t xml:space="preserve"> es gilt zu überlegen ob der eigentliche Teil der Functional Specification vom den beiden anderen Punkten getrennt werden soll</w:t>
      </w:r>
    </w:p>
    <w:p w14:paraId="7866B81F" w14:textId="06286BE4" w:rsidR="00B311AC" w:rsidRDefault="00B311AC" w:rsidP="009C718D">
      <w:pPr>
        <w:pStyle w:val="Listenabsatz"/>
        <w:numPr>
          <w:ilvl w:val="0"/>
          <w:numId w:val="8"/>
        </w:numPr>
        <w:rPr>
          <w:lang/>
        </w:rPr>
      </w:pPr>
      <w:r>
        <w:rPr>
          <w:lang/>
        </w:rPr>
        <w:t xml:space="preserve">Functional testing aber auch testing der Facilities </w:t>
      </w:r>
      <w:r w:rsidRPr="00B311AC">
        <w:rPr>
          <w:lang/>
        </w:rPr>
        <w:sym w:font="Wingdings" w:char="F0E0"/>
      </w:r>
      <w:r>
        <w:rPr>
          <w:lang/>
        </w:rPr>
        <w:t xml:space="preserve"> könnten das auch Geräte sein (z.B. automated store?) </w:t>
      </w:r>
      <w:r w:rsidRPr="00B311AC">
        <w:rPr>
          <w:lang/>
        </w:rPr>
        <w:sym w:font="Wingdings" w:char="F0E0"/>
      </w:r>
      <w:r>
        <w:rPr>
          <w:lang/>
        </w:rPr>
        <w:t xml:space="preserve"> hier ist es out of Scope, aber im Outlook abhandeln, wie mit Geräteintegration umgegangen werden könnte.</w:t>
      </w:r>
    </w:p>
    <w:p w14:paraId="752FA6FB" w14:textId="3E9D27C9" w:rsidR="00B311AC" w:rsidRDefault="00B311AC" w:rsidP="00B311AC">
      <w:pPr>
        <w:rPr>
          <w:lang/>
        </w:rPr>
      </w:pPr>
    </w:p>
    <w:p w14:paraId="2E0C2D73" w14:textId="23AB681E" w:rsidR="00B311AC" w:rsidRDefault="00B311AC" w:rsidP="006A088F">
      <w:pPr>
        <w:pStyle w:val="berschrift3"/>
        <w:rPr>
          <w:lang/>
        </w:rPr>
      </w:pPr>
      <w:bookmarkStart w:id="162" w:name="_Toc44339673"/>
      <w:r>
        <w:rPr>
          <w:lang/>
        </w:rPr>
        <w:t>New Elements are Required</w:t>
      </w:r>
      <w:bookmarkEnd w:id="162"/>
    </w:p>
    <w:p w14:paraId="01C5FFFF" w14:textId="6DFABE83" w:rsidR="00B311AC" w:rsidRDefault="00B311AC" w:rsidP="009C718D">
      <w:pPr>
        <w:pStyle w:val="Listenabsatz"/>
        <w:numPr>
          <w:ilvl w:val="0"/>
          <w:numId w:val="8"/>
        </w:numPr>
        <w:rPr>
          <w:lang/>
        </w:rPr>
      </w:pPr>
      <w:r>
        <w:rPr>
          <w:lang/>
        </w:rPr>
        <w:t>Tester Role is different</w:t>
      </w:r>
    </w:p>
    <w:p w14:paraId="476B98BB" w14:textId="2E2B6CBA" w:rsidR="00B311AC" w:rsidRDefault="00B311AC" w:rsidP="009C718D">
      <w:pPr>
        <w:pStyle w:val="Listenabsatz"/>
        <w:numPr>
          <w:ilvl w:val="0"/>
          <w:numId w:val="8"/>
        </w:numPr>
        <w:rPr>
          <w:lang/>
        </w:rPr>
      </w:pPr>
      <w:r>
        <w:rPr>
          <w:lang/>
        </w:rPr>
        <w:t>Implication on Test Specifications</w:t>
      </w:r>
    </w:p>
    <w:p w14:paraId="52F6EFCA" w14:textId="4603FF3F" w:rsidR="00B311AC" w:rsidRDefault="00B311AC" w:rsidP="00B311AC">
      <w:pPr>
        <w:rPr>
          <w:lang/>
        </w:rPr>
      </w:pPr>
    </w:p>
    <w:p w14:paraId="46F047E5" w14:textId="0B02EDDE" w:rsidR="00932FCB" w:rsidRDefault="00932FCB" w:rsidP="00B311AC">
      <w:pPr>
        <w:rPr>
          <w:lang/>
        </w:rPr>
      </w:pPr>
    </w:p>
    <w:p w14:paraId="0A6C10AE" w14:textId="0140B016" w:rsidR="00932FCB" w:rsidRDefault="00932FCB" w:rsidP="00B311AC">
      <w:pPr>
        <w:rPr>
          <w:lang/>
        </w:rPr>
      </w:pPr>
    </w:p>
    <w:p w14:paraId="29AFFD7B" w14:textId="04127AFA" w:rsidR="00932FCB" w:rsidRDefault="00932FCB" w:rsidP="00B311AC">
      <w:pPr>
        <w:rPr>
          <w:lang/>
        </w:rPr>
      </w:pPr>
    </w:p>
    <w:p w14:paraId="540477F3" w14:textId="3EB8DD53" w:rsidR="00932FCB" w:rsidRDefault="00932FCB" w:rsidP="00B311AC">
      <w:pPr>
        <w:rPr>
          <w:lang/>
        </w:rPr>
      </w:pPr>
    </w:p>
    <w:p w14:paraId="550F9158" w14:textId="77777777" w:rsidR="00932FCB" w:rsidRPr="00932FCB" w:rsidRDefault="00932FCB" w:rsidP="00B311AC">
      <w:pPr>
        <w:rPr>
          <w:lang/>
        </w:rPr>
      </w:pPr>
    </w:p>
    <w:p w14:paraId="65D61840" w14:textId="2658DD85" w:rsidR="00B311AC" w:rsidRDefault="00B311AC" w:rsidP="006A088F">
      <w:pPr>
        <w:pStyle w:val="berschrift3"/>
        <w:rPr>
          <w:lang/>
        </w:rPr>
      </w:pPr>
      <w:bookmarkStart w:id="163" w:name="_Toc44339674"/>
      <w:r>
        <w:rPr>
          <w:lang/>
        </w:rPr>
        <w:lastRenderedPageBreak/>
        <w:t>Changes in the Documentation Set-Up</w:t>
      </w:r>
      <w:bookmarkEnd w:id="163"/>
    </w:p>
    <w:p w14:paraId="3A36F189" w14:textId="593E4CDF" w:rsidR="00B311AC" w:rsidRDefault="00F8490B" w:rsidP="00B311AC">
      <w:pPr>
        <w:rPr>
          <w:lang/>
        </w:rPr>
      </w:pPr>
      <w:r>
        <w:rPr>
          <w:noProof/>
          <w:lang w:eastAsia="de-CH"/>
        </w:rPr>
        <w:drawing>
          <wp:inline distT="0" distB="0" distL="0" distR="0" wp14:anchorId="745DC8F8" wp14:editId="29771A72">
            <wp:extent cx="2864485"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4485" cy="3055620"/>
                    </a:xfrm>
                    <a:prstGeom prst="rect">
                      <a:avLst/>
                    </a:prstGeom>
                    <a:noFill/>
                    <a:ln>
                      <a:noFill/>
                    </a:ln>
                  </pic:spPr>
                </pic:pic>
              </a:graphicData>
            </a:graphic>
          </wp:inline>
        </w:drawing>
      </w:r>
    </w:p>
    <w:p w14:paraId="1B1E7B82" w14:textId="377A7824" w:rsidR="00B311AC" w:rsidRPr="00B311AC" w:rsidRDefault="00B311AC" w:rsidP="00B311AC">
      <w:pPr>
        <w:rPr>
          <w:lang/>
        </w:rPr>
      </w:pPr>
      <w:r>
        <w:rPr>
          <w:lang/>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berschrift3"/>
        <w:rPr>
          <w:lang/>
        </w:rPr>
      </w:pPr>
      <w:bookmarkStart w:id="164" w:name="_Toc44339675"/>
      <w:r>
        <w:rPr>
          <w:lang/>
        </w:rPr>
        <w:t>Final Conclusions Part 1</w:t>
      </w:r>
      <w:bookmarkEnd w:id="164"/>
    </w:p>
    <w:p w14:paraId="45CD7DB3" w14:textId="775C169D" w:rsidR="006A088F" w:rsidRDefault="006A088F" w:rsidP="006726B6">
      <w:pPr>
        <w:rPr>
          <w:lang/>
        </w:rPr>
      </w:pPr>
    </w:p>
    <w:p w14:paraId="22DC7607" w14:textId="5F10374B" w:rsidR="006A088F" w:rsidRDefault="006A088F" w:rsidP="006726B6">
      <w:pPr>
        <w:rPr>
          <w:lang/>
        </w:rPr>
      </w:pPr>
      <w:r>
        <w:rPr>
          <w:lang/>
        </w:rPr>
        <w:t>Es konnte nichts gefunden wrden, was dem Einsatz von BDD automation tools entgegensprechen würden. Im Gegenteil, einige Punkte lassen vermuten, dass es einfacher wird über die automation hinaus</w:t>
      </w:r>
    </w:p>
    <w:p w14:paraId="0C261E74" w14:textId="29B1DCD8" w:rsidR="006A088F" w:rsidRDefault="006A088F" w:rsidP="009C718D">
      <w:pPr>
        <w:pStyle w:val="Listenabsatz"/>
        <w:numPr>
          <w:ilvl w:val="0"/>
          <w:numId w:val="8"/>
        </w:numPr>
        <w:rPr>
          <w:lang/>
        </w:rPr>
      </w:pPr>
      <w:r>
        <w:rPr>
          <w:lang/>
        </w:rPr>
        <w:t>Traceability</w:t>
      </w:r>
    </w:p>
    <w:p w14:paraId="27720EE1" w14:textId="0386389C" w:rsidR="006A088F" w:rsidRDefault="006A088F" w:rsidP="009C718D">
      <w:pPr>
        <w:pStyle w:val="Listenabsatz"/>
        <w:numPr>
          <w:ilvl w:val="0"/>
          <w:numId w:val="8"/>
        </w:numPr>
        <w:rPr>
          <w:lang/>
        </w:rPr>
      </w:pPr>
      <w:r>
        <w:rPr>
          <w:lang/>
        </w:rPr>
        <w:t>Less redundancy durch zusammenlegung vo FS und OQ Prozess</w:t>
      </w:r>
    </w:p>
    <w:p w14:paraId="4F3674FD" w14:textId="27A1DCC2" w:rsidR="006A088F" w:rsidRDefault="006A088F" w:rsidP="009C718D">
      <w:pPr>
        <w:pStyle w:val="Listenabsatz"/>
        <w:numPr>
          <w:ilvl w:val="0"/>
          <w:numId w:val="8"/>
        </w:numPr>
        <w:rPr>
          <w:lang/>
        </w:rPr>
      </w:pPr>
      <w:r>
        <w:rPr>
          <w:lang/>
        </w:rPr>
        <w:t>Aufwertung tester mit zusätzlichem Qualitätscheck.</w:t>
      </w:r>
    </w:p>
    <w:p w14:paraId="079EBE3F" w14:textId="1B44129C" w:rsidR="000719C6" w:rsidRDefault="000719C6" w:rsidP="000719C6">
      <w:pPr>
        <w:rPr>
          <w:lang/>
        </w:rPr>
      </w:pPr>
    </w:p>
    <w:p w14:paraId="1D8AB12F" w14:textId="54411580" w:rsidR="000719C6" w:rsidRPr="000719C6" w:rsidRDefault="000719C6" w:rsidP="000719C6">
      <w:pPr>
        <w:pStyle w:val="berschrift3"/>
        <w:rPr>
          <w:lang/>
        </w:rPr>
      </w:pPr>
      <w:bookmarkStart w:id="165" w:name="_Toc44339676"/>
      <w:r>
        <w:rPr>
          <w:lang/>
        </w:rPr>
        <w:t>Questions araising from part 1</w:t>
      </w:r>
      <w:bookmarkEnd w:id="165"/>
    </w:p>
    <w:p w14:paraId="133A5F2D" w14:textId="480F8D71" w:rsidR="006A088F" w:rsidRDefault="006A088F" w:rsidP="009C718D">
      <w:pPr>
        <w:pStyle w:val="Listenabsatz"/>
        <w:numPr>
          <w:ilvl w:val="0"/>
          <w:numId w:val="8"/>
        </w:numPr>
        <w:rPr>
          <w:lang/>
        </w:rPr>
      </w:pPr>
      <w:r>
        <w:rPr>
          <w:lang/>
        </w:rPr>
        <w:t>Zu überprüfen: wenn software nach BDD entwickelt wird, basierend auf den Tests, was hat das für einen Einfluss auf den OQ Prozess?</w:t>
      </w:r>
    </w:p>
    <w:p w14:paraId="16B4576A" w14:textId="1BD1B835" w:rsidR="000719C6" w:rsidRDefault="000719C6" w:rsidP="009C718D">
      <w:pPr>
        <w:pStyle w:val="Listenabsatz"/>
        <w:numPr>
          <w:ilvl w:val="0"/>
          <w:numId w:val="8"/>
        </w:numPr>
        <w:rPr>
          <w:lang/>
        </w:rPr>
      </w:pPr>
      <w:r>
        <w:rPr>
          <w:lang/>
        </w:rPr>
        <w:t xml:space="preserve">Document approval und versionierung </w:t>
      </w:r>
      <w:r w:rsidRPr="000719C6">
        <w:rPr>
          <w:lang/>
        </w:rPr>
        <w:sym w:font="Wingdings" w:char="F0E0"/>
      </w:r>
      <w:r>
        <w:rPr>
          <w:lang/>
        </w:rPr>
        <w:t xml:space="preserve"> wie geht man damit um</w:t>
      </w:r>
    </w:p>
    <w:p w14:paraId="6586DB1F" w14:textId="608CC963" w:rsidR="000719C6" w:rsidRDefault="000719C6" w:rsidP="000719C6">
      <w:pPr>
        <w:pStyle w:val="Listenabsatz"/>
        <w:rPr>
          <w:lang/>
        </w:rPr>
      </w:pPr>
    </w:p>
    <w:p w14:paraId="1416D061" w14:textId="4A44E4EA" w:rsidR="008C686D" w:rsidRDefault="008C686D" w:rsidP="000719C6">
      <w:pPr>
        <w:pStyle w:val="Listenabsatz"/>
        <w:rPr>
          <w:lang/>
        </w:rPr>
      </w:pPr>
    </w:p>
    <w:p w14:paraId="500ED061" w14:textId="682CCD49" w:rsidR="008C686D" w:rsidRDefault="008C686D" w:rsidP="000719C6">
      <w:pPr>
        <w:pStyle w:val="Listenabsatz"/>
        <w:rPr>
          <w:lang/>
        </w:rPr>
      </w:pPr>
    </w:p>
    <w:p w14:paraId="19CC4935" w14:textId="29F4257C" w:rsidR="008C686D" w:rsidRPr="008C686D" w:rsidRDefault="008C686D" w:rsidP="008C686D">
      <w:pPr>
        <w:rPr>
          <w:lang/>
        </w:rPr>
      </w:pPr>
    </w:p>
    <w:p w14:paraId="164EDE9D" w14:textId="6ABEFB55" w:rsidR="008C686D" w:rsidRPr="008C686D" w:rsidRDefault="008C686D" w:rsidP="008C686D">
      <w:pPr>
        <w:rPr>
          <w:lang/>
        </w:rPr>
      </w:pPr>
    </w:p>
    <w:p w14:paraId="3BBCE4F7" w14:textId="58A89F96" w:rsidR="008C686D" w:rsidRPr="008C686D" w:rsidRDefault="008C686D" w:rsidP="008C686D">
      <w:pPr>
        <w:rPr>
          <w:lang/>
        </w:rPr>
      </w:pPr>
    </w:p>
    <w:p w14:paraId="57FF1EBF" w14:textId="714B7CBF" w:rsidR="008C686D" w:rsidRPr="008C686D" w:rsidRDefault="008C686D" w:rsidP="008C686D">
      <w:pPr>
        <w:rPr>
          <w:lang/>
        </w:rPr>
      </w:pPr>
    </w:p>
    <w:p w14:paraId="77FD92C9" w14:textId="55F51C55" w:rsidR="008C686D" w:rsidRPr="008C686D" w:rsidRDefault="008C686D" w:rsidP="008C686D">
      <w:pPr>
        <w:rPr>
          <w:lang/>
        </w:rPr>
      </w:pPr>
    </w:p>
    <w:p w14:paraId="374CD7B3" w14:textId="19FBBA4F" w:rsidR="008C686D" w:rsidRPr="008C686D" w:rsidRDefault="008C686D" w:rsidP="008C686D">
      <w:pPr>
        <w:rPr>
          <w:lang/>
        </w:rPr>
      </w:pPr>
    </w:p>
    <w:p w14:paraId="692718BA" w14:textId="1BEC81F9" w:rsidR="008C686D" w:rsidRPr="008C686D" w:rsidRDefault="008C686D" w:rsidP="008C686D">
      <w:pPr>
        <w:rPr>
          <w:lang/>
        </w:rPr>
      </w:pPr>
    </w:p>
    <w:p w14:paraId="5B42DE3C" w14:textId="2F548727" w:rsidR="008C686D" w:rsidRPr="008C686D" w:rsidRDefault="008C686D" w:rsidP="008C686D">
      <w:pPr>
        <w:rPr>
          <w:lang/>
        </w:rPr>
      </w:pPr>
    </w:p>
    <w:p w14:paraId="58D1B776" w14:textId="007810F9" w:rsidR="008C686D" w:rsidRDefault="008C686D" w:rsidP="008C686D">
      <w:pPr>
        <w:rPr>
          <w:lang/>
        </w:rPr>
      </w:pPr>
    </w:p>
    <w:p w14:paraId="192FD18A" w14:textId="2BDB4CF8" w:rsidR="008C686D" w:rsidRPr="008C686D" w:rsidRDefault="008C686D" w:rsidP="008C686D">
      <w:pPr>
        <w:tabs>
          <w:tab w:val="clear" w:pos="851"/>
          <w:tab w:val="left" w:pos="3317"/>
        </w:tabs>
        <w:rPr>
          <w:lang/>
        </w:rPr>
      </w:pPr>
      <w:r>
        <w:rPr>
          <w:lang/>
        </w:rPr>
        <w:tab/>
      </w:r>
    </w:p>
    <w:p w14:paraId="3E5D83A8" w14:textId="78A186D0" w:rsidR="006726B6" w:rsidRDefault="000074C5" w:rsidP="006726B6">
      <w:pPr>
        <w:pStyle w:val="berschrift1"/>
        <w:rPr>
          <w:lang w:val="en-GB"/>
        </w:rPr>
      </w:pPr>
      <w:bookmarkStart w:id="166" w:name="_Toc44339677"/>
      <w:r>
        <w:rPr>
          <w:lang w:val="en-GB"/>
        </w:rPr>
        <w:lastRenderedPageBreak/>
        <w:t>Prototyping</w:t>
      </w:r>
      <w:bookmarkEnd w:id="166"/>
    </w:p>
    <w:p w14:paraId="67BDDB30" w14:textId="71B8DFA9" w:rsidR="0070134F" w:rsidRDefault="000830BD" w:rsidP="0070134F">
      <w:pPr>
        <w:rPr>
          <w:lang w:eastAsia="de-DE"/>
        </w:rPr>
      </w:pPr>
      <w:r w:rsidRPr="000830BD">
        <w:rPr>
          <w:lang w:eastAsia="de-DE"/>
        </w:rPr>
        <w:t xml:space="preserve">Based on the findings as described in the previous chapters, a prototype was created to provide a proof of concept, or to highlight the GAMP5 requirements for which </w:t>
      </w:r>
      <w:r>
        <w:rPr>
          <w:lang w:eastAsia="de-DE"/>
        </w:rPr>
        <w:t>OQ automation</w:t>
      </w:r>
      <w:r w:rsidRPr="000830BD">
        <w:rPr>
          <w:lang w:eastAsia="de-DE"/>
        </w:rPr>
        <w:t xml:space="preserve"> </w:t>
      </w:r>
      <w:r w:rsidR="00B82D41">
        <w:rPr>
          <w:lang w:eastAsia="de-DE"/>
        </w:rPr>
        <w:t>might</w:t>
      </w:r>
      <w:r w:rsidRPr="000830BD">
        <w:rPr>
          <w:lang w:eastAsia="de-DE"/>
        </w:rPr>
        <w:t xml:space="preserve"> fail.</w:t>
      </w:r>
    </w:p>
    <w:p w14:paraId="32A574A7" w14:textId="2F1B42D6" w:rsidR="000830BD" w:rsidRDefault="000830BD" w:rsidP="0070134F">
      <w:pPr>
        <w:rPr>
          <w:lang w:eastAsia="de-DE"/>
        </w:rPr>
      </w:pPr>
      <w:r>
        <w:rPr>
          <w:lang w:eastAsia="de-DE"/>
        </w:rPr>
        <w:t xml:space="preserve">Explicitly excluded from prototyping is the creation of SOPs and a test plan. Where necessary for the understanding, aspects normally found in SOPs </w:t>
      </w:r>
      <w:r w:rsidR="00B82D41">
        <w:rPr>
          <w:lang w:eastAsia="de-DE"/>
        </w:rPr>
        <w:t>or</w:t>
      </w:r>
      <w:r w:rsidR="005A65B6">
        <w:rPr>
          <w:lang w:eastAsia="de-DE"/>
        </w:rPr>
        <w:t xml:space="preserve"> in</w:t>
      </w:r>
      <w:r>
        <w:rPr>
          <w:lang w:eastAsia="de-DE"/>
        </w:rPr>
        <w:t xml:space="preserve"> the test plan was introduced in the test specification</w:t>
      </w:r>
      <w:r w:rsidR="00B82D41">
        <w:rPr>
          <w:lang w:eastAsia="de-DE"/>
        </w:rPr>
        <w:t xml:space="preserve"> or are found in this thesis</w:t>
      </w:r>
      <w:r>
        <w:rPr>
          <w:lang w:eastAsia="de-DE"/>
        </w:rPr>
        <w:t xml:space="preserve">. </w:t>
      </w:r>
    </w:p>
    <w:p w14:paraId="721CA956" w14:textId="571067EF" w:rsidR="000830BD" w:rsidRDefault="000830BD" w:rsidP="0070134F">
      <w:pPr>
        <w:rPr>
          <w:lang w:eastAsia="de-DE"/>
        </w:rPr>
      </w:pPr>
      <w:r>
        <w:rPr>
          <w:lang w:eastAsia="de-DE"/>
        </w:rPr>
        <w:t xml:space="preserve">Further excluded was the validation of the test automation tools. </w:t>
      </w:r>
      <w:r w:rsidR="00B82D41">
        <w:rPr>
          <w:lang w:eastAsia="de-DE"/>
        </w:rPr>
        <w:t>Nevertheless, some thoughts about the validation of the tools will be described</w:t>
      </w:r>
      <w:r w:rsidR="002629A0">
        <w:rPr>
          <w:lang w:eastAsia="de-DE"/>
        </w:rPr>
        <w:t xml:space="preserve"> as foreseen according to the research question in the introduction </w:t>
      </w:r>
      <w:r w:rsidR="002629A0" w:rsidRPr="009516AD">
        <w:rPr>
          <w:highlight w:val="yellow"/>
          <w:lang w:eastAsia="de-DE"/>
        </w:rPr>
        <w:t>(</w:t>
      </w:r>
      <w:r w:rsidR="002629A0" w:rsidRPr="009516AD">
        <w:rPr>
          <w:highlight w:val="yellow"/>
          <w:lang w:eastAsia="de-DE"/>
        </w:rPr>
        <w:sym w:font="Wingdings" w:char="F0E0"/>
      </w:r>
      <w:r w:rsidR="002629A0" w:rsidRPr="009516AD">
        <w:rPr>
          <w:highlight w:val="yellow"/>
          <w:lang w:eastAsia="de-DE"/>
        </w:rPr>
        <w:t xml:space="preserve"> link auf Kapitel</w:t>
      </w:r>
      <w:r w:rsidR="002629A0">
        <w:rPr>
          <w:lang w:eastAsia="de-DE"/>
        </w:rPr>
        <w:t>)</w:t>
      </w:r>
      <w:r w:rsidR="00B82D41">
        <w:rPr>
          <w:lang w:eastAsia="de-DE"/>
        </w:rPr>
        <w:t>.</w:t>
      </w:r>
    </w:p>
    <w:p w14:paraId="4C86C807" w14:textId="3FADC66C" w:rsidR="00B82D41" w:rsidRDefault="00B82D41" w:rsidP="0070134F">
      <w:pPr>
        <w:rPr>
          <w:lang w:eastAsia="de-DE"/>
        </w:rPr>
      </w:pPr>
      <w:r>
        <w:rPr>
          <w:lang w:eastAsia="de-DE"/>
        </w:rPr>
        <w:t>The prototype is based on</w:t>
      </w:r>
      <w:ins w:id="167" w:author="Mathias Fuchs" w:date="2020-06-30T15:44:00Z">
        <w:r w:rsidR="001D2147" w:rsidRPr="001D2147">
          <w:rPr>
            <w:lang w:val="en-GB" w:eastAsia="de-DE"/>
            <w:rPrChange w:id="168" w:author="Mathias Fuchs" w:date="2020-06-30T15:44:00Z">
              <w:rPr>
                <w:lang w:eastAsia="de-DE"/>
              </w:rPr>
            </w:rPrChange>
          </w:rPr>
          <w:t xml:space="preserve"> </w:t>
        </w:r>
        <w:r w:rsidR="001D2147">
          <w:rPr>
            <w:lang w:val="en-GB" w:eastAsia="de-DE"/>
          </w:rPr>
          <w:t>example use cases</w:t>
        </w:r>
      </w:ins>
      <w:r>
        <w:rPr>
          <w:lang w:eastAsia="de-DE"/>
        </w:rPr>
        <w:t xml:space="preserve"> </w:t>
      </w:r>
      <w:del w:id="169" w:author="Mathias Fuchs" w:date="2020-06-30T15:44:00Z">
        <w:r w:rsidDel="001D2147">
          <w:rPr>
            <w:lang w:eastAsia="de-DE"/>
          </w:rPr>
          <w:delText xml:space="preserve">a fictive situation </w:delText>
        </w:r>
      </w:del>
      <w:ins w:id="170" w:author="Mathias Fuchs" w:date="2020-06-30T15:44:00Z">
        <w:r w:rsidR="001D2147" w:rsidRPr="001D2147">
          <w:rPr>
            <w:lang w:val="en-GB" w:eastAsia="de-DE"/>
            <w:rPrChange w:id="171" w:author="Mathias Fuchs" w:date="2020-06-30T15:44:00Z">
              <w:rPr>
                <w:lang w:eastAsia="de-DE"/>
              </w:rPr>
            </w:rPrChange>
          </w:rPr>
          <w:t xml:space="preserve"> </w:t>
        </w:r>
      </w:ins>
      <w:del w:id="172" w:author="Mathias Fuchs" w:date="2020-06-30T15:44:00Z">
        <w:r w:rsidDel="001D2147">
          <w:rPr>
            <w:lang w:eastAsia="de-DE"/>
          </w:rPr>
          <w:delText>with fictive players</w:delText>
        </w:r>
      </w:del>
      <w:ins w:id="173" w:author="Mathias Fuchs" w:date="2020-06-30T15:44:00Z">
        <w:r w:rsidR="001D2147" w:rsidRPr="001D2147">
          <w:rPr>
            <w:lang w:val="en-GB" w:eastAsia="de-DE"/>
            <w:rPrChange w:id="174" w:author="Mathias Fuchs" w:date="2020-06-30T15:45:00Z">
              <w:rPr>
                <w:lang w:eastAsia="de-DE"/>
              </w:rPr>
            </w:rPrChange>
          </w:rPr>
          <w:t xml:space="preserve">and </w:t>
        </w:r>
        <w:proofErr w:type="spellStart"/>
        <w:r w:rsidR="001D2147" w:rsidRPr="001D2147">
          <w:rPr>
            <w:lang w:val="en-GB" w:eastAsia="de-DE"/>
            <w:rPrChange w:id="175" w:author="Mathias Fuchs" w:date="2020-06-30T15:45:00Z">
              <w:rPr>
                <w:lang w:eastAsia="de-DE"/>
              </w:rPr>
            </w:rPrChange>
          </w:rPr>
          <w:t>examplary</w:t>
        </w:r>
        <w:proofErr w:type="spellEnd"/>
        <w:r w:rsidR="001D2147" w:rsidRPr="001D2147">
          <w:rPr>
            <w:lang w:val="en-GB" w:eastAsia="de-DE"/>
            <w:rPrChange w:id="176" w:author="Mathias Fuchs" w:date="2020-06-30T15:45:00Z">
              <w:rPr>
                <w:lang w:eastAsia="de-DE"/>
              </w:rPr>
            </w:rPrChange>
          </w:rPr>
          <w:t xml:space="preserve"> personas</w:t>
        </w:r>
      </w:ins>
      <w:r>
        <w:rPr>
          <w:lang w:eastAsia="de-DE"/>
        </w:rPr>
        <w:t xml:space="preserve"> </w:t>
      </w:r>
      <w:del w:id="177" w:author="Mathias Fuchs" w:date="2020-06-30T15:45:00Z">
        <w:r w:rsidDel="001D2147">
          <w:rPr>
            <w:lang w:eastAsia="de-DE"/>
          </w:rPr>
          <w:delText xml:space="preserve">(even if real names were used) </w:delText>
        </w:r>
      </w:del>
      <w:r w:rsidR="00F50F4B">
        <w:rPr>
          <w:lang w:eastAsia="de-DE"/>
        </w:rPr>
        <w:t>e</w:t>
      </w:r>
      <w:r>
        <w:rPr>
          <w:lang w:eastAsia="de-DE"/>
        </w:rPr>
        <w:t xml:space="preserve">ven though a scenario was used, that could be part of a </w:t>
      </w:r>
      <w:r w:rsidR="005A65B6">
        <w:rPr>
          <w:lang w:eastAsia="de-DE"/>
        </w:rPr>
        <w:t>clinical trial</w:t>
      </w:r>
      <w:r>
        <w:rPr>
          <w:lang w:eastAsia="de-DE"/>
        </w:rPr>
        <w:t xml:space="preserve"> scenario especially in respect to the business requirements. </w:t>
      </w:r>
    </w:p>
    <w:p w14:paraId="7960DB41" w14:textId="60FD7A92" w:rsidR="00B82D41" w:rsidRDefault="00B82D41" w:rsidP="0070134F">
      <w:pPr>
        <w:rPr>
          <w:lang w:eastAsia="de-DE"/>
        </w:rPr>
      </w:pPr>
      <w:r>
        <w:rPr>
          <w:lang w:eastAsia="de-DE"/>
        </w:rPr>
        <w:t xml:space="preserve">The business app (JBA) was only implemented to the point to show how a specific GAMP5 requirement could be fulfilled. </w:t>
      </w:r>
      <w:r w:rsidR="004E54F9">
        <w:rPr>
          <w:lang w:eastAsia="de-DE"/>
        </w:rPr>
        <w:t>There is no functionality that would be ready to be used in a real situation.</w:t>
      </w:r>
    </w:p>
    <w:p w14:paraId="775414D1" w14:textId="6FAF97B3" w:rsidR="000A179F" w:rsidRDefault="000A179F" w:rsidP="0070134F">
      <w:pPr>
        <w:rPr>
          <w:lang w:eastAsia="de-DE"/>
        </w:rPr>
      </w:pPr>
    </w:p>
    <w:p w14:paraId="3E5B9EF2" w14:textId="2E7D2666" w:rsidR="000A179F" w:rsidRPr="00071C8A" w:rsidRDefault="000A179F" w:rsidP="0070134F">
      <w:pPr>
        <w:rPr>
          <w:highlight w:val="yellow"/>
          <w:lang w:eastAsia="de-DE"/>
        </w:rPr>
      </w:pPr>
      <w:r w:rsidRPr="00071C8A">
        <w:rPr>
          <w:highlight w:val="yellow"/>
          <w:lang w:eastAsia="de-DE"/>
        </w:rPr>
        <w:t>Coding guideline : Parallel versionierung</w:t>
      </w:r>
    </w:p>
    <w:p w14:paraId="1236F398" w14:textId="0E53FF49" w:rsidR="000A179F" w:rsidRPr="00071C8A" w:rsidRDefault="000A179F" w:rsidP="0070134F">
      <w:pPr>
        <w:rPr>
          <w:highlight w:val="yellow"/>
          <w:lang w:eastAsia="de-DE"/>
        </w:rPr>
      </w:pPr>
      <w:r w:rsidRPr="00071C8A">
        <w:rPr>
          <w:highlight w:val="yellow"/>
          <w:lang w:eastAsia="de-DE"/>
        </w:rPr>
        <w:t>Elektronisches Dokuemntenmanagement</w:t>
      </w:r>
    </w:p>
    <w:p w14:paraId="47754FC3" w14:textId="5E63BC24" w:rsidR="000A179F" w:rsidRPr="00071C8A" w:rsidRDefault="000A179F" w:rsidP="0070134F">
      <w:pPr>
        <w:rPr>
          <w:highlight w:val="yellow"/>
          <w:lang w:eastAsia="de-DE"/>
        </w:rPr>
      </w:pPr>
      <w:r w:rsidRPr="00071C8A">
        <w:rPr>
          <w:highlight w:val="yellow"/>
          <w:lang w:eastAsia="de-DE"/>
        </w:rPr>
        <w:t>Signaturen out of scope</w:t>
      </w:r>
    </w:p>
    <w:p w14:paraId="1FA8E5AF" w14:textId="77777777" w:rsidR="00A669A4" w:rsidRPr="00071C8A" w:rsidRDefault="000A179F" w:rsidP="0070134F">
      <w:pPr>
        <w:rPr>
          <w:highlight w:val="yellow"/>
          <w:lang w:eastAsia="de-DE"/>
        </w:rPr>
      </w:pPr>
      <w:r w:rsidRPr="00071C8A">
        <w:rPr>
          <w:highlight w:val="yellow"/>
          <w:lang w:eastAsia="de-DE"/>
        </w:rPr>
        <w:t xml:space="preserve">Ziel des Audits ist sicher zu stellen, das die OQ  einer App automatisch durchgeführt werden. </w:t>
      </w:r>
    </w:p>
    <w:p w14:paraId="3335A571" w14:textId="43F3078B" w:rsidR="000A179F" w:rsidRPr="000830BD" w:rsidRDefault="00A669A4" w:rsidP="0070134F">
      <w:pPr>
        <w:rPr>
          <w:lang w:eastAsia="de-DE"/>
        </w:rPr>
      </w:pPr>
      <w:r w:rsidRPr="00071C8A">
        <w:rPr>
          <w:highlight w:val="yellow"/>
          <w:lang w:eastAsia="de-DE"/>
        </w:rPr>
        <w:t>Aufzunehmen: Kompare Funktion</w:t>
      </w:r>
      <w:r w:rsidR="00CA34AF" w:rsidRPr="00071C8A">
        <w:rPr>
          <w:highlight w:val="yellow"/>
          <w:lang w:eastAsia="de-DE"/>
        </w:rPr>
        <w:t xml:space="preserve"> in der Diskussion </w:t>
      </w:r>
      <w:r w:rsidR="00CA34AF" w:rsidRPr="00071C8A">
        <w:rPr>
          <w:highlight w:val="yellow"/>
          <w:lang w:eastAsia="de-DE"/>
        </w:rPr>
        <w:sym w:font="Wingdings" w:char="F0E0"/>
      </w:r>
      <w:r w:rsidR="00CA34AF" w:rsidRPr="00071C8A">
        <w:rPr>
          <w:highlight w:val="yellow"/>
          <w:lang w:eastAsia="de-DE"/>
        </w:rPr>
        <w:t xml:space="preserve"> What turned out during the audit was the compare function, which is an interesting tool for the QA (review by exception)</w:t>
      </w:r>
    </w:p>
    <w:p w14:paraId="260B08F1" w14:textId="2457E333" w:rsidR="0070134F" w:rsidRDefault="00EE7577" w:rsidP="0070134F">
      <w:pPr>
        <w:pStyle w:val="berschrift2"/>
        <w:rPr>
          <w:lang w:val="en-GB"/>
        </w:rPr>
      </w:pPr>
      <w:bookmarkStart w:id="178" w:name="_Toc44339678"/>
      <w:r>
        <w:rPr>
          <w:lang/>
        </w:rPr>
        <w:t xml:space="preserve">System Context and </w:t>
      </w:r>
      <w:r w:rsidR="0070134F">
        <w:rPr>
          <w:lang w:val="en-GB"/>
        </w:rPr>
        <w:t>Application Design</w:t>
      </w:r>
      <w:bookmarkEnd w:id="178"/>
    </w:p>
    <w:p w14:paraId="30F70AA5" w14:textId="2864D954" w:rsidR="00FA56AA" w:rsidRDefault="006C18FD" w:rsidP="0070134F">
      <w:pPr>
        <w:rPr>
          <w:lang w:eastAsia="de-DE"/>
        </w:rPr>
      </w:pPr>
      <w:r>
        <w:rPr>
          <w:lang w:eastAsia="de-DE"/>
        </w:rPr>
        <w:t>The prototype consists of three independent applications</w:t>
      </w:r>
      <w:r w:rsidR="00FA56AA">
        <w:rPr>
          <w:lang w:eastAsia="de-DE"/>
        </w:rPr>
        <w:t xml:space="preserve"> as shown </w:t>
      </w:r>
      <w:r w:rsidR="00FA56AA" w:rsidRPr="0099089A">
        <w:rPr>
          <w:highlight w:val="yellow"/>
          <w:lang w:eastAsia="de-DE"/>
        </w:rPr>
        <w:t>in Fig.</w:t>
      </w:r>
      <w:r w:rsidR="00FA56AA">
        <w:rPr>
          <w:lang w:eastAsia="de-DE"/>
        </w:rPr>
        <w:t xml:space="preserve">  . </w:t>
      </w:r>
    </w:p>
    <w:p w14:paraId="29E91281" w14:textId="2BC32F4D" w:rsidR="00FA56AA" w:rsidRDefault="00EE68C7" w:rsidP="0070134F">
      <w:pPr>
        <w:rPr>
          <w:lang w:eastAsia="de-DE"/>
        </w:rPr>
      </w:pPr>
      <w:r>
        <w:rPr>
          <w:lang w:eastAsia="de-DE"/>
        </w:rPr>
        <w:t>These</w:t>
      </w:r>
      <w:r w:rsidR="00FA56AA">
        <w:rPr>
          <w:lang w:eastAsia="de-DE"/>
        </w:rPr>
        <w:t xml:space="preserve"> three application</w:t>
      </w:r>
      <w:r w:rsidR="0099089A">
        <w:rPr>
          <w:lang w:eastAsia="de-DE"/>
        </w:rPr>
        <w:t>s</w:t>
      </w:r>
      <w:r w:rsidR="00FA56AA">
        <w:rPr>
          <w:lang w:eastAsia="de-DE"/>
        </w:rPr>
        <w:t xml:space="preserve"> </w:t>
      </w:r>
      <w:r>
        <w:rPr>
          <w:lang w:eastAsia="de-DE"/>
        </w:rPr>
        <w:t>could</w:t>
      </w:r>
      <w:r w:rsidR="00FA56AA">
        <w:rPr>
          <w:lang w:eastAsia="de-DE"/>
        </w:rPr>
        <w:t xml:space="preserve"> be described as follows:</w:t>
      </w:r>
    </w:p>
    <w:p w14:paraId="6C0E2E78" w14:textId="47BBD755" w:rsidR="006C18FD" w:rsidRDefault="006C18FD" w:rsidP="009C718D">
      <w:pPr>
        <w:pStyle w:val="Listenabsatz"/>
        <w:numPr>
          <w:ilvl w:val="0"/>
          <w:numId w:val="20"/>
        </w:numPr>
        <w:rPr>
          <w:lang w:eastAsia="de-DE"/>
        </w:rPr>
      </w:pPr>
      <w:r>
        <w:rPr>
          <w:lang w:eastAsia="de-DE"/>
        </w:rPr>
        <w:t>The Java Business Application (JBA)</w:t>
      </w:r>
      <w:r w:rsidR="007F4304">
        <w:rPr>
          <w:lang w:eastAsia="de-DE"/>
        </w:rPr>
        <w:t xml:space="preserve"> was </w:t>
      </w:r>
      <w:r w:rsidR="00EE68C7">
        <w:rPr>
          <w:lang w:eastAsia="de-DE"/>
        </w:rPr>
        <w:t>implemented</w:t>
      </w:r>
      <w:r w:rsidR="007F4304">
        <w:rPr>
          <w:lang w:eastAsia="de-DE"/>
        </w:rPr>
        <w:t xml:space="preserve"> as </w:t>
      </w:r>
      <w:del w:id="179" w:author="Mathias Fuchs" w:date="2020-06-30T15:48:00Z">
        <w:r w:rsidR="007F4304" w:rsidDel="001D2147">
          <w:rPr>
            <w:lang w:eastAsia="de-DE"/>
          </w:rPr>
          <w:delText xml:space="preserve">representation of </w:delText>
        </w:r>
      </w:del>
      <w:r w:rsidR="007F4304">
        <w:rPr>
          <w:lang w:eastAsia="de-DE"/>
        </w:rPr>
        <w:t>web-</w:t>
      </w:r>
      <w:del w:id="180" w:author="Mathias Fuchs" w:date="2020-06-30T15:48:00Z">
        <w:r w:rsidR="007F4304" w:rsidDel="001D2147">
          <w:rPr>
            <w:lang w:eastAsia="de-DE"/>
          </w:rPr>
          <w:delText>based business</w:delText>
        </w:r>
      </w:del>
      <w:r w:rsidR="007F4304">
        <w:rPr>
          <w:lang w:eastAsia="de-DE"/>
        </w:rPr>
        <w:t xml:space="preserve"> application to</w:t>
      </w:r>
      <w:ins w:id="181" w:author="Mathias Fuchs" w:date="2020-06-30T15:49:00Z">
        <w:r w:rsidR="001D2147" w:rsidRPr="001D2147">
          <w:rPr>
            <w:lang w:val="en-GB" w:eastAsia="de-DE"/>
            <w:rPrChange w:id="182" w:author="Mathias Fuchs" w:date="2020-06-30T15:49:00Z">
              <w:rPr>
                <w:lang w:eastAsia="de-DE"/>
              </w:rPr>
            </w:rPrChange>
          </w:rPr>
          <w:t xml:space="preserve"> basically</w:t>
        </w:r>
      </w:ins>
      <w:r w:rsidR="007F4304">
        <w:rPr>
          <w:lang w:eastAsia="de-DE"/>
        </w:rPr>
        <w:t xml:space="preserve"> support the management of a </w:t>
      </w:r>
      <w:del w:id="183" w:author="Mathias Fuchs" w:date="2020-06-30T15:49:00Z">
        <w:r w:rsidR="007F4304" w:rsidDel="001D2147">
          <w:rPr>
            <w:lang w:eastAsia="de-DE"/>
          </w:rPr>
          <w:delText xml:space="preserve">fictive </w:delText>
        </w:r>
      </w:del>
      <w:r w:rsidR="007F4304">
        <w:rPr>
          <w:lang w:eastAsia="de-DE"/>
        </w:rPr>
        <w:t xml:space="preserve">clinical trial. </w:t>
      </w:r>
      <w:del w:id="184" w:author="Mathias Fuchs" w:date="2020-06-30T15:49:00Z">
        <w:r w:rsidR="007F4304" w:rsidDel="001D2147">
          <w:rPr>
            <w:lang w:eastAsia="de-DE"/>
          </w:rPr>
          <w:delText xml:space="preserve">From the business point of view, this </w:delText>
        </w:r>
      </w:del>
      <w:ins w:id="185" w:author="Mathias Fuchs" w:date="2020-06-30T15:49:00Z">
        <w:r w:rsidR="001D2147" w:rsidRPr="001D2147">
          <w:rPr>
            <w:lang w:val="en-GB" w:eastAsia="de-DE"/>
            <w:rPrChange w:id="186" w:author="Mathias Fuchs" w:date="2020-06-30T15:49:00Z">
              <w:rPr>
                <w:lang w:eastAsia="de-DE"/>
              </w:rPr>
            </w:rPrChange>
          </w:rPr>
          <w:t>T</w:t>
        </w:r>
        <w:r w:rsidR="001D2147">
          <w:rPr>
            <w:lang w:eastAsia="de-DE"/>
          </w:rPr>
          <w:t xml:space="preserve">his </w:t>
        </w:r>
      </w:ins>
      <w:r w:rsidR="007F4304">
        <w:rPr>
          <w:lang w:eastAsia="de-DE"/>
        </w:rPr>
        <w:t xml:space="preserve">is the </w:t>
      </w:r>
      <w:del w:id="187" w:author="Mathias Fuchs" w:date="2020-06-30T15:47:00Z">
        <w:r w:rsidR="007F4304" w:rsidDel="001D2147">
          <w:rPr>
            <w:lang w:eastAsia="de-DE"/>
          </w:rPr>
          <w:delText xml:space="preserve">app of interest </w:delText>
        </w:r>
      </w:del>
      <w:ins w:id="188" w:author="Mathias Fuchs" w:date="2020-06-30T15:47:00Z">
        <w:r w:rsidR="001D2147" w:rsidRPr="001D2147">
          <w:rPr>
            <w:lang w:val="en-GB" w:eastAsia="de-DE"/>
            <w:rPrChange w:id="189" w:author="Mathias Fuchs" w:date="2020-06-30T15:47:00Z">
              <w:rPr>
                <w:lang w:eastAsia="de-DE"/>
              </w:rPr>
            </w:rPrChange>
          </w:rPr>
          <w:t xml:space="preserve"> business application </w:t>
        </w:r>
      </w:ins>
      <w:r w:rsidR="007F4304">
        <w:rPr>
          <w:lang w:eastAsia="de-DE"/>
        </w:rPr>
        <w:t xml:space="preserve">that needs to </w:t>
      </w:r>
      <w:proofErr w:type="gramStart"/>
      <w:r w:rsidR="007F4304">
        <w:rPr>
          <w:lang w:eastAsia="de-DE"/>
        </w:rPr>
        <w:t>be validated</w:t>
      </w:r>
      <w:proofErr w:type="gramEnd"/>
      <w:r w:rsidR="007F4304">
        <w:rPr>
          <w:lang w:eastAsia="de-DE"/>
        </w:rPr>
        <w:t>.</w:t>
      </w:r>
    </w:p>
    <w:p w14:paraId="1B0A4C30" w14:textId="67C5C493" w:rsidR="007F4304" w:rsidRDefault="007F4304" w:rsidP="009C718D">
      <w:pPr>
        <w:pStyle w:val="Listenabsatz"/>
        <w:numPr>
          <w:ilvl w:val="0"/>
          <w:numId w:val="20"/>
        </w:numPr>
        <w:rPr>
          <w:lang w:eastAsia="de-DE"/>
        </w:rPr>
      </w:pPr>
      <w:r>
        <w:rPr>
          <w:lang w:eastAsia="de-DE"/>
        </w:rPr>
        <w:lastRenderedPageBreak/>
        <w:t xml:space="preserve">The OQ Test App was </w:t>
      </w:r>
      <w:r w:rsidR="00EE68C7">
        <w:rPr>
          <w:lang w:eastAsia="de-DE"/>
        </w:rPr>
        <w:t>implemented</w:t>
      </w:r>
      <w:r>
        <w:rPr>
          <w:lang w:eastAsia="de-DE"/>
        </w:rPr>
        <w:t xml:space="preserve"> as a prototype to perform automated OQs on the JBA based on the feature files and the glue code. It generates the testresults </w:t>
      </w:r>
      <w:r w:rsidR="000D1B54">
        <w:rPr>
          <w:lang w:eastAsia="de-DE"/>
        </w:rPr>
        <w:t>in a format, that allows to be displayed in Scenarioo.</w:t>
      </w:r>
    </w:p>
    <w:p w14:paraId="09593F4E" w14:textId="05642A03" w:rsidR="0070134F" w:rsidRPr="00FA56AA" w:rsidRDefault="000D1B54" w:rsidP="009C718D">
      <w:pPr>
        <w:pStyle w:val="Listenabsatz"/>
        <w:numPr>
          <w:ilvl w:val="0"/>
          <w:numId w:val="20"/>
        </w:numPr>
        <w:rPr>
          <w:lang w:eastAsia="de-DE"/>
        </w:rPr>
      </w:pPr>
      <w:r>
        <w:rPr>
          <w:lang w:eastAsia="de-DE"/>
        </w:rPr>
        <w:t>Scenarioo is an open source software available</w:t>
      </w:r>
      <w:r w:rsidR="00FA56AA">
        <w:rPr>
          <w:lang w:eastAsia="de-DE"/>
        </w:rPr>
        <w:t xml:space="preserve"> and documented</w:t>
      </w:r>
      <w:r>
        <w:rPr>
          <w:lang w:eastAsia="de-DE"/>
        </w:rPr>
        <w:t xml:space="preserve"> on </w:t>
      </w:r>
      <w:r w:rsidR="001D2147">
        <w:fldChar w:fldCharType="begin"/>
      </w:r>
      <w:r w:rsidR="001D2147" w:rsidRPr="001D2147">
        <w:rPr>
          <w:lang w:val="en-GB"/>
          <w:rPrChange w:id="190" w:author="Mathias Fuchs" w:date="2020-06-30T15:44:00Z">
            <w:rPr/>
          </w:rPrChange>
        </w:rPr>
        <w:instrText xml:space="preserve"> HYPERLINK "http://scenarioo.org/" </w:instrText>
      </w:r>
      <w:r w:rsidR="001D2147">
        <w:fldChar w:fldCharType="separate"/>
      </w:r>
      <w:r w:rsidR="006349DE" w:rsidRPr="001D2147">
        <w:rPr>
          <w:rStyle w:val="Hyperlink"/>
          <w:lang w:val="en-GB"/>
          <w:rPrChange w:id="191" w:author="Mathias Fuchs" w:date="2020-06-30T15:44:00Z">
            <w:rPr>
              <w:rStyle w:val="Hyperlink"/>
            </w:rPr>
          </w:rPrChange>
        </w:rPr>
        <w:t>http://scenarioo.org/</w:t>
      </w:r>
      <w:r w:rsidR="001D2147">
        <w:rPr>
          <w:rStyle w:val="Hyperlink"/>
        </w:rPr>
        <w:fldChar w:fldCharType="end"/>
      </w:r>
      <w:r w:rsidR="00FA56AA">
        <w:rPr>
          <w:lang/>
        </w:rPr>
        <w:t>. The software was designed for automated documentation of user interface tests. As it is not specifically foreseen for the regulated environment of the pharmaceutical industry, it is not validated yet.</w:t>
      </w:r>
    </w:p>
    <w:p w14:paraId="11B83934" w14:textId="40D46CBB" w:rsidR="0070134F" w:rsidRDefault="004A143B" w:rsidP="0070134F">
      <w:pPr>
        <w:rPr>
          <w:lang w:val="en-GB" w:eastAsia="de-DE"/>
        </w:rPr>
      </w:pPr>
      <w:r>
        <w:rPr>
          <w:noProof/>
          <w:lang w:eastAsia="de-CH"/>
        </w:rPr>
        <w:drawing>
          <wp:inline distT="0" distB="0" distL="0" distR="0" wp14:anchorId="792795EA" wp14:editId="2A801AD1">
            <wp:extent cx="6120130" cy="255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2553335"/>
                    </a:xfrm>
                    <a:prstGeom prst="rect">
                      <a:avLst/>
                    </a:prstGeom>
                    <a:noFill/>
                    <a:ln>
                      <a:noFill/>
                    </a:ln>
                  </pic:spPr>
                </pic:pic>
              </a:graphicData>
            </a:graphic>
          </wp:inline>
        </w:drawing>
      </w:r>
    </w:p>
    <w:p w14:paraId="12E45E98" w14:textId="3B6919A4" w:rsidR="0070134F" w:rsidRDefault="0099089A" w:rsidP="0070134F">
      <w:pPr>
        <w:rPr>
          <w:lang w:eastAsia="de-DE"/>
        </w:rPr>
      </w:pPr>
      <w:r>
        <w:rPr>
          <w:lang w:eastAsia="de-DE"/>
        </w:rPr>
        <w:t>System context</w:t>
      </w:r>
      <w:r w:rsidR="006C18FD">
        <w:rPr>
          <w:lang w:eastAsia="de-DE"/>
        </w:rPr>
        <w:t xml:space="preserve"> of the Prototype Design according to the C4 model</w:t>
      </w:r>
    </w:p>
    <w:p w14:paraId="4A0974DB" w14:textId="67D4CBF3" w:rsidR="009B41BD" w:rsidRDefault="009B41BD" w:rsidP="0070134F">
      <w:pPr>
        <w:rPr>
          <w:lang w:eastAsia="de-DE"/>
        </w:rPr>
      </w:pPr>
    </w:p>
    <w:p w14:paraId="69A113AC" w14:textId="637CAAFD" w:rsidR="009B41BD" w:rsidRDefault="009B41BD" w:rsidP="0070134F">
      <w:pPr>
        <w:rPr>
          <w:lang w:eastAsia="de-DE"/>
        </w:rPr>
      </w:pPr>
    </w:p>
    <w:p w14:paraId="40B88F44" w14:textId="035CF800" w:rsidR="009B41BD" w:rsidRDefault="009B41BD" w:rsidP="0070134F">
      <w:pPr>
        <w:rPr>
          <w:lang w:eastAsia="de-DE"/>
        </w:rPr>
      </w:pPr>
    </w:p>
    <w:p w14:paraId="20A2D8BE" w14:textId="2261A21B" w:rsidR="009B41BD" w:rsidRDefault="009B41BD" w:rsidP="0070134F">
      <w:pPr>
        <w:rPr>
          <w:lang w:eastAsia="de-DE"/>
        </w:rPr>
      </w:pPr>
    </w:p>
    <w:p w14:paraId="16949850" w14:textId="5DA3F8DF" w:rsidR="009B41BD" w:rsidRDefault="009B41BD" w:rsidP="0070134F">
      <w:pPr>
        <w:rPr>
          <w:lang w:eastAsia="de-DE"/>
        </w:rPr>
      </w:pPr>
    </w:p>
    <w:p w14:paraId="768F6B9C" w14:textId="77202F63" w:rsidR="009B41BD" w:rsidRDefault="009B41BD" w:rsidP="0070134F">
      <w:pPr>
        <w:rPr>
          <w:lang w:eastAsia="de-DE"/>
        </w:rPr>
      </w:pPr>
    </w:p>
    <w:p w14:paraId="2BE6933E" w14:textId="47AB7077" w:rsidR="009B41BD" w:rsidRDefault="009B41BD" w:rsidP="0070134F">
      <w:pPr>
        <w:rPr>
          <w:lang w:eastAsia="de-DE"/>
        </w:rPr>
      </w:pPr>
    </w:p>
    <w:p w14:paraId="17064EE3" w14:textId="77777777" w:rsidR="009B41BD" w:rsidRPr="006C18FD" w:rsidRDefault="009B41BD" w:rsidP="0070134F">
      <w:pPr>
        <w:rPr>
          <w:lang w:eastAsia="de-DE"/>
        </w:rPr>
      </w:pPr>
    </w:p>
    <w:p w14:paraId="07653A60" w14:textId="3EF3A9F8" w:rsidR="002E5082" w:rsidRPr="002E5082" w:rsidRDefault="00EE7577" w:rsidP="002E5082">
      <w:pPr>
        <w:pStyle w:val="berschrift2"/>
        <w:rPr>
          <w:lang/>
        </w:rPr>
      </w:pPr>
      <w:bookmarkStart w:id="192" w:name="_Toc44339679"/>
      <w:r>
        <w:rPr>
          <w:lang/>
        </w:rPr>
        <w:lastRenderedPageBreak/>
        <w:t>Architecture of</w:t>
      </w:r>
      <w:r w:rsidR="00EE68C7">
        <w:rPr>
          <w:lang/>
        </w:rPr>
        <w:t xml:space="preserve"> the</w:t>
      </w:r>
      <w:r w:rsidR="0099089A">
        <w:rPr>
          <w:lang/>
        </w:rPr>
        <w:t xml:space="preserve"> </w:t>
      </w:r>
      <w:del w:id="193" w:author="Mathias Fuchs" w:date="2020-06-30T15:51:00Z">
        <w:r w:rsidR="0099089A" w:rsidDel="001D2147">
          <w:rPr>
            <w:lang/>
          </w:rPr>
          <w:delText>implemented</w:delText>
        </w:r>
        <w:r w:rsidR="00EE68C7" w:rsidDel="001D2147">
          <w:rPr>
            <w:lang/>
          </w:rPr>
          <w:delText xml:space="preserve"> </w:delText>
        </w:r>
        <w:r w:rsidR="0099089A" w:rsidDel="001D2147">
          <w:rPr>
            <w:lang/>
          </w:rPr>
          <w:delText>P</w:delText>
        </w:r>
        <w:r w:rsidR="00EE68C7" w:rsidDel="001D2147">
          <w:rPr>
            <w:lang/>
          </w:rPr>
          <w:delText xml:space="preserve">rototypical </w:delText>
        </w:r>
      </w:del>
      <w:ins w:id="194" w:author="Mathias Fuchs" w:date="2020-06-30T15:51:00Z">
        <w:r w:rsidR="001D2147">
          <w:rPr>
            <w:lang/>
          </w:rPr>
          <w:t>Prototyp</w:t>
        </w:r>
        <w:r w:rsidR="001D2147" w:rsidRPr="001D2147">
          <w:rPr>
            <w:lang w:val="en-GB"/>
            <w:rPrChange w:id="195" w:author="Mathias Fuchs" w:date="2020-06-30T15:51:00Z">
              <w:rPr/>
            </w:rPrChange>
          </w:rPr>
          <w:t>e</w:t>
        </w:r>
        <w:r w:rsidR="001D2147">
          <w:rPr>
            <w:lang/>
          </w:rPr>
          <w:t xml:space="preserve"> </w:t>
        </w:r>
      </w:ins>
      <w:r w:rsidR="00EE68C7">
        <w:rPr>
          <w:lang/>
        </w:rPr>
        <w:t>Apps</w:t>
      </w:r>
      <w:bookmarkEnd w:id="192"/>
    </w:p>
    <w:p w14:paraId="12B3EED7" w14:textId="10B4C344" w:rsidR="003627DC" w:rsidRDefault="00EF125B" w:rsidP="003627DC">
      <w:pPr>
        <w:pStyle w:val="berschrift3"/>
        <w:rPr>
          <w:lang w:val="en-GB"/>
        </w:rPr>
      </w:pPr>
      <w:bookmarkStart w:id="196" w:name="_Toc44339680"/>
      <w:r>
        <w:rPr>
          <w:lang/>
        </w:rPr>
        <w:t xml:space="preserve">The </w:t>
      </w:r>
      <w:r w:rsidR="003627DC">
        <w:rPr>
          <w:lang w:val="en-GB"/>
        </w:rPr>
        <w:t>OQ Test App</w:t>
      </w:r>
      <w:bookmarkEnd w:id="196"/>
    </w:p>
    <w:p w14:paraId="7EF6C945" w14:textId="680D2325" w:rsidR="00A84561" w:rsidRPr="00EE7577" w:rsidRDefault="00EE7577" w:rsidP="006726B6">
      <w:pPr>
        <w:rPr>
          <w:lang w:eastAsia="de-DE"/>
        </w:rPr>
      </w:pPr>
      <w:r>
        <w:rPr>
          <w:lang w:eastAsia="de-DE"/>
        </w:rPr>
        <w:t xml:space="preserve">The OQ Test App was designed to perform the OQ of the JBA. It is based on the JUnit Jupiter </w:t>
      </w:r>
      <w:r w:rsidR="002629A0">
        <w:rPr>
          <w:lang w:eastAsia="de-DE"/>
        </w:rPr>
        <w:t>t</w:t>
      </w:r>
      <w:r>
        <w:rPr>
          <w:lang w:eastAsia="de-DE"/>
        </w:rPr>
        <w:t xml:space="preserve">est </w:t>
      </w:r>
      <w:r w:rsidR="002629A0">
        <w:rPr>
          <w:lang w:eastAsia="de-DE"/>
        </w:rPr>
        <w:t>f</w:t>
      </w:r>
      <w:r>
        <w:rPr>
          <w:lang w:eastAsia="de-DE"/>
        </w:rPr>
        <w:t>ramework</w:t>
      </w:r>
      <w:r w:rsidR="002629A0">
        <w:rPr>
          <w:lang w:eastAsia="de-DE"/>
        </w:rPr>
        <w:t xml:space="preserve"> with</w:t>
      </w:r>
      <w:r>
        <w:rPr>
          <w:lang w:eastAsia="de-DE"/>
        </w:rPr>
        <w:t xml:space="preserve"> the cucumber test runner to </w:t>
      </w:r>
      <w:r w:rsidR="002629A0">
        <w:rPr>
          <w:lang w:eastAsia="de-DE"/>
        </w:rPr>
        <w:t>perform the automated test. The architectural design was developed</w:t>
      </w:r>
      <w:r w:rsidR="005978DE">
        <w:rPr>
          <w:lang w:eastAsia="de-DE"/>
        </w:rPr>
        <w:t xml:space="preserve"> based on the C4 model (</w:t>
      </w:r>
      <w:r w:rsidR="001D2147">
        <w:fldChar w:fldCharType="begin"/>
      </w:r>
      <w:r w:rsidR="001D2147" w:rsidRPr="001D2147">
        <w:rPr>
          <w:lang w:val="en-GB"/>
          <w:rPrChange w:id="197" w:author="Mathias Fuchs" w:date="2020-06-30T15:44:00Z">
            <w:rPr/>
          </w:rPrChange>
        </w:rPr>
        <w:instrText xml:space="preserve"> HYPERLINK "https://c4model.com/" </w:instrText>
      </w:r>
      <w:r w:rsidR="001D2147">
        <w:fldChar w:fldCharType="separate"/>
      </w:r>
      <w:r w:rsidR="005978DE" w:rsidRPr="004A143B">
        <w:rPr>
          <w:rStyle w:val="Hyperlink"/>
          <w:lang/>
        </w:rPr>
        <w:t>https://c4model.com/</w:t>
      </w:r>
      <w:r w:rsidR="001D2147">
        <w:rPr>
          <w:rStyle w:val="Hyperlink"/>
          <w:lang/>
        </w:rPr>
        <w:fldChar w:fldCharType="end"/>
      </w:r>
      <w:r w:rsidR="007E1013">
        <w:rPr>
          <w:lang/>
        </w:rPr>
        <w:t xml:space="preserve"> - 27.6.20</w:t>
      </w:r>
      <w:r w:rsidR="005978DE">
        <w:rPr>
          <w:lang w:eastAsia="de-DE"/>
        </w:rPr>
        <w:t>)</w:t>
      </w:r>
      <w:r w:rsidR="00883D51">
        <w:rPr>
          <w:lang w:eastAsia="de-DE"/>
        </w:rPr>
        <w:t xml:space="preserve"> and is shown in the two following chapters.</w:t>
      </w:r>
    </w:p>
    <w:p w14:paraId="558A1CC5" w14:textId="562A7802" w:rsidR="00A7351C" w:rsidRDefault="00EF7184" w:rsidP="004D0440">
      <w:pPr>
        <w:pStyle w:val="berschrift4"/>
        <w:rPr>
          <w:lang/>
        </w:rPr>
      </w:pPr>
      <w:bookmarkStart w:id="198" w:name="_Toc44339681"/>
      <w:r>
        <w:rPr>
          <w:lang/>
        </w:rPr>
        <w:t xml:space="preserve">C4 Model </w:t>
      </w:r>
      <w:r w:rsidR="002E5082">
        <w:rPr>
          <w:lang/>
        </w:rPr>
        <w:t>Container Diagram</w:t>
      </w:r>
      <w:bookmarkEnd w:id="198"/>
      <w:r w:rsidR="002E5082">
        <w:rPr>
          <w:lang/>
        </w:rPr>
        <w:t xml:space="preserve"> </w:t>
      </w:r>
    </w:p>
    <w:p w14:paraId="502B4C00" w14:textId="5CAE755F" w:rsidR="002E5082" w:rsidRDefault="00A84561" w:rsidP="006726B6">
      <w:pPr>
        <w:rPr>
          <w:lang w:eastAsia="de-DE"/>
        </w:rPr>
      </w:pPr>
      <w:r>
        <w:rPr>
          <w:lang w:eastAsia="de-DE"/>
        </w:rPr>
        <w:t xml:space="preserve">When the tester runs the OQ Test App, the JBA will be tested in an automated way by making use of the </w:t>
      </w:r>
      <w:r w:rsidR="00906998">
        <w:rPr>
          <w:lang w:eastAsia="de-DE"/>
        </w:rPr>
        <w:t>web driver</w:t>
      </w:r>
      <w:r w:rsidR="00161F2A">
        <w:rPr>
          <w:lang w:eastAsia="de-DE"/>
        </w:rPr>
        <w:t xml:space="preserve"> ChromeDriver</w:t>
      </w:r>
      <w:r w:rsidR="00906998">
        <w:rPr>
          <w:lang w:eastAsia="de-DE"/>
        </w:rPr>
        <w:t>, which</w:t>
      </w:r>
      <w:r w:rsidR="00161F2A">
        <w:rPr>
          <w:lang w:eastAsia="de-DE"/>
        </w:rPr>
        <w:t xml:space="preserve"> therefore</w:t>
      </w:r>
      <w:r w:rsidR="00906998">
        <w:rPr>
          <w:lang w:eastAsia="de-DE"/>
        </w:rPr>
        <w:t xml:space="preserve"> needs to be installe</w:t>
      </w:r>
      <w:r w:rsidR="00161F2A">
        <w:rPr>
          <w:lang w:eastAsia="de-DE"/>
        </w:rPr>
        <w:t>d.</w:t>
      </w:r>
    </w:p>
    <w:p w14:paraId="6483FD35" w14:textId="63898D96" w:rsidR="001A138C" w:rsidRDefault="00902214" w:rsidP="006726B6">
      <w:pPr>
        <w:rPr>
          <w:lang w:eastAsia="de-DE"/>
        </w:rPr>
      </w:pPr>
      <w:r>
        <w:rPr>
          <w:noProof/>
          <w:lang w:eastAsia="de-CH"/>
        </w:rPr>
        <w:drawing>
          <wp:inline distT="0" distB="0" distL="0" distR="0" wp14:anchorId="1411058E" wp14:editId="554BABFD">
            <wp:extent cx="6120130" cy="3967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967480"/>
                    </a:xfrm>
                    <a:prstGeom prst="rect">
                      <a:avLst/>
                    </a:prstGeom>
                    <a:noFill/>
                    <a:ln>
                      <a:noFill/>
                    </a:ln>
                  </pic:spPr>
                </pic:pic>
              </a:graphicData>
            </a:graphic>
          </wp:inline>
        </w:drawing>
      </w:r>
    </w:p>
    <w:p w14:paraId="2BD6C41A" w14:textId="4F1DF277" w:rsidR="001A138C" w:rsidRDefault="001A138C" w:rsidP="006726B6">
      <w:pPr>
        <w:rPr>
          <w:lang w:eastAsia="de-DE"/>
        </w:rPr>
      </w:pPr>
    </w:p>
    <w:p w14:paraId="4AEB9B8B" w14:textId="538C051B" w:rsidR="00906998" w:rsidRDefault="00906998" w:rsidP="006726B6">
      <w:pPr>
        <w:rPr>
          <w:lang w:eastAsia="de-DE"/>
        </w:rPr>
      </w:pPr>
      <w:r>
        <w:rPr>
          <w:lang w:eastAsia="de-DE"/>
        </w:rPr>
        <w:t>In order to make it work, the web driver corresponding to the respective chrome version needs to be installed and referenced to in the OQ Test App. For the prototype chrome version 83 and chromeDriver version 83.0 were used (</w:t>
      </w:r>
      <w:r w:rsidR="001D2147">
        <w:fldChar w:fldCharType="begin"/>
      </w:r>
      <w:r w:rsidR="001D2147" w:rsidRPr="001D2147">
        <w:rPr>
          <w:lang w:val="en-GB"/>
          <w:rPrChange w:id="199" w:author="Mathias Fuchs" w:date="2020-06-30T15:44:00Z">
            <w:rPr/>
          </w:rPrChange>
        </w:rPr>
        <w:instrText xml:space="preserve"> HYPERLINK "https://chromedriver.chromium.org/downloads" </w:instrText>
      </w:r>
      <w:r w:rsidR="001D2147">
        <w:fldChar w:fldCharType="separate"/>
      </w:r>
      <w:r w:rsidRPr="001D2147">
        <w:rPr>
          <w:rStyle w:val="Hyperlink"/>
          <w:lang w:val="en-GB"/>
          <w:rPrChange w:id="200" w:author="Mathias Fuchs" w:date="2020-06-30T15:44:00Z">
            <w:rPr>
              <w:rStyle w:val="Hyperlink"/>
            </w:rPr>
          </w:rPrChange>
        </w:rPr>
        <w:t>https://chromedriver.chromium.org/downloads</w:t>
      </w:r>
      <w:r w:rsidR="001D2147">
        <w:rPr>
          <w:rStyle w:val="Hyperlink"/>
        </w:rPr>
        <w:fldChar w:fldCharType="end"/>
      </w:r>
      <w:r>
        <w:rPr>
          <w:lang w:eastAsia="de-DE"/>
        </w:rPr>
        <w:t>)</w:t>
      </w:r>
    </w:p>
    <w:p w14:paraId="5E53AC66" w14:textId="77777777" w:rsidR="00906998" w:rsidRDefault="00906998" w:rsidP="006726B6">
      <w:pPr>
        <w:rPr>
          <w:lang w:eastAsia="de-DE"/>
        </w:rPr>
      </w:pPr>
    </w:p>
    <w:p w14:paraId="0F687A77" w14:textId="4F88FDB4" w:rsidR="002E5082" w:rsidRPr="00287DB5" w:rsidRDefault="00287DB5" w:rsidP="006726B6">
      <w:pPr>
        <w:rPr>
          <w:lang w:eastAsia="de-DE"/>
        </w:rPr>
      </w:pPr>
      <w:r>
        <w:rPr>
          <w:lang w:eastAsia="de-DE"/>
        </w:rPr>
        <w:lastRenderedPageBreak/>
        <w:t xml:space="preserve">Reference for communication between chromedriver and chrome: </w:t>
      </w:r>
      <w:r w:rsidR="001D2147">
        <w:fldChar w:fldCharType="begin"/>
      </w:r>
      <w:r w:rsidR="001D2147" w:rsidRPr="001D2147">
        <w:rPr>
          <w:lang w:val="en-GB"/>
          <w:rPrChange w:id="201" w:author="Mathias Fuchs" w:date="2020-06-30T15:44:00Z">
            <w:rPr/>
          </w:rPrChange>
        </w:rPr>
        <w:instrText xml:space="preserve"> HYPERLINK "https://groups.google.com/forum/" \l "!msg/chromedriver-users/xVMy5OGLcl8/2JljtZ1FAAAJ" </w:instrText>
      </w:r>
      <w:r w:rsidR="001D2147">
        <w:fldChar w:fldCharType="separate"/>
      </w:r>
      <w:r w:rsidRPr="001D2147">
        <w:rPr>
          <w:rStyle w:val="Hyperlink"/>
          <w:lang w:val="en-GB"/>
          <w:rPrChange w:id="202" w:author="Mathias Fuchs" w:date="2020-06-30T15:44:00Z">
            <w:rPr>
              <w:rStyle w:val="Hyperlink"/>
            </w:rPr>
          </w:rPrChange>
        </w:rPr>
        <w:t>https://groups.google.com/forum/#!msg/chromedriver-users/xVMy5OGLcl8/2JljtZ1FAAAJ</w:t>
      </w:r>
      <w:r w:rsidR="001D2147">
        <w:rPr>
          <w:rStyle w:val="Hyperlink"/>
        </w:rPr>
        <w:fldChar w:fldCharType="end"/>
      </w:r>
      <w:r>
        <w:rPr>
          <w:lang/>
        </w:rPr>
        <w:t xml:space="preserve">  viewed the 27.6.2020</w:t>
      </w:r>
    </w:p>
    <w:p w14:paraId="3D10945E" w14:textId="22C8763A" w:rsidR="002E5082" w:rsidRPr="002E5082" w:rsidRDefault="00EF7184" w:rsidP="004D0440">
      <w:pPr>
        <w:pStyle w:val="berschrift4"/>
        <w:rPr>
          <w:lang/>
        </w:rPr>
      </w:pPr>
      <w:bookmarkStart w:id="203" w:name="_Toc44339682"/>
      <w:r>
        <w:rPr>
          <w:lang/>
        </w:rPr>
        <w:t xml:space="preserve">C4 Model </w:t>
      </w:r>
      <w:r w:rsidR="002E5082">
        <w:rPr>
          <w:lang/>
        </w:rPr>
        <w:t>Component Diagram</w:t>
      </w:r>
      <w:bookmarkEnd w:id="203"/>
    </w:p>
    <w:p w14:paraId="4AB663EC" w14:textId="04EED68A" w:rsidR="00A7351C" w:rsidRPr="002E5F2B" w:rsidRDefault="002E5F2B" w:rsidP="006726B6">
      <w:pPr>
        <w:rPr>
          <w:lang w:eastAsia="de-DE"/>
        </w:rPr>
      </w:pPr>
      <w:del w:id="204" w:author="Mathias Fuchs" w:date="2020-06-30T15:55:00Z">
        <w:r w:rsidDel="00C025D5">
          <w:rPr>
            <w:lang w:eastAsia="de-DE"/>
          </w:rPr>
          <w:delText xml:space="preserve">When we zoom into the OQ Test App Container, as shown in the figure above, we can get of view of the components on which the OQ Test App is build. </w:delText>
        </w:r>
      </w:del>
      <w:r>
        <w:rPr>
          <w:lang w:eastAsia="de-DE"/>
        </w:rPr>
        <w:t>The components</w:t>
      </w:r>
      <w:ins w:id="205" w:author="Mathias Fuchs" w:date="2020-06-30T15:55:00Z">
        <w:r w:rsidR="00C025D5" w:rsidRPr="00C025D5">
          <w:rPr>
            <w:lang w:val="en-GB" w:eastAsia="de-DE"/>
            <w:rPrChange w:id="206" w:author="Mathias Fuchs" w:date="2020-06-30T15:55:00Z">
              <w:rPr>
                <w:lang w:eastAsia="de-DE"/>
              </w:rPr>
            </w:rPrChange>
          </w:rPr>
          <w:t xml:space="preserve"> of</w:t>
        </w:r>
        <w:r w:rsidR="00C025D5">
          <w:rPr>
            <w:lang w:val="en-GB" w:eastAsia="de-DE"/>
          </w:rPr>
          <w:t xml:space="preserve"> </w:t>
        </w:r>
        <w:r w:rsidR="00C025D5" w:rsidRPr="00C025D5">
          <w:rPr>
            <w:lang w:val="en-GB" w:eastAsia="de-DE"/>
            <w:rPrChange w:id="207" w:author="Mathias Fuchs" w:date="2020-06-30T15:55:00Z">
              <w:rPr>
                <w:lang w:eastAsia="de-DE"/>
              </w:rPr>
            </w:rPrChange>
          </w:rPr>
          <w:t xml:space="preserve">the </w:t>
        </w:r>
        <w:r w:rsidR="00C025D5">
          <w:rPr>
            <w:lang w:eastAsia="de-DE"/>
          </w:rPr>
          <w:t>OQ Test App Container</w:t>
        </w:r>
      </w:ins>
      <w:r>
        <w:rPr>
          <w:lang w:eastAsia="de-DE"/>
        </w:rPr>
        <w:t xml:space="preserve"> are shown and described in following figure:</w:t>
      </w:r>
    </w:p>
    <w:p w14:paraId="3A937429" w14:textId="5E56B516" w:rsidR="00AF0514" w:rsidRPr="00B1376E" w:rsidRDefault="00902214" w:rsidP="006726B6">
      <w:pPr>
        <w:rPr>
          <w:lang w:eastAsia="de-DE"/>
        </w:rPr>
      </w:pPr>
      <w:r>
        <w:rPr>
          <w:noProof/>
          <w:lang w:eastAsia="de-CH"/>
        </w:rPr>
        <w:drawing>
          <wp:inline distT="0" distB="0" distL="0" distR="0" wp14:anchorId="1B9F4A81" wp14:editId="1232FE3D">
            <wp:extent cx="6120130" cy="5688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5688965"/>
                    </a:xfrm>
                    <a:prstGeom prst="rect">
                      <a:avLst/>
                    </a:prstGeom>
                    <a:noFill/>
                    <a:ln>
                      <a:noFill/>
                    </a:ln>
                  </pic:spPr>
                </pic:pic>
              </a:graphicData>
            </a:graphic>
          </wp:inline>
        </w:drawing>
      </w:r>
    </w:p>
    <w:p w14:paraId="2B0D70C2" w14:textId="5CAEF3BC" w:rsidR="00AF0514" w:rsidRDefault="00AF0514" w:rsidP="006726B6">
      <w:pPr>
        <w:rPr>
          <w:lang w:val="en-GB" w:eastAsia="de-DE"/>
        </w:rPr>
      </w:pPr>
    </w:p>
    <w:p w14:paraId="3EC9596D" w14:textId="291B768A" w:rsidR="00AF0514" w:rsidRDefault="00AF0514" w:rsidP="006726B6">
      <w:pPr>
        <w:rPr>
          <w:lang w:val="en-GB" w:eastAsia="de-DE"/>
        </w:rPr>
      </w:pPr>
    </w:p>
    <w:p w14:paraId="1D9F55CA" w14:textId="5BFEAC06" w:rsidR="00AF0514" w:rsidRPr="0077268D" w:rsidRDefault="0077268D" w:rsidP="006726B6">
      <w:pPr>
        <w:rPr>
          <w:lang w:eastAsia="de-DE"/>
        </w:rPr>
      </w:pPr>
      <w:del w:id="208" w:author="Mathias Fuchs" w:date="2020-06-30T15:56:00Z">
        <w:r w:rsidDel="00C025D5">
          <w:rPr>
            <w:lang w:eastAsia="de-DE"/>
          </w:rPr>
          <w:lastRenderedPageBreak/>
          <w:delText>The description in the diagram was based on following references</w:delText>
        </w:r>
        <w:r w:rsidR="002E5F2B" w:rsidDel="00C025D5">
          <w:rPr>
            <w:lang w:eastAsia="de-DE"/>
          </w:rPr>
          <w:delText xml:space="preserve"> </w:delText>
        </w:r>
      </w:del>
      <w:ins w:id="209" w:author="Mathias Fuchs" w:date="2020-06-30T15:56:00Z">
        <w:r w:rsidR="00C025D5">
          <w:rPr>
            <w:lang w:eastAsia="de-DE"/>
          </w:rPr>
          <w:t>R</w:t>
        </w:r>
        <w:r w:rsidR="00C025D5">
          <w:rPr>
            <w:lang w:eastAsia="de-DE"/>
          </w:rPr>
          <w:t xml:space="preserve">eferences </w:t>
        </w:r>
      </w:ins>
      <w:r w:rsidR="002E5F2B">
        <w:rPr>
          <w:lang w:eastAsia="de-DE"/>
        </w:rPr>
        <w:t>(viewed the 28.6.2020)</w:t>
      </w:r>
      <w:r>
        <w:rPr>
          <w:lang w:eastAsia="de-DE"/>
        </w:rPr>
        <w:t>:</w:t>
      </w:r>
    </w:p>
    <w:p w14:paraId="6D680647" w14:textId="161E732D" w:rsidR="00AF0514" w:rsidRPr="001D2147" w:rsidRDefault="001D2147" w:rsidP="006726B6">
      <w:pPr>
        <w:rPr>
          <w:lang w:eastAsia="de-DE"/>
          <w:rPrChange w:id="210" w:author="Mathias Fuchs" w:date="2020-06-30T15:44:00Z">
            <w:rPr>
              <w:lang w:val="en-GB" w:eastAsia="de-DE"/>
            </w:rPr>
          </w:rPrChange>
        </w:rPr>
      </w:pPr>
      <w:r>
        <w:fldChar w:fldCharType="begin"/>
      </w:r>
      <w:r w:rsidRPr="001D2147">
        <w:rPr>
          <w:lang/>
          <w:rPrChange w:id="211" w:author="Mathias Fuchs" w:date="2020-06-30T15:44:00Z">
            <w:rPr/>
          </w:rPrChange>
        </w:rPr>
        <w:instrText xml:space="preserve"> HYPERLINK "http://www.automationtestinghub.com/cucumber-test-runner-class-junit/" </w:instrText>
      </w:r>
      <w:r>
        <w:fldChar w:fldCharType="separate"/>
      </w:r>
      <w:r w:rsidR="0077268D" w:rsidRPr="001D2147">
        <w:rPr>
          <w:rStyle w:val="Hyperlink"/>
          <w:lang w:eastAsia="de-DE"/>
          <w:rPrChange w:id="212" w:author="Mathias Fuchs" w:date="2020-06-30T15:44:00Z">
            <w:rPr>
              <w:rStyle w:val="Hyperlink"/>
              <w:lang w:val="en-GB" w:eastAsia="de-DE"/>
            </w:rPr>
          </w:rPrChange>
        </w:rPr>
        <w:t>http://www.automationtestinghub.com/cucumber-test-runner-class-junit/</w:t>
      </w:r>
      <w:r>
        <w:rPr>
          <w:rStyle w:val="Hyperlink"/>
          <w:lang w:val="en-GB" w:eastAsia="de-DE"/>
        </w:rPr>
        <w:fldChar w:fldCharType="end"/>
      </w:r>
    </w:p>
    <w:p w14:paraId="765EA97E" w14:textId="5E9325DD" w:rsidR="0077268D" w:rsidRDefault="001D2147" w:rsidP="006726B6">
      <w:pPr>
        <w:rPr>
          <w:lang w:eastAsia="de-DE"/>
        </w:rPr>
      </w:pPr>
      <w:r>
        <w:fldChar w:fldCharType="begin"/>
      </w:r>
      <w:r w:rsidRPr="001D2147">
        <w:rPr>
          <w:lang/>
          <w:rPrChange w:id="213" w:author="Mathias Fuchs" w:date="2020-06-30T15:44:00Z">
            <w:rPr/>
          </w:rPrChange>
        </w:rPr>
        <w:instrText xml:space="preserve"> HYPERLINK "https://www.tutorialspoint.com/cucumber/cucumber_junit_runner.htm" </w:instrText>
      </w:r>
      <w:r>
        <w:fldChar w:fldCharType="separate"/>
      </w:r>
      <w:r w:rsidR="0077268D" w:rsidRPr="001D2147">
        <w:rPr>
          <w:rStyle w:val="Hyperlink"/>
          <w:lang w:eastAsia="de-DE"/>
          <w:rPrChange w:id="214" w:author="Mathias Fuchs" w:date="2020-06-30T15:44:00Z">
            <w:rPr>
              <w:rStyle w:val="Hyperlink"/>
              <w:lang w:val="en-GB" w:eastAsia="de-DE"/>
            </w:rPr>
          </w:rPrChange>
        </w:rPr>
        <w:t>https://www.tutorialspoint.com/cucumber/cucumber_junit_runner.htm</w:t>
      </w:r>
      <w:r>
        <w:rPr>
          <w:rStyle w:val="Hyperlink"/>
          <w:lang w:val="en-GB" w:eastAsia="de-DE"/>
        </w:rPr>
        <w:fldChar w:fldCharType="end"/>
      </w:r>
      <w:r w:rsidR="0077268D">
        <w:rPr>
          <w:lang w:eastAsia="de-DE"/>
        </w:rPr>
        <w:t xml:space="preserve"> </w:t>
      </w:r>
    </w:p>
    <w:p w14:paraId="4E20843F" w14:textId="2D815AD5" w:rsidR="0077268D" w:rsidRDefault="001D2147" w:rsidP="006726B6">
      <w:pPr>
        <w:rPr>
          <w:lang w:eastAsia="de-DE"/>
        </w:rPr>
      </w:pPr>
      <w:r>
        <w:fldChar w:fldCharType="begin"/>
      </w:r>
      <w:r w:rsidRPr="001D2147">
        <w:rPr>
          <w:lang/>
          <w:rPrChange w:id="215" w:author="Mathias Fuchs" w:date="2020-06-30T15:44:00Z">
            <w:rPr/>
          </w:rPrChange>
        </w:rPr>
        <w:instrText xml:space="preserve"> HYPERLINK "https://www.coveros.com/exploring-glue-code-with-cucumber-jvm/" </w:instrText>
      </w:r>
      <w:r>
        <w:fldChar w:fldCharType="separate"/>
      </w:r>
      <w:r w:rsidR="009474B0" w:rsidRPr="0089169C">
        <w:rPr>
          <w:rStyle w:val="Hyperlink"/>
          <w:lang w:eastAsia="de-DE"/>
        </w:rPr>
        <w:t>https://www.coveros.com/exploring-glue-code-with-cucumber-jvm/</w:t>
      </w:r>
      <w:r>
        <w:rPr>
          <w:rStyle w:val="Hyperlink"/>
          <w:lang w:eastAsia="de-DE"/>
        </w:rPr>
        <w:fldChar w:fldCharType="end"/>
      </w:r>
    </w:p>
    <w:p w14:paraId="5686677B" w14:textId="61CE443D" w:rsidR="00A57361" w:rsidRDefault="001D2147" w:rsidP="006726B6">
      <w:pPr>
        <w:rPr>
          <w:lang w:eastAsia="de-DE"/>
        </w:rPr>
      </w:pPr>
      <w:r>
        <w:fldChar w:fldCharType="begin"/>
      </w:r>
      <w:r w:rsidRPr="001D2147">
        <w:rPr>
          <w:lang/>
          <w:rPrChange w:id="216" w:author="Mathias Fuchs" w:date="2020-06-30T15:44:00Z">
            <w:rPr/>
          </w:rPrChange>
        </w:rPr>
        <w:instrText xml:space="preserve"> HYPERLINK "https://www.tutorialspoint.com/cucumber/cucumber_gherkins.htm" </w:instrText>
      </w:r>
      <w:r>
        <w:fldChar w:fldCharType="separate"/>
      </w:r>
      <w:r w:rsidR="00A57361" w:rsidRPr="0089169C">
        <w:rPr>
          <w:rStyle w:val="Hyperlink"/>
          <w:lang w:eastAsia="de-DE"/>
        </w:rPr>
        <w:t>https://www.tutorialspoint.com/cucumber/cucumber_gherkins.htm</w:t>
      </w:r>
      <w:r>
        <w:rPr>
          <w:rStyle w:val="Hyperlink"/>
          <w:lang w:eastAsia="de-DE"/>
        </w:rPr>
        <w:fldChar w:fldCharType="end"/>
      </w:r>
      <w:r w:rsidR="00A57361">
        <w:rPr>
          <w:lang w:eastAsia="de-DE"/>
        </w:rPr>
        <w:t xml:space="preserve"> </w:t>
      </w:r>
    </w:p>
    <w:p w14:paraId="411CC6FB" w14:textId="06B5C818" w:rsidR="00A57361" w:rsidRDefault="001D2147" w:rsidP="006726B6">
      <w:pPr>
        <w:rPr>
          <w:lang w:eastAsia="de-DE"/>
        </w:rPr>
      </w:pPr>
      <w:r>
        <w:fldChar w:fldCharType="begin"/>
      </w:r>
      <w:r w:rsidRPr="001D2147">
        <w:rPr>
          <w:lang/>
          <w:rPrChange w:id="217" w:author="Mathias Fuchs" w:date="2020-06-30T15:44:00Z">
            <w:rPr/>
          </w:rPrChange>
        </w:rPr>
        <w:instrText xml:space="preserve"> HYPERLINK "https://www.tutorialspoint.com/selenium/selenium_webdriver.htm" </w:instrText>
      </w:r>
      <w:r>
        <w:fldChar w:fldCharType="separate"/>
      </w:r>
      <w:r w:rsidR="002E5F2B" w:rsidRPr="0089169C">
        <w:rPr>
          <w:rStyle w:val="Hyperlink"/>
          <w:lang w:eastAsia="de-DE"/>
        </w:rPr>
        <w:t>https://www.tutorialspoint.com/selenium/selenium_webdriver.htm</w:t>
      </w:r>
      <w:r>
        <w:rPr>
          <w:rStyle w:val="Hyperlink"/>
          <w:lang w:eastAsia="de-DE"/>
        </w:rPr>
        <w:fldChar w:fldCharType="end"/>
      </w:r>
      <w:r w:rsidR="002E5F2B">
        <w:rPr>
          <w:lang w:eastAsia="de-DE"/>
        </w:rPr>
        <w:t xml:space="preserve"> </w:t>
      </w:r>
    </w:p>
    <w:p w14:paraId="1DCED9CC" w14:textId="2565AF95" w:rsidR="009474B0" w:rsidRPr="0077268D" w:rsidRDefault="001D2147" w:rsidP="006726B6">
      <w:pPr>
        <w:rPr>
          <w:lang w:eastAsia="de-DE"/>
        </w:rPr>
      </w:pPr>
      <w:r>
        <w:fldChar w:fldCharType="begin"/>
      </w:r>
      <w:r w:rsidRPr="001D2147">
        <w:rPr>
          <w:lang/>
          <w:rPrChange w:id="218" w:author="Mathias Fuchs" w:date="2020-06-30T15:44:00Z">
            <w:rPr/>
          </w:rPrChange>
        </w:rPr>
        <w:instrText xml:space="preserve"> HYPERLINK "https://github.com/andreashosbach/cucumber-reporter" </w:instrText>
      </w:r>
      <w:r>
        <w:fldChar w:fldCharType="separate"/>
      </w:r>
      <w:r w:rsidR="009474B0" w:rsidRPr="009474B0">
        <w:rPr>
          <w:rStyle w:val="Hyperlink"/>
          <w:lang/>
        </w:rPr>
        <w:t>https://github.com/andreashosbach/cucumber-reporter</w:t>
      </w:r>
      <w:r>
        <w:rPr>
          <w:rStyle w:val="Hyperlink"/>
          <w:lang/>
        </w:rPr>
        <w:fldChar w:fldCharType="end"/>
      </w:r>
    </w:p>
    <w:p w14:paraId="023B2C4F" w14:textId="50CCC3A5" w:rsidR="00A7351C" w:rsidRDefault="00EF125B" w:rsidP="00A7351C">
      <w:pPr>
        <w:pStyle w:val="berschrift3"/>
        <w:rPr>
          <w:lang/>
        </w:rPr>
      </w:pPr>
      <w:bookmarkStart w:id="219" w:name="_Toc44339683"/>
      <w:r>
        <w:rPr>
          <w:lang/>
        </w:rPr>
        <w:t xml:space="preserve">The </w:t>
      </w:r>
      <w:r w:rsidR="00A7351C">
        <w:rPr>
          <w:lang/>
        </w:rPr>
        <w:t>J</w:t>
      </w:r>
      <w:r>
        <w:rPr>
          <w:lang/>
        </w:rPr>
        <w:t>ava Business Application</w:t>
      </w:r>
      <w:bookmarkEnd w:id="219"/>
    </w:p>
    <w:p w14:paraId="3FD76BB9" w14:textId="6F463A94" w:rsidR="00820A66" w:rsidRPr="00B1376E" w:rsidRDefault="00B1376E" w:rsidP="00820A66">
      <w:pPr>
        <w:rPr>
          <w:lang w:eastAsia="de-DE"/>
        </w:rPr>
      </w:pPr>
      <w:r>
        <w:rPr>
          <w:lang w:eastAsia="de-DE"/>
        </w:rPr>
        <w:t xml:space="preserve">The Java Business App (JBA) was designed as web-application on which the automated OQ should be performed. It represents a custom application for a </w:t>
      </w:r>
      <w:del w:id="220" w:author="Mathias Fuchs" w:date="2020-06-30T15:57:00Z">
        <w:r w:rsidDel="00C025D5">
          <w:rPr>
            <w:lang w:eastAsia="de-DE"/>
          </w:rPr>
          <w:delText xml:space="preserve">fictive </w:delText>
        </w:r>
      </w:del>
      <w:ins w:id="221" w:author="Mathias Fuchs" w:date="2020-06-30T15:57:00Z">
        <w:r w:rsidR="00C025D5" w:rsidRPr="00C025D5">
          <w:rPr>
            <w:lang w:val="en-GB" w:eastAsia="de-DE"/>
            <w:rPrChange w:id="222" w:author="Mathias Fuchs" w:date="2020-06-30T15:57:00Z">
              <w:rPr>
                <w:lang w:eastAsia="de-DE"/>
              </w:rPr>
            </w:rPrChange>
          </w:rPr>
          <w:t xml:space="preserve">basic </w:t>
        </w:r>
      </w:ins>
      <w:r>
        <w:rPr>
          <w:lang w:eastAsia="de-DE"/>
        </w:rPr>
        <w:t>clinical trial</w:t>
      </w:r>
      <w:ins w:id="223" w:author="Mathias Fuchs" w:date="2020-06-30T15:57:00Z">
        <w:r w:rsidR="00C025D5" w:rsidRPr="00C025D5">
          <w:rPr>
            <w:lang w:val="en-GB" w:eastAsia="de-DE"/>
            <w:rPrChange w:id="224" w:author="Mathias Fuchs" w:date="2020-06-30T15:58:00Z">
              <w:rPr>
                <w:lang w:eastAsia="de-DE"/>
              </w:rPr>
            </w:rPrChange>
          </w:rPr>
          <w:t xml:space="preserve"> management system</w:t>
        </w:r>
      </w:ins>
      <w:r>
        <w:rPr>
          <w:lang w:eastAsia="de-DE"/>
        </w:rPr>
        <w:t xml:space="preserve"> in which the weight of the registered participant needs to be measures before starting the test treatment (baseline weight measurement). It includes </w:t>
      </w:r>
      <w:del w:id="225" w:author="Mathias Fuchs" w:date="2020-06-30T15:58:00Z">
        <w:r w:rsidDel="00C025D5">
          <w:rPr>
            <w:lang w:eastAsia="de-DE"/>
          </w:rPr>
          <w:delText xml:space="preserve">one </w:delText>
        </w:r>
      </w:del>
      <w:ins w:id="226" w:author="Mathias Fuchs" w:date="2020-06-30T15:58:00Z">
        <w:r w:rsidR="00C025D5" w:rsidRPr="00C025D5">
          <w:rPr>
            <w:lang w:val="en-GB" w:eastAsia="de-DE"/>
            <w:rPrChange w:id="227" w:author="Mathias Fuchs" w:date="2020-06-30T15:58:00Z">
              <w:rPr>
                <w:lang w:eastAsia="de-DE"/>
              </w:rPr>
            </w:rPrChange>
          </w:rPr>
          <w:t xml:space="preserve">a </w:t>
        </w:r>
      </w:ins>
      <w:del w:id="228" w:author="Mathias Fuchs" w:date="2020-06-30T15:58:00Z">
        <w:r w:rsidDel="00C025D5">
          <w:rPr>
            <w:lang w:eastAsia="de-DE"/>
          </w:rPr>
          <w:delText xml:space="preserve">functionality </w:delText>
        </w:r>
      </w:del>
      <w:ins w:id="229" w:author="Mathias Fuchs" w:date="2020-06-30T15:58:00Z">
        <w:r w:rsidR="00C025D5" w:rsidRPr="00C025D5">
          <w:rPr>
            <w:lang w:val="en-GB" w:eastAsia="de-DE"/>
            <w:rPrChange w:id="230" w:author="Mathias Fuchs" w:date="2020-06-30T15:58:00Z">
              <w:rPr>
                <w:lang w:eastAsia="de-DE"/>
              </w:rPr>
            </w:rPrChange>
          </w:rPr>
          <w:t xml:space="preserve">feature </w:t>
        </w:r>
      </w:ins>
      <w:r>
        <w:rPr>
          <w:lang w:eastAsia="de-DE"/>
        </w:rPr>
        <w:t>to demonstrate how to deal with risks</w:t>
      </w:r>
      <w:r w:rsidR="001A4F13">
        <w:rPr>
          <w:lang w:eastAsia="de-DE"/>
        </w:rPr>
        <w:t xml:space="preserve"> (registration of the baseline weight measurement)</w:t>
      </w:r>
      <w:r>
        <w:rPr>
          <w:lang w:eastAsia="de-DE"/>
        </w:rPr>
        <w:t xml:space="preserve"> and </w:t>
      </w:r>
      <w:ins w:id="231" w:author="Mathias Fuchs" w:date="2020-06-30T15:58:00Z">
        <w:r w:rsidR="00C025D5" w:rsidRPr="00C025D5">
          <w:rPr>
            <w:lang w:val="en-GB" w:eastAsia="de-DE"/>
            <w:rPrChange w:id="232" w:author="Mathias Fuchs" w:date="2020-06-30T15:58:00Z">
              <w:rPr>
                <w:lang w:eastAsia="de-DE"/>
              </w:rPr>
            </w:rPrChange>
          </w:rPr>
          <w:t xml:space="preserve">another </w:t>
        </w:r>
      </w:ins>
      <w:del w:id="233" w:author="Mathias Fuchs" w:date="2020-06-30T15:58:00Z">
        <w:r w:rsidDel="00C025D5">
          <w:rPr>
            <w:lang w:eastAsia="de-DE"/>
          </w:rPr>
          <w:delText>one functionality</w:delText>
        </w:r>
      </w:del>
      <w:ins w:id="234" w:author="Mathias Fuchs" w:date="2020-06-30T15:58:00Z">
        <w:r w:rsidR="00C025D5" w:rsidRPr="00C025D5">
          <w:rPr>
            <w:lang w:val="en-GB" w:eastAsia="de-DE"/>
            <w:rPrChange w:id="235" w:author="Mathias Fuchs" w:date="2020-06-30T15:59:00Z">
              <w:rPr>
                <w:lang w:eastAsia="de-DE"/>
              </w:rPr>
            </w:rPrChange>
          </w:rPr>
          <w:t>feature</w:t>
        </w:r>
      </w:ins>
      <w:r>
        <w:rPr>
          <w:lang w:eastAsia="de-DE"/>
        </w:rPr>
        <w:t xml:space="preserve"> to demonstrate how to deal with</w:t>
      </w:r>
      <w:r w:rsidR="001A4F13">
        <w:rPr>
          <w:lang w:eastAsia="de-DE"/>
        </w:rPr>
        <w:t xml:space="preserve"> functionalities needed in order to be compliant (consent). Additionally, all implemented functionalities serve to test the overall GAMP5 OQ requirements for automated testing.</w:t>
      </w:r>
    </w:p>
    <w:p w14:paraId="7F6F34A1" w14:textId="448C2712" w:rsidR="00820A66" w:rsidRDefault="007E1D76" w:rsidP="00820A66">
      <w:pPr>
        <w:rPr>
          <w:lang w:eastAsia="de-DE"/>
        </w:rPr>
      </w:pPr>
      <w:r>
        <w:rPr>
          <w:noProof/>
          <w:lang w:eastAsia="de-CH"/>
        </w:rPr>
        <w:lastRenderedPageBreak/>
        <w:drawing>
          <wp:inline distT="0" distB="0" distL="0" distR="0" wp14:anchorId="41354BC9" wp14:editId="599C3332">
            <wp:extent cx="3488295" cy="38138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1307" cy="3817151"/>
                    </a:xfrm>
                    <a:prstGeom prst="rect">
                      <a:avLst/>
                    </a:prstGeom>
                    <a:noFill/>
                    <a:ln>
                      <a:noFill/>
                    </a:ln>
                  </pic:spPr>
                </pic:pic>
              </a:graphicData>
            </a:graphic>
          </wp:inline>
        </w:drawing>
      </w:r>
    </w:p>
    <w:p w14:paraId="003BF820" w14:textId="47D923E0" w:rsidR="00820A66" w:rsidRPr="000B3050" w:rsidRDefault="000B3050" w:rsidP="00820A66">
      <w:pPr>
        <w:rPr>
          <w:lang w:eastAsia="de-DE"/>
        </w:rPr>
      </w:pPr>
      <w:r>
        <w:rPr>
          <w:lang w:eastAsia="de-DE"/>
        </w:rPr>
        <w:t>Fig:  Container Diagram according to the C4 model of JBA</w:t>
      </w:r>
    </w:p>
    <w:p w14:paraId="391AAE64" w14:textId="57ECF123" w:rsidR="003627DC" w:rsidRDefault="003627DC" w:rsidP="00A7351C">
      <w:pPr>
        <w:pStyle w:val="berschrift4"/>
        <w:rPr>
          <w:lang w:val="en-GB"/>
        </w:rPr>
      </w:pPr>
      <w:bookmarkStart w:id="236" w:name="_Toc44339684"/>
      <w:r>
        <w:rPr>
          <w:lang w:val="en-GB"/>
        </w:rPr>
        <w:t>JBA Frontend</w:t>
      </w:r>
      <w:bookmarkEnd w:id="236"/>
    </w:p>
    <w:p w14:paraId="0A27E12D" w14:textId="43702EBC" w:rsidR="00A7351C" w:rsidRPr="001B69A5" w:rsidRDefault="001B69A5" w:rsidP="00A7351C">
      <w:pPr>
        <w:rPr>
          <w:lang w:eastAsia="de-DE"/>
        </w:rPr>
      </w:pPr>
      <w:r>
        <w:rPr>
          <w:lang w:eastAsia="de-DE"/>
        </w:rPr>
        <w:t>The JBA Frontend was designed as a vue.js single page application (</w:t>
      </w:r>
      <w:r w:rsidR="001D2147">
        <w:fldChar w:fldCharType="begin"/>
      </w:r>
      <w:r w:rsidR="001D2147" w:rsidRPr="001D2147">
        <w:rPr>
          <w:lang w:val="en-GB"/>
          <w:rPrChange w:id="237" w:author="Mathias Fuchs" w:date="2020-06-30T15:44:00Z">
            <w:rPr/>
          </w:rPrChange>
        </w:rPr>
        <w:instrText xml:space="preserve"> HYPERLINK "https://vuejs.org/" </w:instrText>
      </w:r>
      <w:r w:rsidR="001D2147">
        <w:fldChar w:fldCharType="separate"/>
      </w:r>
      <w:r w:rsidRPr="0089169C">
        <w:rPr>
          <w:rStyle w:val="Hyperlink"/>
          <w:lang w:eastAsia="de-DE"/>
        </w:rPr>
        <w:t>https://vuejs.org/</w:t>
      </w:r>
      <w:r w:rsidR="001D2147">
        <w:rPr>
          <w:rStyle w:val="Hyperlink"/>
          <w:lang w:eastAsia="de-DE"/>
        </w:rPr>
        <w:fldChar w:fldCharType="end"/>
      </w:r>
      <w:r>
        <w:rPr>
          <w:lang w:eastAsia="de-DE"/>
        </w:rPr>
        <w:t xml:space="preserve"> - 28.6.20). In addition the user interface </w:t>
      </w:r>
      <w:del w:id="238" w:author="Mathias Fuchs" w:date="2020-06-30T16:00:00Z">
        <w:r w:rsidDel="00C025D5">
          <w:rPr>
            <w:lang w:eastAsia="de-DE"/>
          </w:rPr>
          <w:delText xml:space="preserve">styling was </w:delText>
        </w:r>
      </w:del>
      <w:ins w:id="239" w:author="Mathias Fuchs" w:date="2020-06-30T16:00:00Z">
        <w:r w:rsidR="00C025D5" w:rsidRPr="00C025D5">
          <w:rPr>
            <w:lang w:val="en-GB" w:eastAsia="de-DE"/>
            <w:rPrChange w:id="240" w:author="Mathias Fuchs" w:date="2020-06-30T16:00:00Z">
              <w:rPr>
                <w:lang w:eastAsia="de-DE"/>
              </w:rPr>
            </w:rPrChange>
          </w:rPr>
          <w:t>is</w:t>
        </w:r>
        <w:r w:rsidR="00C025D5">
          <w:rPr>
            <w:lang w:eastAsia="de-DE"/>
          </w:rPr>
          <w:t xml:space="preserve"> </w:t>
        </w:r>
      </w:ins>
      <w:r>
        <w:rPr>
          <w:lang w:eastAsia="de-DE"/>
        </w:rPr>
        <w:t>based on the BootstrapVue components (</w:t>
      </w:r>
      <w:r w:rsidR="001D2147">
        <w:fldChar w:fldCharType="begin"/>
      </w:r>
      <w:r w:rsidR="001D2147" w:rsidRPr="001D2147">
        <w:rPr>
          <w:lang w:val="en-GB"/>
          <w:rPrChange w:id="241" w:author="Mathias Fuchs" w:date="2020-06-30T15:44:00Z">
            <w:rPr/>
          </w:rPrChange>
        </w:rPr>
        <w:instrText xml:space="preserve"> HYPERLINK "https://bootstrap-vue.org/docs/components" </w:instrText>
      </w:r>
      <w:r w:rsidR="001D2147">
        <w:fldChar w:fldCharType="separate"/>
      </w:r>
      <w:r w:rsidRPr="0089169C">
        <w:rPr>
          <w:rStyle w:val="Hyperlink"/>
          <w:lang w:eastAsia="de-DE"/>
        </w:rPr>
        <w:t>https://bootstrap-vue.org/docs/components</w:t>
      </w:r>
      <w:r w:rsidR="001D2147">
        <w:rPr>
          <w:rStyle w:val="Hyperlink"/>
          <w:lang w:eastAsia="de-DE"/>
        </w:rPr>
        <w:fldChar w:fldCharType="end"/>
      </w:r>
      <w:r>
        <w:rPr>
          <w:lang w:eastAsia="de-DE"/>
        </w:rPr>
        <w:t xml:space="preserve">  - 28.6.20).</w:t>
      </w:r>
    </w:p>
    <w:p w14:paraId="3EC2523F" w14:textId="6AA1D78F" w:rsidR="003627DC" w:rsidRDefault="003627DC" w:rsidP="00A7351C">
      <w:pPr>
        <w:pStyle w:val="berschrift4"/>
        <w:rPr>
          <w:lang w:val="en-GB"/>
        </w:rPr>
      </w:pPr>
      <w:bookmarkStart w:id="242" w:name="_Toc44339685"/>
      <w:r>
        <w:rPr>
          <w:lang w:val="en-GB"/>
        </w:rPr>
        <w:t>JBA Backend</w:t>
      </w:r>
      <w:bookmarkEnd w:id="242"/>
    </w:p>
    <w:p w14:paraId="63EFC04F" w14:textId="1FB8AD74" w:rsidR="003627DC" w:rsidRPr="002B73A0" w:rsidRDefault="002B73A0" w:rsidP="006726B6">
      <w:pPr>
        <w:rPr>
          <w:lang w:eastAsia="de-DE"/>
        </w:rPr>
      </w:pPr>
      <w:r>
        <w:rPr>
          <w:lang w:eastAsia="de-DE"/>
        </w:rPr>
        <w:t xml:space="preserve">For </w:t>
      </w:r>
      <w:del w:id="243" w:author="Mathias Fuchs" w:date="2020-06-30T16:00:00Z">
        <w:r w:rsidDel="00C025D5">
          <w:rPr>
            <w:lang w:eastAsia="de-DE"/>
          </w:rPr>
          <w:delText xml:space="preserve">building </w:delText>
        </w:r>
      </w:del>
      <w:r>
        <w:rPr>
          <w:lang w:eastAsia="de-DE"/>
        </w:rPr>
        <w:t xml:space="preserve">the backend, spring boot </w:t>
      </w:r>
      <w:del w:id="244" w:author="Mathias Fuchs" w:date="2020-06-30T16:00:00Z">
        <w:r w:rsidDel="00C025D5">
          <w:rPr>
            <w:lang w:eastAsia="de-DE"/>
          </w:rPr>
          <w:delText xml:space="preserve">was </w:delText>
        </w:r>
      </w:del>
      <w:ins w:id="245" w:author="Mathias Fuchs" w:date="2020-06-30T16:00:00Z">
        <w:r w:rsidR="00C025D5" w:rsidRPr="00C025D5">
          <w:rPr>
            <w:lang w:val="en-GB" w:eastAsia="de-DE"/>
            <w:rPrChange w:id="246" w:author="Mathias Fuchs" w:date="2020-06-30T16:01:00Z">
              <w:rPr>
                <w:lang w:eastAsia="de-DE"/>
              </w:rPr>
            </w:rPrChange>
          </w:rPr>
          <w:t>is</w:t>
        </w:r>
        <w:r w:rsidR="00C025D5">
          <w:rPr>
            <w:lang w:eastAsia="de-DE"/>
          </w:rPr>
          <w:t xml:space="preserve"> </w:t>
        </w:r>
      </w:ins>
      <w:r>
        <w:rPr>
          <w:lang w:eastAsia="de-DE"/>
        </w:rPr>
        <w:t>used as it is designed to create stand-alone Spring based applications that provide</w:t>
      </w:r>
      <w:del w:id="247" w:author="Mathias Fuchs" w:date="2020-06-30T16:01:00Z">
        <w:r w:rsidDel="00C025D5">
          <w:rPr>
            <w:lang w:eastAsia="de-DE"/>
          </w:rPr>
          <w:delText>d</w:delText>
        </w:r>
      </w:del>
      <w:r>
        <w:rPr>
          <w:lang w:eastAsia="de-DE"/>
        </w:rPr>
        <w:t xml:space="preserve"> </w:t>
      </w:r>
      <w:del w:id="248" w:author="Mathias Fuchs" w:date="2020-06-30T16:01:00Z">
        <w:r w:rsidDel="00C025D5">
          <w:rPr>
            <w:lang w:eastAsia="de-DE"/>
          </w:rPr>
          <w:delText xml:space="preserve">in </w:delText>
        </w:r>
      </w:del>
      <w:r>
        <w:rPr>
          <w:lang w:eastAsia="de-DE"/>
        </w:rPr>
        <w:t xml:space="preserve">an embedded </w:t>
      </w:r>
      <w:del w:id="249" w:author="Mathias Fuchs" w:date="2020-06-30T16:01:00Z">
        <w:r w:rsidDel="00C025D5">
          <w:rPr>
            <w:lang w:eastAsia="de-DE"/>
          </w:rPr>
          <w:delText xml:space="preserve">way the </w:delText>
        </w:r>
      </w:del>
      <w:r>
        <w:rPr>
          <w:lang w:eastAsia="de-DE"/>
        </w:rPr>
        <w:t xml:space="preserve">Apache Tomcat HTTP web server environment ( </w:t>
      </w:r>
      <w:r w:rsidR="001D2147">
        <w:fldChar w:fldCharType="begin"/>
      </w:r>
      <w:r w:rsidR="001D2147" w:rsidRPr="001D2147">
        <w:rPr>
          <w:lang w:val="en-GB"/>
          <w:rPrChange w:id="250" w:author="Mathias Fuchs" w:date="2020-06-30T15:44:00Z">
            <w:rPr/>
          </w:rPrChange>
        </w:rPr>
        <w:instrText xml:space="preserve"> HYPERLINK "https://spring.io/projects/spring-boot" </w:instrText>
      </w:r>
      <w:r w:rsidR="001D2147">
        <w:fldChar w:fldCharType="separate"/>
      </w:r>
      <w:r w:rsidRPr="002B73A0">
        <w:rPr>
          <w:rStyle w:val="Hyperlink"/>
          <w:lang w:val="en-GB"/>
        </w:rPr>
        <w:t>https://spring.io/projects/spring-boot</w:t>
      </w:r>
      <w:r w:rsidR="001D2147">
        <w:rPr>
          <w:rStyle w:val="Hyperlink"/>
          <w:lang w:val="en-GB"/>
        </w:rPr>
        <w:fldChar w:fldCharType="end"/>
      </w:r>
      <w:r>
        <w:rPr>
          <w:lang w:eastAsia="de-DE"/>
        </w:rPr>
        <w:t xml:space="preserve">   - 28.6.20). </w:t>
      </w:r>
    </w:p>
    <w:p w14:paraId="7359D8A5" w14:textId="2463955A" w:rsidR="003627DC" w:rsidRDefault="003627DC" w:rsidP="002E5082">
      <w:pPr>
        <w:pStyle w:val="berschrift4"/>
        <w:rPr>
          <w:lang w:val="en-GB"/>
        </w:rPr>
      </w:pPr>
      <w:bookmarkStart w:id="251" w:name="_Toc44339686"/>
      <w:r>
        <w:rPr>
          <w:lang w:val="en-GB"/>
        </w:rPr>
        <w:t>Database</w:t>
      </w:r>
      <w:bookmarkEnd w:id="251"/>
    </w:p>
    <w:p w14:paraId="3F39B6A7" w14:textId="712B7E24" w:rsidR="002E5082" w:rsidRPr="007B74CA" w:rsidRDefault="002B73A0" w:rsidP="006726B6">
      <w:pPr>
        <w:rPr>
          <w:lang w:eastAsia="de-DE"/>
        </w:rPr>
      </w:pPr>
      <w:r>
        <w:rPr>
          <w:lang w:eastAsia="de-DE"/>
        </w:rPr>
        <w:t>As a database, the H2 Java SQL in-memory database was used (</w:t>
      </w:r>
      <w:hyperlink r:id="rId31" w:history="1">
        <w:r w:rsidRPr="00D715CA">
          <w:rPr>
            <w:rStyle w:val="Hyperlink"/>
            <w:lang w:val="en-GB"/>
          </w:rPr>
          <w:t>https://spring.io/projects/spring-boot</w:t>
        </w:r>
      </w:hyperlink>
      <w:r>
        <w:rPr>
          <w:lang/>
        </w:rPr>
        <w:t xml:space="preserve"> - 28.6.20</w:t>
      </w:r>
      <w:r w:rsidR="00182621">
        <w:rPr>
          <w:lang/>
        </w:rPr>
        <w:t xml:space="preserve">) </w:t>
      </w:r>
      <w:r>
        <w:rPr>
          <w:lang w:eastAsia="de-DE"/>
        </w:rPr>
        <w:t xml:space="preserve">. </w:t>
      </w:r>
      <w:r w:rsidR="00182621">
        <w:rPr>
          <w:lang w:eastAsia="de-DE"/>
        </w:rPr>
        <w:t xml:space="preserve">It is a relational database management system </w:t>
      </w:r>
      <w:del w:id="252" w:author="Mathias Fuchs" w:date="2020-06-30T16:02:00Z">
        <w:r w:rsidR="00182621" w:rsidDel="00C025D5">
          <w:rPr>
            <w:lang w:eastAsia="de-DE"/>
          </w:rPr>
          <w:delText xml:space="preserve">that can be </w:delText>
        </w:r>
      </w:del>
      <w:r w:rsidR="00182621">
        <w:rPr>
          <w:lang w:eastAsia="de-DE"/>
        </w:rPr>
        <w:t>embedded in Java applications (</w:t>
      </w:r>
      <w:r w:rsidR="001D2147">
        <w:fldChar w:fldCharType="begin"/>
      </w:r>
      <w:r w:rsidR="001D2147" w:rsidRPr="001D2147">
        <w:rPr>
          <w:lang w:val="en-GB"/>
          <w:rPrChange w:id="253" w:author="Mathias Fuchs" w:date="2020-06-30T15:44:00Z">
            <w:rPr/>
          </w:rPrChange>
        </w:rPr>
        <w:instrText xml:space="preserve"> HYPERLINK "https://en.wikipedia.org/wiki/H2_(DBMS)" </w:instrText>
      </w:r>
      <w:r w:rsidR="001D2147">
        <w:fldChar w:fldCharType="separate"/>
      </w:r>
      <w:r w:rsidR="00182621" w:rsidRPr="00182621">
        <w:rPr>
          <w:rStyle w:val="Hyperlink"/>
          <w:lang/>
        </w:rPr>
        <w:t>https://en.wikipedia.org/wiki/H2_(DBMS)</w:t>
      </w:r>
      <w:r w:rsidR="001D2147">
        <w:rPr>
          <w:rStyle w:val="Hyperlink"/>
          <w:lang/>
        </w:rPr>
        <w:fldChar w:fldCharType="end"/>
      </w:r>
      <w:r w:rsidR="00182621">
        <w:rPr>
          <w:lang w:eastAsia="de-DE"/>
        </w:rPr>
        <w:t xml:space="preserve">  - 28.6.20)</w:t>
      </w:r>
      <w:r w:rsidR="007B74CA">
        <w:rPr>
          <w:lang w:eastAsia="de-DE"/>
        </w:rPr>
        <w:t>.</w:t>
      </w:r>
    </w:p>
    <w:p w14:paraId="0D628404" w14:textId="755F7B68" w:rsidR="000D1B54" w:rsidRDefault="00AF1F53" w:rsidP="000D1B54">
      <w:pPr>
        <w:pStyle w:val="berschrift2"/>
        <w:rPr>
          <w:lang w:val="en-GB"/>
        </w:rPr>
      </w:pPr>
      <w:bookmarkStart w:id="254" w:name="_Toc44339687"/>
      <w:r w:rsidRPr="00AF1F53">
        <w:rPr>
          <w:lang/>
        </w:rPr>
        <w:lastRenderedPageBreak/>
        <w:t>Analysis of the applicability of automation tools in regulated environments</w:t>
      </w:r>
      <w:r>
        <w:rPr>
          <w:lang/>
        </w:rPr>
        <w:t xml:space="preserve"> </w:t>
      </w:r>
      <w:r w:rsidR="00602594">
        <w:rPr>
          <w:lang/>
        </w:rPr>
        <w:t>in respect of validation.</w:t>
      </w:r>
      <w:bookmarkEnd w:id="254"/>
    </w:p>
    <w:p w14:paraId="105E9268" w14:textId="4CA91C27" w:rsidR="00AF1F53" w:rsidRDefault="00EC4F7B" w:rsidP="000D1B54">
      <w:pPr>
        <w:rPr>
          <w:lang/>
        </w:rPr>
      </w:pPr>
      <w:commentRangeStart w:id="255"/>
      <w:commentRangeStart w:id="256"/>
      <w:r>
        <w:rPr>
          <w:lang/>
        </w:rPr>
        <w:t>In order to analyse the research questions as defined in the introduction</w:t>
      </w:r>
      <w:r w:rsidR="00A409E5">
        <w:rPr>
          <w:lang/>
        </w:rPr>
        <w:t>, following approach was defined in chapter 16:”</w:t>
      </w:r>
    </w:p>
    <w:p w14:paraId="277C7400" w14:textId="4ECFF283" w:rsidR="00A409E5" w:rsidRDefault="00A409E5" w:rsidP="009C718D">
      <w:pPr>
        <w:pStyle w:val="Listenabsatz"/>
        <w:numPr>
          <w:ilvl w:val="0"/>
          <w:numId w:val="11"/>
        </w:numPr>
        <w:jc w:val="left"/>
        <w:rPr>
          <w:lang w:val="en-GB"/>
        </w:rPr>
      </w:pPr>
      <w:commentRangeStart w:id="257"/>
      <w:r>
        <w:rPr>
          <w:lang w:val="en-GB"/>
        </w:rPr>
        <w:t xml:space="preserve">Analysis of </w:t>
      </w:r>
      <w:del w:id="258" w:author="Mathias Fuchs" w:date="2020-06-30T16:03:00Z">
        <w:r w:rsidDel="00C025D5">
          <w:rPr>
            <w:lang w:val="en-GB"/>
          </w:rPr>
          <w:delText>what is needed to be done in order</w:delText>
        </w:r>
      </w:del>
      <w:ins w:id="259" w:author="Mathias Fuchs" w:date="2020-06-30T16:03:00Z">
        <w:r w:rsidR="00C025D5">
          <w:rPr>
            <w:lang w:val="en-GB"/>
          </w:rPr>
          <w:t>prerequisites</w:t>
        </w:r>
      </w:ins>
      <w:r>
        <w:rPr>
          <w:lang w:val="en-GB"/>
        </w:rPr>
        <w:t xml:space="preserve"> to use Cucumber/Gherkin, </w:t>
      </w:r>
      <w:proofErr w:type="spellStart"/>
      <w:r>
        <w:rPr>
          <w:lang w:val="en-GB"/>
        </w:rPr>
        <w:t>Scenarioo</w:t>
      </w:r>
      <w:proofErr w:type="spellEnd"/>
      <w:r>
        <w:rPr>
          <w:lang w:val="en-GB"/>
        </w:rPr>
        <w:t xml:space="preserve"> and Selenium in a validated environment including following aspects</w:t>
      </w:r>
    </w:p>
    <w:p w14:paraId="6C7AF119" w14:textId="77777777" w:rsidR="00A409E5" w:rsidRDefault="00A409E5" w:rsidP="009C718D">
      <w:pPr>
        <w:pStyle w:val="Listenabsatz"/>
        <w:numPr>
          <w:ilvl w:val="1"/>
          <w:numId w:val="12"/>
        </w:numPr>
        <w:jc w:val="left"/>
        <w:rPr>
          <w:lang w:val="en-GB"/>
        </w:rPr>
      </w:pPr>
      <w:r>
        <w:rPr>
          <w:lang w:val="en-GB"/>
        </w:rPr>
        <w:t>single tools</w:t>
      </w:r>
    </w:p>
    <w:p w14:paraId="438048C3" w14:textId="77777777" w:rsidR="00A409E5" w:rsidRDefault="00A409E5" w:rsidP="009C718D">
      <w:pPr>
        <w:pStyle w:val="Listenabsatz"/>
        <w:numPr>
          <w:ilvl w:val="1"/>
          <w:numId w:val="12"/>
        </w:numPr>
        <w:jc w:val="left"/>
        <w:rPr>
          <w:lang w:val="en-GB"/>
        </w:rPr>
      </w:pPr>
      <w:r>
        <w:rPr>
          <w:lang w:val="en-GB"/>
        </w:rPr>
        <w:t>combination of the tools</w:t>
      </w:r>
    </w:p>
    <w:p w14:paraId="2B744445" w14:textId="3AE70B4B" w:rsidR="00A409E5" w:rsidRDefault="00A409E5" w:rsidP="009C718D">
      <w:pPr>
        <w:pStyle w:val="Listenabsatz"/>
        <w:numPr>
          <w:ilvl w:val="1"/>
          <w:numId w:val="12"/>
        </w:numPr>
        <w:jc w:val="left"/>
        <w:rPr>
          <w:lang w:val="en-GB"/>
        </w:rPr>
      </w:pPr>
      <w:r>
        <w:rPr>
          <w:lang w:val="en-GB"/>
        </w:rPr>
        <w:t>updates of the tools</w:t>
      </w:r>
      <w:r>
        <w:rPr>
          <w:lang/>
        </w:rPr>
        <w:t>”</w:t>
      </w:r>
      <w:commentRangeEnd w:id="257"/>
      <w:r w:rsidR="00400FA6">
        <w:rPr>
          <w:rStyle w:val="Kommentarzeichen"/>
        </w:rPr>
        <w:commentReference w:id="257"/>
      </w:r>
    </w:p>
    <w:p w14:paraId="3F7A90F4" w14:textId="46B7420B" w:rsidR="00AF1F53" w:rsidRPr="00B269BA" w:rsidRDefault="00C25D8F" w:rsidP="000D1B54">
      <w:pPr>
        <w:rPr>
          <w:lang/>
        </w:rPr>
      </w:pPr>
      <w:r>
        <w:rPr>
          <w:lang/>
        </w:rPr>
        <w:t>This will be done</w:t>
      </w:r>
      <w:r w:rsidR="00A409E5">
        <w:rPr>
          <w:lang/>
        </w:rPr>
        <w:t xml:space="preserve"> in order </w:t>
      </w:r>
      <w:r>
        <w:rPr>
          <w:lang/>
        </w:rPr>
        <w:t>to</w:t>
      </w:r>
      <w:r w:rsidR="00A409E5">
        <w:rPr>
          <w:lang/>
        </w:rPr>
        <w:t xml:space="preserve"> respond to the research questions as defined in chapter</w:t>
      </w:r>
      <w:r w:rsidR="00A409E5" w:rsidRPr="00A409E5">
        <w:rPr>
          <w:highlight w:val="yellow"/>
          <w:lang/>
        </w:rPr>
        <w:t>....(links to introduce)</w:t>
      </w:r>
      <w:r w:rsidR="00A409E5">
        <w:rPr>
          <w:lang/>
        </w:rPr>
        <w:t xml:space="preserve"> . Based on the defined architecture in the chapter 6.2, this analysis can now be done.</w:t>
      </w:r>
      <w:commentRangeEnd w:id="255"/>
      <w:r>
        <w:rPr>
          <w:rStyle w:val="Kommentarzeichen"/>
        </w:rPr>
        <w:commentReference w:id="255"/>
      </w:r>
      <w:commentRangeEnd w:id="256"/>
      <w:r w:rsidR="00C025D5">
        <w:rPr>
          <w:rStyle w:val="Kommentarzeichen"/>
        </w:rPr>
        <w:commentReference w:id="256"/>
      </w:r>
    </w:p>
    <w:p w14:paraId="27B258BA" w14:textId="33E5F2EF" w:rsidR="000D1B54" w:rsidRDefault="000D1B54" w:rsidP="000D1B54">
      <w:pPr>
        <w:pStyle w:val="berschrift3"/>
        <w:rPr>
          <w:lang/>
        </w:rPr>
      </w:pPr>
      <w:bookmarkStart w:id="260" w:name="_Toc44339688"/>
      <w:r>
        <w:rPr>
          <w:lang/>
        </w:rPr>
        <w:t>Requirements</w:t>
      </w:r>
      <w:bookmarkEnd w:id="260"/>
    </w:p>
    <w:p w14:paraId="0037818E" w14:textId="02534634" w:rsidR="000D1B54" w:rsidRDefault="000D1B54" w:rsidP="000D1B54">
      <w:pPr>
        <w:rPr>
          <w:lang w:eastAsia="de-DE"/>
        </w:rPr>
      </w:pPr>
      <w:r>
        <w:rPr>
          <w:lang w:eastAsia="de-DE"/>
        </w:rPr>
        <w:t xml:space="preserve">As for any tool in the regulated environment of the pharmaceutical industry, </w:t>
      </w:r>
      <w:r w:rsidR="008C686D">
        <w:rPr>
          <w:lang w:eastAsia="de-DE"/>
        </w:rPr>
        <w:t xml:space="preserve">the OQ Test App with its </w:t>
      </w:r>
      <w:r w:rsidR="00187F47">
        <w:rPr>
          <w:lang w:eastAsia="de-DE"/>
        </w:rPr>
        <w:t>components</w:t>
      </w:r>
      <w:r>
        <w:rPr>
          <w:lang w:eastAsia="de-DE"/>
        </w:rPr>
        <w:t xml:space="preserve"> needs to be validated</w:t>
      </w:r>
      <w:r w:rsidR="008C686D">
        <w:rPr>
          <w:lang w:eastAsia="de-DE"/>
        </w:rPr>
        <w:t xml:space="preserve"> </w:t>
      </w:r>
      <w:r w:rsidR="00187F47" w:rsidRPr="00187F47">
        <w:rPr>
          <w:highlight w:val="yellow"/>
          <w:lang w:eastAsia="de-DE"/>
        </w:rPr>
        <w:t>(compare</w:t>
      </w:r>
      <w:r w:rsidR="00EC4F7B" w:rsidRPr="00187F47">
        <w:rPr>
          <w:highlight w:val="yellow"/>
          <w:lang w:eastAsia="de-DE"/>
        </w:rPr>
        <w:t xml:space="preserve"> chapter 1.1</w:t>
      </w:r>
      <w:r w:rsidR="00187F47" w:rsidRPr="00187F47">
        <w:rPr>
          <w:highlight w:val="yellow"/>
          <w:lang w:eastAsia="de-DE"/>
        </w:rPr>
        <w:t xml:space="preserve"> first paragraph)</w:t>
      </w:r>
      <w:r w:rsidR="00EC4F7B" w:rsidRPr="00187F47">
        <w:rPr>
          <w:highlight w:val="yellow"/>
          <w:lang w:eastAsia="de-DE"/>
        </w:rPr>
        <w:t xml:space="preserve"> (</w:t>
      </w:r>
      <w:r w:rsidR="00EC4F7B" w:rsidRPr="00187F47">
        <w:rPr>
          <w:highlight w:val="yellow"/>
          <w:lang w:eastAsia="de-DE"/>
        </w:rPr>
        <w:sym w:font="Wingdings" w:char="F0E0"/>
      </w:r>
      <w:r w:rsidR="00EC4F7B" w:rsidRPr="00187F47">
        <w:rPr>
          <w:highlight w:val="yellow"/>
          <w:lang w:eastAsia="de-DE"/>
        </w:rPr>
        <w:t xml:space="preserve"> </w:t>
      </w:r>
      <w:r w:rsidR="00EC4F7B" w:rsidRPr="00EC4F7B">
        <w:rPr>
          <w:highlight w:val="yellow"/>
          <w:lang w:eastAsia="de-DE"/>
        </w:rPr>
        <w:t>Link einfügen</w:t>
      </w:r>
      <w:r w:rsidR="00EC4F7B">
        <w:rPr>
          <w:lang w:eastAsia="de-DE"/>
        </w:rPr>
        <w:t>)</w:t>
      </w:r>
      <w:r>
        <w:rPr>
          <w:lang w:eastAsia="de-DE"/>
        </w:rPr>
        <w:t xml:space="preserve">. </w:t>
      </w:r>
      <w:r w:rsidR="00514CA6">
        <w:rPr>
          <w:lang w:eastAsia="de-DE"/>
        </w:rPr>
        <w:t>The OQ Test App is part of the infrastructure of the test environment for the business applications submitted to an OQ. In consequence this means that the productive environment of the OQ Test App is the test environment of the JBA</w:t>
      </w:r>
      <w:ins w:id="261" w:author="Mathias Fuchs" w:date="2020-06-30T16:05:00Z">
        <w:r w:rsidR="00FF2596" w:rsidRPr="00FF2596">
          <w:rPr>
            <w:lang w:val="en-GB" w:eastAsia="de-DE"/>
            <w:rPrChange w:id="262" w:author="Mathias Fuchs" w:date="2020-06-30T16:05:00Z">
              <w:rPr>
                <w:lang w:eastAsia="de-DE"/>
              </w:rPr>
            </w:rPrChange>
          </w:rPr>
          <w:t>.</w:t>
        </w:r>
      </w:ins>
      <w:r w:rsidR="00220E99">
        <w:rPr>
          <w:lang w:eastAsia="de-DE"/>
        </w:rPr>
        <w:t xml:space="preserve"> </w:t>
      </w:r>
      <w:del w:id="263" w:author="Mathias Fuchs" w:date="2020-06-30T16:05:00Z">
        <w:r w:rsidR="00220E99" w:rsidDel="00FF2596">
          <w:rPr>
            <w:lang w:eastAsia="de-DE"/>
          </w:rPr>
          <w:delText>and before being</w:delText>
        </w:r>
      </w:del>
      <w:ins w:id="264" w:author="Mathias Fuchs" w:date="2020-06-30T16:05:00Z">
        <w:r w:rsidR="00FF2596" w:rsidRPr="00FF2596">
          <w:rPr>
            <w:lang w:val="en-GB" w:eastAsia="de-DE"/>
            <w:rPrChange w:id="265" w:author="Mathias Fuchs" w:date="2020-06-30T16:05:00Z">
              <w:rPr>
                <w:lang w:eastAsia="de-DE"/>
              </w:rPr>
            </w:rPrChange>
          </w:rPr>
          <w:t>P</w:t>
        </w:r>
        <w:r w:rsidR="00FF2596">
          <w:rPr>
            <w:lang w:val="en-GB" w:eastAsia="de-DE"/>
          </w:rPr>
          <w:t>rior to</w:t>
        </w:r>
      </w:ins>
      <w:r w:rsidR="00220E99">
        <w:rPr>
          <w:lang w:eastAsia="de-DE"/>
        </w:rPr>
        <w:t xml:space="preserve"> productive</w:t>
      </w:r>
      <w:del w:id="266" w:author="Mathias Fuchs" w:date="2020-06-30T16:05:00Z">
        <w:r w:rsidR="00220E99" w:rsidDel="00FF2596">
          <w:rPr>
            <w:lang w:eastAsia="de-DE"/>
          </w:rPr>
          <w:delText>ly</w:delText>
        </w:r>
      </w:del>
      <w:r w:rsidR="00220E99">
        <w:rPr>
          <w:lang w:eastAsia="de-DE"/>
        </w:rPr>
        <w:t xml:space="preserve"> </w:t>
      </w:r>
      <w:del w:id="267" w:author="Mathias Fuchs" w:date="2020-06-30T16:05:00Z">
        <w:r w:rsidR="00220E99" w:rsidDel="00FF2596">
          <w:rPr>
            <w:lang w:eastAsia="de-DE"/>
          </w:rPr>
          <w:delText xml:space="preserve">used </w:delText>
        </w:r>
      </w:del>
      <w:ins w:id="268" w:author="Mathias Fuchs" w:date="2020-06-30T16:05:00Z">
        <w:r w:rsidR="00FF2596">
          <w:rPr>
            <w:lang w:eastAsia="de-DE"/>
          </w:rPr>
          <w:t>us</w:t>
        </w:r>
        <w:r w:rsidR="00FF2596" w:rsidRPr="00FF2596">
          <w:rPr>
            <w:lang w:val="en-GB" w:eastAsia="de-DE"/>
            <w:rPrChange w:id="269" w:author="Mathias Fuchs" w:date="2020-06-30T16:06:00Z">
              <w:rPr>
                <w:lang w:eastAsia="de-DE"/>
              </w:rPr>
            </w:rPrChange>
          </w:rPr>
          <w:t>age</w:t>
        </w:r>
        <w:r w:rsidR="00FF2596">
          <w:rPr>
            <w:lang w:eastAsia="de-DE"/>
          </w:rPr>
          <w:t xml:space="preserve"> </w:t>
        </w:r>
      </w:ins>
      <w:del w:id="270" w:author="Mathias Fuchs" w:date="2020-06-30T16:06:00Z">
        <w:r w:rsidR="00220E99" w:rsidDel="00FF2596">
          <w:rPr>
            <w:lang w:eastAsia="de-DE"/>
          </w:rPr>
          <w:delText>in that environment</w:delText>
        </w:r>
      </w:del>
      <w:ins w:id="271" w:author="Mathias Fuchs" w:date="2020-06-30T16:06:00Z">
        <w:r w:rsidR="00FF2596" w:rsidRPr="00FF2596">
          <w:rPr>
            <w:lang w:val="en-GB" w:eastAsia="de-DE"/>
            <w:rPrChange w:id="272" w:author="Mathias Fuchs" w:date="2020-06-30T16:06:00Z">
              <w:rPr>
                <w:lang w:eastAsia="de-DE"/>
              </w:rPr>
            </w:rPrChange>
          </w:rPr>
          <w:t>of OQ Test APP</w:t>
        </w:r>
      </w:ins>
      <w:r w:rsidR="00220E99">
        <w:rPr>
          <w:lang w:eastAsia="de-DE"/>
        </w:rPr>
        <w:t>, verification activities needs to be performed dependent on the category</w:t>
      </w:r>
      <w:ins w:id="273" w:author="Mathias Fuchs" w:date="2020-06-30T16:07:00Z">
        <w:r w:rsidR="00FF2596" w:rsidRPr="00FF2596">
          <w:rPr>
            <w:lang w:val="en-GB" w:eastAsia="de-DE"/>
            <w:rPrChange w:id="274" w:author="Mathias Fuchs" w:date="2020-06-30T16:07:00Z">
              <w:rPr>
                <w:lang w:eastAsia="de-DE"/>
              </w:rPr>
            </w:rPrChange>
          </w:rPr>
          <w:t>,</w:t>
        </w:r>
      </w:ins>
      <w:r w:rsidR="0040017E">
        <w:rPr>
          <w:lang w:eastAsia="de-DE"/>
        </w:rPr>
        <w:t xml:space="preserve"> </w:t>
      </w:r>
      <w:del w:id="275" w:author="Mathias Fuchs" w:date="2020-06-30T16:07:00Z">
        <w:r w:rsidR="0040017E" w:rsidDel="00FF2596">
          <w:rPr>
            <w:lang w:eastAsia="de-DE"/>
          </w:rPr>
          <w:delText xml:space="preserve">and </w:delText>
        </w:r>
      </w:del>
      <w:r w:rsidR="0040017E">
        <w:rPr>
          <w:lang w:eastAsia="de-DE"/>
        </w:rPr>
        <w:t>taking into account</w:t>
      </w:r>
      <w:r w:rsidR="00220E99">
        <w:rPr>
          <w:lang w:eastAsia="de-DE"/>
        </w:rPr>
        <w:t xml:space="preserve"> the </w:t>
      </w:r>
      <w:r w:rsidR="0040017E">
        <w:rPr>
          <w:lang w:eastAsia="de-DE"/>
        </w:rPr>
        <w:t xml:space="preserve">risk, the complexity and the novelty </w:t>
      </w:r>
      <w:r w:rsidR="004C3E7A">
        <w:rPr>
          <w:lang w:eastAsia="de-DE"/>
        </w:rPr>
        <w:t>of the software</w:t>
      </w:r>
      <w:r w:rsidR="00220E99">
        <w:rPr>
          <w:lang w:eastAsia="de-DE"/>
        </w:rPr>
        <w:t xml:space="preserve"> (GAMP5 p.33-p.</w:t>
      </w:r>
      <w:r w:rsidR="0040017E">
        <w:rPr>
          <w:lang w:eastAsia="de-DE"/>
        </w:rPr>
        <w:t xml:space="preserve">37; </w:t>
      </w:r>
      <w:r w:rsidR="004C3E7A">
        <w:rPr>
          <w:lang w:eastAsia="de-DE"/>
        </w:rPr>
        <w:t>p.</w:t>
      </w:r>
      <w:r w:rsidR="0040017E">
        <w:rPr>
          <w:lang w:eastAsia="de-DE"/>
        </w:rPr>
        <w:t>32</w:t>
      </w:r>
      <w:r w:rsidR="004C3E7A">
        <w:rPr>
          <w:lang w:eastAsia="de-DE"/>
        </w:rPr>
        <w:t>)</w:t>
      </w:r>
      <w:r w:rsidR="00220E99">
        <w:rPr>
          <w:lang w:eastAsia="de-DE"/>
        </w:rPr>
        <w:t>.</w:t>
      </w:r>
    </w:p>
    <w:p w14:paraId="0217DDED" w14:textId="6DEE5AE3" w:rsidR="000D1B54" w:rsidRPr="000D1B54" w:rsidRDefault="000D1B54" w:rsidP="000D1B54">
      <w:pPr>
        <w:pStyle w:val="berschrift3"/>
        <w:rPr>
          <w:lang/>
        </w:rPr>
      </w:pPr>
      <w:bookmarkStart w:id="276" w:name="_Toc44339689"/>
      <w:r>
        <w:rPr>
          <w:lang/>
        </w:rPr>
        <w:t>Risk-Assessment</w:t>
      </w:r>
      <w:bookmarkEnd w:id="276"/>
    </w:p>
    <w:p w14:paraId="23962B10" w14:textId="205CAC51" w:rsidR="000D1B54" w:rsidRDefault="000D1B54" w:rsidP="000D1B54">
      <w:pPr>
        <w:rPr>
          <w:lang/>
        </w:rPr>
      </w:pPr>
      <w:commentRangeStart w:id="277"/>
      <w:r>
        <w:rPr>
          <w:lang/>
        </w:rPr>
        <w:t>Validation activities are based on the risk due to the usage of the tools in respect of their intended use</w:t>
      </w:r>
      <w:commentRangeEnd w:id="277"/>
      <w:r w:rsidR="00FF2596">
        <w:rPr>
          <w:rStyle w:val="Kommentarzeichen"/>
        </w:rPr>
        <w:commentReference w:id="277"/>
      </w:r>
      <w:r>
        <w:rPr>
          <w:lang/>
        </w:rPr>
        <w:t>.</w:t>
      </w:r>
      <w:r w:rsidR="004C3E7A">
        <w:rPr>
          <w:lang/>
        </w:rPr>
        <w:t xml:space="preserve"> </w:t>
      </w:r>
      <w:r>
        <w:rPr>
          <w:lang/>
        </w:rPr>
        <w:t>The intended use of the final OQ Test App</w:t>
      </w:r>
      <w:r w:rsidR="002C02E8">
        <w:rPr>
          <w:lang/>
        </w:rPr>
        <w:t>/Scenarioo System</w:t>
      </w:r>
      <w:r>
        <w:rPr>
          <w:lang/>
        </w:rPr>
        <w:t xml:space="preserve"> is the automated</w:t>
      </w:r>
      <w:r w:rsidR="004C3E7A">
        <w:rPr>
          <w:lang/>
        </w:rPr>
        <w:t xml:space="preserve"> OQ</w:t>
      </w:r>
      <w:r>
        <w:rPr>
          <w:lang/>
        </w:rPr>
        <w:t xml:space="preserve"> testing of the business application. </w:t>
      </w:r>
    </w:p>
    <w:p w14:paraId="0E772682" w14:textId="7FA6785B" w:rsidR="004C3E7A" w:rsidRDefault="006F04AB" w:rsidP="000D1B54">
      <w:pPr>
        <w:rPr>
          <w:lang/>
        </w:rPr>
      </w:pPr>
      <w:r>
        <w:rPr>
          <w:lang/>
        </w:rPr>
        <w:t>Two</w:t>
      </w:r>
      <w:r w:rsidR="004C3E7A">
        <w:rPr>
          <w:lang/>
        </w:rPr>
        <w:t xml:space="preserve"> adverse effects of a mal-functioning OQ Test App</w:t>
      </w:r>
      <w:r w:rsidR="002C02E8">
        <w:rPr>
          <w:lang/>
        </w:rPr>
        <w:t>/Scenarioo System</w:t>
      </w:r>
      <w:r w:rsidR="004C3E7A">
        <w:rPr>
          <w:lang/>
        </w:rPr>
        <w:t xml:space="preserve"> could be identified in respect of its intended use</w:t>
      </w:r>
      <w:r w:rsidR="00330DA8">
        <w:rPr>
          <w:lang/>
        </w:rPr>
        <w:t>, meaning a fully tested JBA</w:t>
      </w:r>
      <w:del w:id="278" w:author="Mathias Fuchs" w:date="2020-06-30T16:10:00Z">
        <w:r w:rsidR="00330DA8" w:rsidDel="00FF2596">
          <w:rPr>
            <w:lang/>
          </w:rPr>
          <w:delText xml:space="preserve"> in respect of its functionalities</w:delText>
        </w:r>
      </w:del>
      <w:r w:rsidR="004C3E7A">
        <w:rPr>
          <w:lang/>
        </w:rPr>
        <w:t xml:space="preserve">: </w:t>
      </w:r>
    </w:p>
    <w:p w14:paraId="3CAD4EFC" w14:textId="4030AC06" w:rsidR="004C3E7A" w:rsidRDefault="004C3E7A" w:rsidP="009C718D">
      <w:pPr>
        <w:pStyle w:val="Listenabsatz"/>
        <w:numPr>
          <w:ilvl w:val="0"/>
          <w:numId w:val="21"/>
        </w:numPr>
        <w:rPr>
          <w:lang/>
        </w:rPr>
      </w:pPr>
      <w:r w:rsidRPr="004C3E7A">
        <w:rPr>
          <w:lang/>
        </w:rPr>
        <w:t>The first effect that could come into play</w:t>
      </w:r>
      <w:r w:rsidR="006F04AB">
        <w:rPr>
          <w:lang/>
        </w:rPr>
        <w:t>,</w:t>
      </w:r>
      <w:r w:rsidRPr="004C3E7A">
        <w:rPr>
          <w:lang/>
        </w:rPr>
        <w:t xml:space="preserve"> would be if the OQ Test App would not perform all required functional tests as defined in the test script and</w:t>
      </w:r>
      <w:r>
        <w:rPr>
          <w:lang/>
        </w:rPr>
        <w:t xml:space="preserve"> that this</w:t>
      </w:r>
      <w:r w:rsidRPr="004C3E7A">
        <w:rPr>
          <w:lang/>
        </w:rPr>
        <w:t xml:space="preserve"> would not </w:t>
      </w:r>
      <w:r>
        <w:rPr>
          <w:lang/>
        </w:rPr>
        <w:t>be detected</w:t>
      </w:r>
      <w:r w:rsidRPr="004C3E7A">
        <w:rPr>
          <w:lang/>
        </w:rPr>
        <w:t>.</w:t>
      </w:r>
      <w:r>
        <w:rPr>
          <w:lang/>
        </w:rPr>
        <w:t xml:space="preserve"> The result </w:t>
      </w:r>
      <w:del w:id="279" w:author="Mathias Fuchs" w:date="2020-06-30T16:10:00Z">
        <w:r w:rsidDel="00FF2596">
          <w:rPr>
            <w:lang/>
          </w:rPr>
          <w:delText>out of that,</w:delText>
        </w:r>
      </w:del>
      <w:r>
        <w:rPr>
          <w:lang/>
        </w:rPr>
        <w:t xml:space="preserve"> would be, that the JBA could be deployed to production with an uncomplete OQ.</w:t>
      </w:r>
      <w:r w:rsidR="006F04AB">
        <w:rPr>
          <w:lang/>
        </w:rPr>
        <w:t xml:space="preserve"> As there is a real probability that this could happen</w:t>
      </w:r>
      <w:r w:rsidR="00330DA8">
        <w:rPr>
          <w:lang/>
        </w:rPr>
        <w:t xml:space="preserve"> if the OQ Test App</w:t>
      </w:r>
      <w:r w:rsidR="002C02E8">
        <w:rPr>
          <w:lang/>
        </w:rPr>
        <w:t>/Scenarioo System</w:t>
      </w:r>
      <w:r w:rsidR="00330DA8">
        <w:rPr>
          <w:lang/>
        </w:rPr>
        <w:t xml:space="preserve"> is not working properly</w:t>
      </w:r>
      <w:r w:rsidR="006F04AB">
        <w:rPr>
          <w:lang/>
        </w:rPr>
        <w:t>, there is indeed a risk that needs to be mitigated.</w:t>
      </w:r>
    </w:p>
    <w:p w14:paraId="050E5D6D" w14:textId="5621F5E3" w:rsidR="004C3E7A" w:rsidRDefault="004C3E7A" w:rsidP="009C718D">
      <w:pPr>
        <w:pStyle w:val="Listenabsatz"/>
        <w:numPr>
          <w:ilvl w:val="0"/>
          <w:numId w:val="21"/>
        </w:numPr>
        <w:rPr>
          <w:lang/>
        </w:rPr>
      </w:pPr>
      <w:r>
        <w:rPr>
          <w:lang/>
        </w:rPr>
        <w:lastRenderedPageBreak/>
        <w:t>The second situation that should be avoided is, that tests that should fail would not be detected</w:t>
      </w:r>
      <w:r w:rsidR="006F04AB">
        <w:rPr>
          <w:lang/>
        </w:rPr>
        <w:t xml:space="preserve"> as such and that in consequence they would be considered to </w:t>
      </w:r>
      <w:r w:rsidR="00D45A02">
        <w:rPr>
          <w:lang/>
        </w:rPr>
        <w:t>have</w:t>
      </w:r>
      <w:r w:rsidR="006F04AB">
        <w:rPr>
          <w:lang/>
        </w:rPr>
        <w:t xml:space="preserve"> passed. This would mean that the JBA could be deployed to production with functionalities that would not fulfil the functional specification. </w:t>
      </w:r>
      <w:r w:rsidR="00D45A02">
        <w:rPr>
          <w:lang/>
        </w:rPr>
        <w:t>I</w:t>
      </w:r>
      <w:r w:rsidR="00354A95">
        <w:rPr>
          <w:lang/>
        </w:rPr>
        <w:t>n this situation there is a real probability that this could happen if there is a respective bug in the OQ Test App</w:t>
      </w:r>
      <w:r w:rsidR="002C02E8">
        <w:rPr>
          <w:lang/>
        </w:rPr>
        <w:t>/Scenarioo System</w:t>
      </w:r>
      <w:r w:rsidR="00354A95">
        <w:rPr>
          <w:lang/>
        </w:rPr>
        <w:t>. Therefore, this risk needs to be mitigated to an acceptable level</w:t>
      </w:r>
      <w:r w:rsidR="00D45A02">
        <w:rPr>
          <w:lang/>
        </w:rPr>
        <w:t xml:space="preserve"> also in respect of this adverse effect</w:t>
      </w:r>
      <w:r w:rsidR="00354A95">
        <w:rPr>
          <w:lang/>
        </w:rPr>
        <w:t>.</w:t>
      </w:r>
    </w:p>
    <w:p w14:paraId="11700AE0" w14:textId="6B304394" w:rsidR="00EC4F7B" w:rsidRDefault="006F04AB" w:rsidP="000D1B54">
      <w:pPr>
        <w:rPr>
          <w:lang/>
        </w:rPr>
      </w:pPr>
      <w:commentRangeStart w:id="280"/>
      <w:r>
        <w:rPr>
          <w:lang/>
        </w:rPr>
        <w:t xml:space="preserve">There were more adverse effects detected, but these adverse effects would not result in a risk. Such an adverse effect </w:t>
      </w:r>
      <w:r w:rsidR="00354A95">
        <w:rPr>
          <w:lang/>
        </w:rPr>
        <w:t>was</w:t>
      </w:r>
      <w:r>
        <w:rPr>
          <w:lang/>
        </w:rPr>
        <w:t xml:space="preserve"> for example, that a test would fail instead of pass. No risk due to this effect in respect of fitness for intended use could be deduced as the consequence would be a recheck of </w:t>
      </w:r>
      <w:r w:rsidR="00467B4C">
        <w:rPr>
          <w:lang/>
        </w:rPr>
        <w:t>the concerned</w:t>
      </w:r>
      <w:r>
        <w:rPr>
          <w:lang/>
        </w:rPr>
        <w:t xml:space="preserve"> functionality</w:t>
      </w:r>
      <w:r w:rsidR="00354A95">
        <w:rPr>
          <w:lang/>
        </w:rPr>
        <w:t xml:space="preserve"> of the JBA</w:t>
      </w:r>
      <w:r>
        <w:rPr>
          <w:lang/>
        </w:rPr>
        <w:t xml:space="preserve"> where the outcome would be, that the functionality </w:t>
      </w:r>
      <w:r w:rsidR="00467B4C">
        <w:rPr>
          <w:lang/>
        </w:rPr>
        <w:t>was</w:t>
      </w:r>
      <w:r>
        <w:rPr>
          <w:lang/>
        </w:rPr>
        <w:t xml:space="preserve"> fine, but the OQ Test App ha</w:t>
      </w:r>
      <w:r w:rsidR="00354A95">
        <w:rPr>
          <w:lang/>
        </w:rPr>
        <w:t>d</w:t>
      </w:r>
      <w:r>
        <w:rPr>
          <w:lang/>
        </w:rPr>
        <w:t xml:space="preserve"> a bug.</w:t>
      </w:r>
      <w:r w:rsidR="00354A95">
        <w:rPr>
          <w:lang/>
        </w:rPr>
        <w:t xml:space="preserve"> </w:t>
      </w:r>
      <w:commentRangeEnd w:id="280"/>
      <w:r w:rsidR="007C3BFC">
        <w:rPr>
          <w:rStyle w:val="Kommentarzeichen"/>
        </w:rPr>
        <w:commentReference w:id="280"/>
      </w:r>
    </w:p>
    <w:p w14:paraId="39CF6F73" w14:textId="36976720" w:rsidR="00EC4F7B" w:rsidRDefault="00EC4F7B" w:rsidP="00EC4F7B">
      <w:pPr>
        <w:pStyle w:val="berschrift3"/>
        <w:rPr>
          <w:lang/>
        </w:rPr>
      </w:pPr>
      <w:bookmarkStart w:id="281" w:name="_Toc44339690"/>
      <w:r>
        <w:rPr>
          <w:lang/>
        </w:rPr>
        <w:t>Single Tool Analysis</w:t>
      </w:r>
      <w:bookmarkEnd w:id="281"/>
    </w:p>
    <w:p w14:paraId="695C0F0A" w14:textId="10071E54" w:rsidR="00EC4F7B" w:rsidRDefault="005C2476" w:rsidP="005C2476">
      <w:pPr>
        <w:pStyle w:val="berschrift4"/>
        <w:rPr>
          <w:lang/>
        </w:rPr>
      </w:pPr>
      <w:bookmarkStart w:id="282" w:name="_Toc44339691"/>
      <w:r>
        <w:rPr>
          <w:lang/>
        </w:rPr>
        <w:t>Scenarioo</w:t>
      </w:r>
      <w:bookmarkEnd w:id="282"/>
    </w:p>
    <w:p w14:paraId="4B260E35" w14:textId="684CA0F4" w:rsidR="0071234B" w:rsidRDefault="0071234B" w:rsidP="000D1B54">
      <w:pPr>
        <w:rPr>
          <w:lang/>
        </w:rPr>
      </w:pPr>
      <w:r>
        <w:rPr>
          <w:lang/>
        </w:rPr>
        <w:t>In order to validate Scenarioo, following aspects have to be taken into account:</w:t>
      </w:r>
    </w:p>
    <w:p w14:paraId="7E8B54BF" w14:textId="22B379D6" w:rsidR="00A55D86" w:rsidRDefault="00B4362F" w:rsidP="000D1B54">
      <w:pPr>
        <w:rPr>
          <w:lang/>
        </w:rPr>
      </w:pPr>
      <w:r>
        <w:rPr>
          <w:lang/>
        </w:rPr>
        <w:t xml:space="preserve">The war deployed </w:t>
      </w:r>
      <w:r w:rsidR="00261973">
        <w:rPr>
          <w:lang/>
        </w:rPr>
        <w:t xml:space="preserve">Scenarioo 5.0.2 </w:t>
      </w:r>
      <w:r w:rsidR="0071234B">
        <w:rPr>
          <w:lang/>
        </w:rPr>
        <w:t>could be</w:t>
      </w:r>
      <w:r w:rsidR="00A55D86">
        <w:rPr>
          <w:lang/>
        </w:rPr>
        <w:t xml:space="preserve"> considered </w:t>
      </w:r>
      <w:r w:rsidR="00261973">
        <w:rPr>
          <w:lang/>
        </w:rPr>
        <w:t>as</w:t>
      </w:r>
      <w:r w:rsidR="00935C28">
        <w:rPr>
          <w:lang/>
        </w:rPr>
        <w:t xml:space="preserve"> non</w:t>
      </w:r>
      <w:r w:rsidR="00261973">
        <w:rPr>
          <w:lang/>
        </w:rPr>
        <w:t xml:space="preserve"> configured produc</w:t>
      </w:r>
      <w:r w:rsidR="00A55D86">
        <w:rPr>
          <w:lang/>
        </w:rPr>
        <w:t>t even</w:t>
      </w:r>
      <w:r>
        <w:rPr>
          <w:lang/>
        </w:rPr>
        <w:t xml:space="preserve"> though</w:t>
      </w:r>
      <w:r w:rsidR="00A55D86">
        <w:rPr>
          <w:lang/>
        </w:rPr>
        <w:t xml:space="preserve"> minimal </w:t>
      </w:r>
      <w:r w:rsidR="00935C28">
        <w:rPr>
          <w:lang/>
        </w:rPr>
        <w:t xml:space="preserve">installation </w:t>
      </w:r>
      <w:r w:rsidR="00A55D86">
        <w:rPr>
          <w:lang/>
        </w:rPr>
        <w:t xml:space="preserve">configuration </w:t>
      </w:r>
      <w:r>
        <w:rPr>
          <w:lang/>
        </w:rPr>
        <w:t>was</w:t>
      </w:r>
      <w:r w:rsidR="00A55D86">
        <w:rPr>
          <w:lang/>
        </w:rPr>
        <w:t xml:space="preserve"> required </w:t>
      </w:r>
      <w:r>
        <w:rPr>
          <w:lang/>
        </w:rPr>
        <w:t>to indicate the path to the folder with the test results from the OQ Test App (</w:t>
      </w:r>
      <w:r w:rsidR="001D2147">
        <w:fldChar w:fldCharType="begin"/>
      </w:r>
      <w:r w:rsidR="001D2147" w:rsidRPr="001D2147">
        <w:rPr>
          <w:lang w:val="en-GB"/>
          <w:rPrChange w:id="283" w:author="Mathias Fuchs" w:date="2020-06-30T15:44:00Z">
            <w:rPr/>
          </w:rPrChange>
        </w:rPr>
        <w:instrText xml:space="preserve"> HYPERLINK "http://scenarioo.org/docs/master/tutorial/Scenarioo-Viewer-Web-Application-Setup.html" </w:instrText>
      </w:r>
      <w:r w:rsidR="001D2147">
        <w:fldChar w:fldCharType="separate"/>
      </w:r>
      <w:r w:rsidRPr="00B4362F">
        <w:rPr>
          <w:rStyle w:val="Hyperlink"/>
          <w:lang/>
        </w:rPr>
        <w:t>http://scenarioo.org/docs/master/tutorial/Scenarioo-Viewer-Web-Application-Setup.html</w:t>
      </w:r>
      <w:r w:rsidR="001D2147">
        <w:rPr>
          <w:rStyle w:val="Hyperlink"/>
          <w:lang/>
        </w:rPr>
        <w:fldChar w:fldCharType="end"/>
      </w:r>
      <w:r>
        <w:rPr>
          <w:lang/>
        </w:rPr>
        <w:t xml:space="preserve"> - 29.06.20)</w:t>
      </w:r>
      <w:r w:rsidR="00A55D86">
        <w:rPr>
          <w:lang/>
        </w:rPr>
        <w:t>.</w:t>
      </w:r>
      <w:r>
        <w:rPr>
          <w:lang/>
        </w:rPr>
        <w:t xml:space="preserve"> </w:t>
      </w:r>
      <w:r w:rsidR="0071234B">
        <w:rPr>
          <w:lang/>
        </w:rPr>
        <w:t xml:space="preserve">Most importantly, </w:t>
      </w:r>
      <w:del w:id="284" w:author="Mathias Fuchs" w:date="2020-06-30T16:16:00Z">
        <w:r w:rsidR="0071234B" w:rsidDel="007C3BFC">
          <w:rPr>
            <w:lang/>
          </w:rPr>
          <w:delText>there</w:delText>
        </w:r>
        <w:r w:rsidR="004763BC" w:rsidDel="007C3BFC">
          <w:rPr>
            <w:lang/>
          </w:rPr>
          <w:delText xml:space="preserve"> were </w:delText>
        </w:r>
      </w:del>
      <w:r w:rsidR="004763BC">
        <w:rPr>
          <w:lang/>
        </w:rPr>
        <w:t>no configuration</w:t>
      </w:r>
      <w:ins w:id="285" w:author="Mathias Fuchs" w:date="2020-06-30T16:16:00Z">
        <w:r w:rsidR="007C3BFC" w:rsidRPr="007C3BFC">
          <w:rPr>
            <w:lang w:val="en-GB"/>
            <w:rPrChange w:id="286" w:author="Mathias Fuchs" w:date="2020-06-30T16:16:00Z">
              <w:rPr/>
            </w:rPrChange>
          </w:rPr>
          <w:t xml:space="preserve"> is</w:t>
        </w:r>
      </w:ins>
      <w:r w:rsidR="004763BC">
        <w:rPr>
          <w:lang/>
        </w:rPr>
        <w:t xml:space="preserve"> needed </w:t>
      </w:r>
      <w:del w:id="287" w:author="Mathias Fuchs" w:date="2020-06-30T16:17:00Z">
        <w:r w:rsidR="004763BC" w:rsidDel="007C3BFC">
          <w:rPr>
            <w:lang/>
          </w:rPr>
          <w:delText>in respect of</w:delText>
        </w:r>
      </w:del>
      <w:ins w:id="288" w:author="Mathias Fuchs" w:date="2020-06-30T16:17:00Z">
        <w:r w:rsidR="007C3BFC" w:rsidRPr="007C3BFC">
          <w:rPr>
            <w:lang w:val="en-GB"/>
            <w:rPrChange w:id="289" w:author="Mathias Fuchs" w:date="2020-06-30T16:17:00Z">
              <w:rPr/>
            </w:rPrChange>
          </w:rPr>
          <w:t>to ensure</w:t>
        </w:r>
      </w:ins>
      <w:r w:rsidR="004763BC">
        <w:rPr>
          <w:lang/>
        </w:rPr>
        <w:t xml:space="preserve"> functionalities or </w:t>
      </w:r>
      <w:del w:id="290" w:author="Mathias Fuchs" w:date="2020-06-30T16:17:00Z">
        <w:r w:rsidR="0071234B" w:rsidDel="007C3BFC">
          <w:rPr>
            <w:lang/>
          </w:rPr>
          <w:delText xml:space="preserve">other </w:delText>
        </w:r>
      </w:del>
      <w:r w:rsidR="0071234B">
        <w:rPr>
          <w:lang/>
        </w:rPr>
        <w:t>interfaces</w:t>
      </w:r>
      <w:ins w:id="291" w:author="Mathias Fuchs" w:date="2020-06-30T16:17:00Z">
        <w:r w:rsidR="007C3BFC" w:rsidRPr="007C3BFC">
          <w:rPr>
            <w:lang w:val="en-GB"/>
            <w:rPrChange w:id="292" w:author="Mathias Fuchs" w:date="2020-06-30T16:18:00Z">
              <w:rPr/>
            </w:rPrChange>
          </w:rPr>
          <w:t xml:space="preserve"> configurations</w:t>
        </w:r>
      </w:ins>
      <w:r w:rsidR="0071234B">
        <w:rPr>
          <w:lang/>
        </w:rPr>
        <w:t xml:space="preserve"> next to the test result folder</w:t>
      </w:r>
      <w:r w:rsidR="004763BC">
        <w:rPr>
          <w:lang/>
        </w:rPr>
        <w:t>.</w:t>
      </w:r>
      <w:r w:rsidR="0071234B">
        <w:rPr>
          <w:lang/>
        </w:rPr>
        <w:t xml:space="preserve"> Therefore</w:t>
      </w:r>
      <w:r w:rsidR="007154AC">
        <w:rPr>
          <w:lang/>
        </w:rPr>
        <w:t>,</w:t>
      </w:r>
      <w:r w:rsidR="0071234B">
        <w:rPr>
          <w:lang/>
        </w:rPr>
        <w:t xml:space="preserve"> it </w:t>
      </w:r>
      <w:del w:id="293" w:author="Mathias Fuchs" w:date="2020-06-30T16:18:00Z">
        <w:r w:rsidR="0071234B" w:rsidDel="007C3BFC">
          <w:rPr>
            <w:lang/>
          </w:rPr>
          <w:delText>would be</w:delText>
        </w:r>
      </w:del>
      <w:ins w:id="294" w:author="Mathias Fuchs" w:date="2020-06-30T16:18:00Z">
        <w:r w:rsidR="007C3BFC" w:rsidRPr="007C3BFC">
          <w:rPr>
            <w:lang w:val="en-GB"/>
            <w:rPrChange w:id="295" w:author="Mathias Fuchs" w:date="2020-06-30T16:18:00Z">
              <w:rPr/>
            </w:rPrChange>
          </w:rPr>
          <w:t>is</w:t>
        </w:r>
      </w:ins>
      <w:r w:rsidR="0071234B">
        <w:rPr>
          <w:lang/>
        </w:rPr>
        <w:t xml:space="preserve"> regarded </w:t>
      </w:r>
      <w:del w:id="296" w:author="Mathias Fuchs" w:date="2020-06-30T16:18:00Z">
        <w:r w:rsidR="0071234B" w:rsidDel="007C3BFC">
          <w:rPr>
            <w:lang/>
          </w:rPr>
          <w:delText xml:space="preserve">in principle </w:delText>
        </w:r>
      </w:del>
      <w:r w:rsidR="0071234B">
        <w:rPr>
          <w:lang/>
        </w:rPr>
        <w:t>as a category 3 software according to GAMP5 (</w:t>
      </w:r>
      <w:r w:rsidR="0071234B" w:rsidRPr="0071234B">
        <w:rPr>
          <w:highlight w:val="yellow"/>
          <w:lang/>
        </w:rPr>
        <w:t xml:space="preserve">p. </w:t>
      </w:r>
      <w:r w:rsidR="0077059F">
        <w:rPr>
          <w:highlight w:val="yellow"/>
          <w:lang/>
        </w:rPr>
        <w:t>128</w:t>
      </w:r>
      <w:r w:rsidR="00863750">
        <w:rPr>
          <w:highlight w:val="yellow"/>
          <w:lang/>
        </w:rPr>
        <w:t>-129</w:t>
      </w:r>
      <w:r w:rsidR="0071234B" w:rsidRPr="0071234B">
        <w:rPr>
          <w:highlight w:val="yellow"/>
          <w:lang/>
        </w:rPr>
        <w:t>)</w:t>
      </w:r>
    </w:p>
    <w:p w14:paraId="5261129D" w14:textId="394D4846" w:rsidR="004763BC" w:rsidRDefault="00240F4B" w:rsidP="000D1B54">
      <w:pPr>
        <w:rPr>
          <w:lang/>
        </w:rPr>
      </w:pPr>
      <w:r>
        <w:rPr>
          <w:lang/>
        </w:rPr>
        <w:t>As</w:t>
      </w:r>
      <w:r w:rsidR="00863750">
        <w:rPr>
          <w:lang/>
        </w:rPr>
        <w:t xml:space="preserve"> foreseen for a category 3 software (</w:t>
      </w:r>
      <w:r w:rsidR="00863750" w:rsidRPr="00863750">
        <w:rPr>
          <w:highlight w:val="yellow"/>
          <w:lang/>
        </w:rPr>
        <w:t>p. 108</w:t>
      </w:r>
      <w:r w:rsidR="00863750">
        <w:rPr>
          <w:lang/>
        </w:rPr>
        <w:t>),</w:t>
      </w:r>
      <w:r w:rsidR="00252F11">
        <w:rPr>
          <w:lang/>
        </w:rPr>
        <w:t xml:space="preserve"> a functional risk assessment b</w:t>
      </w:r>
      <w:r w:rsidR="0071234B">
        <w:rPr>
          <w:lang/>
        </w:rPr>
        <w:t>ased on the</w:t>
      </w:r>
      <w:r w:rsidR="0077059F">
        <w:rPr>
          <w:lang/>
        </w:rPr>
        <w:t xml:space="preserve"> over all</w:t>
      </w:r>
      <w:r w:rsidR="0071234B">
        <w:rPr>
          <w:lang/>
        </w:rPr>
        <w:t xml:space="preserve"> risk assessment </w:t>
      </w:r>
      <w:r w:rsidR="00DF025C">
        <w:rPr>
          <w:lang/>
        </w:rPr>
        <w:t>i</w:t>
      </w:r>
      <w:r w:rsidR="0071234B">
        <w:rPr>
          <w:lang/>
        </w:rPr>
        <w:t xml:space="preserve">n chapter </w:t>
      </w:r>
      <w:r w:rsidR="0071234B" w:rsidRPr="00DF025C">
        <w:rPr>
          <w:highlight w:val="yellow"/>
          <w:lang/>
        </w:rPr>
        <w:t>3.6.2</w:t>
      </w:r>
      <w:r w:rsidR="00252F11">
        <w:rPr>
          <w:lang/>
        </w:rPr>
        <w:t xml:space="preserve"> </w:t>
      </w:r>
      <w:r w:rsidR="00DF025C">
        <w:rPr>
          <w:lang/>
        </w:rPr>
        <w:t>(</w:t>
      </w:r>
      <w:r w:rsidR="00DF025C" w:rsidRPr="0077059F">
        <w:rPr>
          <w:highlight w:val="yellow"/>
          <w:lang/>
        </w:rPr>
        <w:t>p</w:t>
      </w:r>
      <w:r w:rsidR="0077059F">
        <w:rPr>
          <w:highlight w:val="yellow"/>
          <w:lang/>
        </w:rPr>
        <w:t>50</w:t>
      </w:r>
      <w:r w:rsidR="00DF025C" w:rsidRPr="0077059F">
        <w:rPr>
          <w:highlight w:val="yellow"/>
          <w:lang/>
        </w:rPr>
        <w:t>)</w:t>
      </w:r>
      <w:r>
        <w:rPr>
          <w:lang/>
        </w:rPr>
        <w:t xml:space="preserve"> would be needed to be performed for validation of the software.</w:t>
      </w:r>
    </w:p>
    <w:p w14:paraId="11ED1B98" w14:textId="308A4F3E" w:rsidR="00332E4F" w:rsidRDefault="00332E4F" w:rsidP="000D1B54">
      <w:pPr>
        <w:rPr>
          <w:lang/>
        </w:rPr>
      </w:pPr>
      <w:r>
        <w:rPr>
          <w:lang/>
        </w:rPr>
        <w:t xml:space="preserve">And finally </w:t>
      </w:r>
      <w:del w:id="297" w:author="Mathias Fuchs" w:date="2020-06-30T16:19:00Z">
        <w:r w:rsidDel="007C3BFC">
          <w:rPr>
            <w:lang/>
          </w:rPr>
          <w:delText>in respect of</w:delText>
        </w:r>
      </w:del>
      <w:ins w:id="298" w:author="Mathias Fuchs" w:date="2020-06-30T16:19:00Z">
        <w:r w:rsidR="007C3BFC" w:rsidRPr="007C3BFC">
          <w:rPr>
            <w:lang w:val="en-GB"/>
            <w:rPrChange w:id="299" w:author="Mathias Fuchs" w:date="2020-06-30T16:19:00Z">
              <w:rPr/>
            </w:rPrChange>
          </w:rPr>
          <w:t>to</w:t>
        </w:r>
      </w:ins>
      <w:r>
        <w:rPr>
          <w:lang/>
        </w:rPr>
        <w:t xml:space="preserve"> </w:t>
      </w:r>
      <w:del w:id="300" w:author="Mathias Fuchs" w:date="2020-06-30T16:19:00Z">
        <w:r w:rsidDel="007C3BFC">
          <w:rPr>
            <w:lang/>
          </w:rPr>
          <w:delText xml:space="preserve">leveraging </w:delText>
        </w:r>
      </w:del>
      <w:ins w:id="301" w:author="Mathias Fuchs" w:date="2020-06-30T16:19:00Z">
        <w:r w:rsidR="007C3BFC">
          <w:rPr>
            <w:lang/>
          </w:rPr>
          <w:t>leverag</w:t>
        </w:r>
        <w:r w:rsidR="007C3BFC" w:rsidRPr="007C3BFC">
          <w:rPr>
            <w:lang w:val="en-GB"/>
            <w:rPrChange w:id="302" w:author="Mathias Fuchs" w:date="2020-06-30T16:20:00Z">
              <w:rPr/>
            </w:rPrChange>
          </w:rPr>
          <w:t>e</w:t>
        </w:r>
        <w:r w:rsidR="007C3BFC">
          <w:rPr>
            <w:lang/>
          </w:rPr>
          <w:t xml:space="preserve"> </w:t>
        </w:r>
      </w:ins>
      <w:r>
        <w:rPr>
          <w:lang/>
        </w:rPr>
        <w:t>supplier involvement (</w:t>
      </w:r>
      <w:r w:rsidRPr="00863750">
        <w:rPr>
          <w:highlight w:val="yellow"/>
          <w:lang/>
        </w:rPr>
        <w:t>p.19</w:t>
      </w:r>
      <w:r>
        <w:rPr>
          <w:lang/>
        </w:rPr>
        <w:t>), no indication was found on the scenarioo web page, that scenrioo would have been used so far in</w:t>
      </w:r>
      <w:r w:rsidR="0077059F">
        <w:rPr>
          <w:lang/>
        </w:rPr>
        <w:t xml:space="preserve"> a controlled environment of the pharmaceutical industry (</w:t>
      </w:r>
      <w:hyperlink r:id="rId32" w:history="1">
        <w:r w:rsidR="0077059F" w:rsidRPr="0077059F">
          <w:rPr>
            <w:rStyle w:val="Hyperlink"/>
            <w:lang/>
          </w:rPr>
          <w:t>http://scenarioo.org/</w:t>
        </w:r>
      </w:hyperlink>
      <w:r w:rsidR="0077059F">
        <w:rPr>
          <w:lang/>
        </w:rPr>
        <w:t xml:space="preserve"> – 29.</w:t>
      </w:r>
      <w:r w:rsidR="00863750">
        <w:rPr>
          <w:lang/>
        </w:rPr>
        <w:t xml:space="preserve"> Even though leverage of supplier involvement </w:t>
      </w:r>
      <w:r w:rsidR="009C11DD">
        <w:rPr>
          <w:lang/>
        </w:rPr>
        <w:t>might</w:t>
      </w:r>
      <w:r w:rsidR="00863750">
        <w:rPr>
          <w:lang/>
        </w:rPr>
        <w:t xml:space="preserve"> still be of some</w:t>
      </w:r>
      <w:r w:rsidR="009C11DD">
        <w:rPr>
          <w:lang/>
        </w:rPr>
        <w:t xml:space="preserve"> value, one has to assume, that the main validation activities would need to be done </w:t>
      </w:r>
      <w:r w:rsidR="001A11ED">
        <w:rPr>
          <w:lang/>
        </w:rPr>
        <w:t xml:space="preserve">by the regulated company. </w:t>
      </w:r>
    </w:p>
    <w:p w14:paraId="5115ADB9" w14:textId="0B7108A0" w:rsidR="00C34996" w:rsidRDefault="00C34996" w:rsidP="000D1B54">
      <w:pPr>
        <w:rPr>
          <w:lang/>
        </w:rPr>
      </w:pPr>
      <w:del w:id="303" w:author="Mathias Fuchs" w:date="2020-06-30T16:21:00Z">
        <w:r w:rsidDel="007C3BFC">
          <w:rPr>
            <w:lang/>
          </w:rPr>
          <w:delText>For the moment nothing could be detected</w:delText>
        </w:r>
      </w:del>
      <w:ins w:id="304" w:author="Mathias Fuchs" w:date="2020-06-30T16:21:00Z">
        <w:r w:rsidR="007C3BFC" w:rsidRPr="007C3BFC">
          <w:rPr>
            <w:lang w:val="en-GB"/>
            <w:rPrChange w:id="305" w:author="Mathias Fuchs" w:date="2020-06-30T16:22:00Z">
              <w:rPr/>
            </w:rPrChange>
          </w:rPr>
          <w:t xml:space="preserve">No other reasons </w:t>
        </w:r>
        <w:proofErr w:type="gramStart"/>
        <w:r w:rsidR="007C3BFC" w:rsidRPr="007C3BFC">
          <w:rPr>
            <w:lang w:val="en-GB"/>
            <w:rPrChange w:id="306" w:author="Mathias Fuchs" w:date="2020-06-30T16:22:00Z">
              <w:rPr/>
            </w:rPrChange>
          </w:rPr>
          <w:t>could be found</w:t>
        </w:r>
      </w:ins>
      <w:proofErr w:type="gramEnd"/>
      <w:r>
        <w:rPr>
          <w:lang/>
        </w:rPr>
        <w:t xml:space="preserve">, that </w:t>
      </w:r>
      <w:del w:id="307" w:author="Mathias Fuchs" w:date="2020-06-30T16:22:00Z">
        <w:r w:rsidDel="007C3BFC">
          <w:rPr>
            <w:lang/>
          </w:rPr>
          <w:delText xml:space="preserve">would </w:delText>
        </w:r>
      </w:del>
      <w:r>
        <w:rPr>
          <w:lang/>
        </w:rPr>
        <w:t>impede the</w:t>
      </w:r>
      <w:ins w:id="308" w:author="Mathias Fuchs" w:date="2020-06-30T16:22:00Z">
        <w:r w:rsidR="007C3BFC" w:rsidRPr="007C3BFC">
          <w:rPr>
            <w:lang w:val="en-GB"/>
            <w:rPrChange w:id="309" w:author="Mathias Fuchs" w:date="2020-06-30T16:22:00Z">
              <w:rPr/>
            </w:rPrChange>
          </w:rPr>
          <w:t xml:space="preserve"> potential</w:t>
        </w:r>
      </w:ins>
      <w:r>
        <w:rPr>
          <w:lang/>
        </w:rPr>
        <w:t xml:space="preserve"> validation of Scenarioo and therefore its usage in a GxP environment.</w:t>
      </w:r>
    </w:p>
    <w:p w14:paraId="03F29DD2" w14:textId="378D5607" w:rsidR="005C2476" w:rsidRPr="005C2476" w:rsidRDefault="005C2476" w:rsidP="005C2476">
      <w:pPr>
        <w:pStyle w:val="berschrift4"/>
        <w:rPr>
          <w:lang/>
        </w:rPr>
      </w:pPr>
      <w:bookmarkStart w:id="310" w:name="_Toc44339692"/>
      <w:r>
        <w:rPr>
          <w:lang/>
        </w:rPr>
        <w:lastRenderedPageBreak/>
        <w:t>OQ Test App</w:t>
      </w:r>
      <w:bookmarkEnd w:id="310"/>
    </w:p>
    <w:p w14:paraId="73D47962" w14:textId="429FDF36" w:rsidR="00EC4F7B" w:rsidRPr="00841803" w:rsidRDefault="00841803" w:rsidP="000D1B54">
      <w:pPr>
        <w:rPr>
          <w:lang/>
        </w:rPr>
      </w:pPr>
      <w:r>
        <w:rPr>
          <w:lang/>
        </w:rPr>
        <w:t>The OQ Test App is a custom application and therefore a category 5 software according to GAMP5</w:t>
      </w:r>
      <w:ins w:id="311" w:author="Mathias Fuchs" w:date="2020-06-30T16:23:00Z">
        <w:r w:rsidR="00DC11A2" w:rsidRPr="00DC11A2">
          <w:rPr>
            <w:lang w:val="en-GB"/>
            <w:rPrChange w:id="312" w:author="Mathias Fuchs" w:date="2020-06-30T16:23:00Z">
              <w:rPr/>
            </w:rPrChange>
          </w:rPr>
          <w:t xml:space="preserve">. </w:t>
        </w:r>
      </w:ins>
      <w:del w:id="313" w:author="Mathias Fuchs" w:date="2020-06-30T16:23:00Z">
        <w:r w:rsidDel="00DC11A2">
          <w:rPr>
            <w:lang/>
          </w:rPr>
          <w:delText xml:space="preserve"> </w:delText>
        </w:r>
      </w:del>
      <w:ins w:id="314" w:author="Mathias Fuchs" w:date="2020-06-30T16:23:00Z">
        <w:r w:rsidR="00DC11A2" w:rsidRPr="00DC11A2">
          <w:rPr>
            <w:lang w:val="en-GB"/>
            <w:rPrChange w:id="315" w:author="Mathias Fuchs" w:date="2020-06-30T16:23:00Z">
              <w:rPr/>
            </w:rPrChange>
          </w:rPr>
          <w:t xml:space="preserve">This </w:t>
        </w:r>
      </w:ins>
      <w:del w:id="316" w:author="Mathias Fuchs" w:date="2020-06-30T16:23:00Z">
        <w:r w:rsidR="00A907BF" w:rsidDel="00DC11A2">
          <w:rPr>
            <w:lang/>
          </w:rPr>
          <w:delText>requirering</w:delText>
        </w:r>
        <w:r w:rsidDel="00DC11A2">
          <w:rPr>
            <w:lang/>
          </w:rPr>
          <w:delText xml:space="preserve"> </w:delText>
        </w:r>
      </w:del>
      <w:ins w:id="317" w:author="Mathias Fuchs" w:date="2020-06-30T16:23:00Z">
        <w:r w:rsidR="00DC11A2">
          <w:rPr>
            <w:lang/>
          </w:rPr>
          <w:t>require</w:t>
        </w:r>
        <w:r w:rsidR="00DC11A2" w:rsidRPr="00DC11A2">
          <w:rPr>
            <w:lang w:val="en-GB"/>
            <w:rPrChange w:id="318" w:author="Mathias Fuchs" w:date="2020-06-30T16:23:00Z">
              <w:rPr/>
            </w:rPrChange>
          </w:rPr>
          <w:t>s</w:t>
        </w:r>
        <w:r w:rsidR="00DC11A2">
          <w:rPr>
            <w:lang/>
          </w:rPr>
          <w:t xml:space="preserve"> </w:t>
        </w:r>
      </w:ins>
      <w:r>
        <w:rPr>
          <w:lang/>
        </w:rPr>
        <w:t>the highest level of validation efforts (</w:t>
      </w:r>
      <w:r w:rsidRPr="00366D8B">
        <w:rPr>
          <w:highlight w:val="yellow"/>
          <w:lang/>
        </w:rPr>
        <w:t>p.129 and 130</w:t>
      </w:r>
      <w:r>
        <w:rPr>
          <w:lang/>
        </w:rPr>
        <w:t xml:space="preserve">). What might leverage </w:t>
      </w:r>
      <w:del w:id="319" w:author="Mathias Fuchs" w:date="2020-06-30T16:23:00Z">
        <w:r w:rsidDel="00DC11A2">
          <w:rPr>
            <w:lang/>
          </w:rPr>
          <w:delText xml:space="preserve">somewhat </w:delText>
        </w:r>
      </w:del>
      <w:r>
        <w:rPr>
          <w:lang/>
        </w:rPr>
        <w:t>the</w:t>
      </w:r>
      <w:r w:rsidR="00A907BF">
        <w:rPr>
          <w:lang/>
        </w:rPr>
        <w:t xml:space="preserve">se </w:t>
      </w:r>
      <w:r>
        <w:rPr>
          <w:lang/>
        </w:rPr>
        <w:t>efforts is the fact, that</w:t>
      </w:r>
      <w:r w:rsidR="00182295">
        <w:rPr>
          <w:lang/>
        </w:rPr>
        <w:t xml:space="preserve"> at the component level,</w:t>
      </w:r>
      <w:r>
        <w:rPr>
          <w:lang/>
        </w:rPr>
        <w:t xml:space="preserve"> </w:t>
      </w:r>
      <w:r w:rsidR="00182295">
        <w:rPr>
          <w:lang/>
        </w:rPr>
        <w:t>the software</w:t>
      </w:r>
      <w:r>
        <w:rPr>
          <w:lang/>
        </w:rPr>
        <w:t xml:space="preserve"> is mainly based on </w:t>
      </w:r>
      <w:r w:rsidR="00182295">
        <w:rPr>
          <w:lang/>
        </w:rPr>
        <w:t xml:space="preserve">publicly </w:t>
      </w:r>
      <w:r w:rsidR="00996833">
        <w:rPr>
          <w:lang/>
        </w:rPr>
        <w:t>available</w:t>
      </w:r>
      <w:r>
        <w:rPr>
          <w:lang/>
        </w:rPr>
        <w:t xml:space="preserve"> libraries</w:t>
      </w:r>
      <w:r w:rsidR="00182295">
        <w:rPr>
          <w:lang/>
        </w:rPr>
        <w:t xml:space="preserve"> (GAMP5 p 127)</w:t>
      </w:r>
      <w:r>
        <w:rPr>
          <w:lang/>
        </w:rPr>
        <w:t xml:space="preserve"> and</w:t>
      </w:r>
      <w:r w:rsidR="00182295">
        <w:rPr>
          <w:lang/>
        </w:rPr>
        <w:t xml:space="preserve"> that it</w:t>
      </w:r>
      <w:r>
        <w:rPr>
          <w:lang/>
        </w:rPr>
        <w:t xml:space="preserve"> has</w:t>
      </w:r>
      <w:r w:rsidR="00182295">
        <w:rPr>
          <w:lang/>
        </w:rPr>
        <w:t xml:space="preserve"> in fact</w:t>
      </w:r>
      <w:r>
        <w:rPr>
          <w:lang/>
        </w:rPr>
        <w:t xml:space="preserve"> very little own content, </w:t>
      </w:r>
      <w:r w:rsidR="00182295">
        <w:rPr>
          <w:lang/>
        </w:rPr>
        <w:t>that consists</w:t>
      </w:r>
      <w:r>
        <w:rPr>
          <w:lang/>
        </w:rPr>
        <w:t xml:space="preserve"> basically on the feature files and the glue code.</w:t>
      </w:r>
    </w:p>
    <w:p w14:paraId="238DA4EB" w14:textId="2A5603FA" w:rsidR="00EC4F7B" w:rsidRDefault="00996833" w:rsidP="000D1B54">
      <w:pPr>
        <w:rPr>
          <w:lang/>
        </w:rPr>
      </w:pPr>
      <w:r>
        <w:rPr>
          <w:lang/>
        </w:rPr>
        <w:t>As was shown in the chapter 6.2.1.2 the OQ Test App consists on following components:</w:t>
      </w:r>
    </w:p>
    <w:p w14:paraId="40E35A53" w14:textId="7D439AFF" w:rsidR="00996833" w:rsidRDefault="00996833" w:rsidP="009C718D">
      <w:pPr>
        <w:pStyle w:val="Listenabsatz"/>
        <w:numPr>
          <w:ilvl w:val="0"/>
          <w:numId w:val="22"/>
        </w:numPr>
        <w:rPr>
          <w:lang/>
        </w:rPr>
      </w:pPr>
      <w:r>
        <w:rPr>
          <w:lang/>
        </w:rPr>
        <w:t>The JUnit Framework</w:t>
      </w:r>
    </w:p>
    <w:p w14:paraId="259E3175" w14:textId="3F2B08E7" w:rsidR="00996833" w:rsidRDefault="00996833" w:rsidP="009C718D">
      <w:pPr>
        <w:pStyle w:val="Listenabsatz"/>
        <w:numPr>
          <w:ilvl w:val="0"/>
          <w:numId w:val="22"/>
        </w:numPr>
        <w:rPr>
          <w:lang/>
        </w:rPr>
      </w:pPr>
      <w:r>
        <w:rPr>
          <w:lang/>
        </w:rPr>
        <w:t>The Cucumber Test Runner</w:t>
      </w:r>
    </w:p>
    <w:p w14:paraId="710159AF" w14:textId="255B2BEE" w:rsidR="00996833" w:rsidRDefault="00C34996" w:rsidP="009C718D">
      <w:pPr>
        <w:pStyle w:val="Listenabsatz"/>
        <w:numPr>
          <w:ilvl w:val="0"/>
          <w:numId w:val="22"/>
        </w:numPr>
        <w:rPr>
          <w:lang/>
        </w:rPr>
      </w:pPr>
      <w:r>
        <w:rPr>
          <w:lang/>
        </w:rPr>
        <w:t>Gherkin as part of Cucumber to write the feature files</w:t>
      </w:r>
    </w:p>
    <w:p w14:paraId="72B0BBB5" w14:textId="728B3D4C" w:rsidR="00996833" w:rsidRDefault="00C34996" w:rsidP="009C718D">
      <w:pPr>
        <w:pStyle w:val="Listenabsatz"/>
        <w:numPr>
          <w:ilvl w:val="0"/>
          <w:numId w:val="22"/>
        </w:numPr>
        <w:rPr>
          <w:lang/>
        </w:rPr>
      </w:pPr>
      <w:r>
        <w:rPr>
          <w:lang/>
        </w:rPr>
        <w:t xml:space="preserve">The </w:t>
      </w:r>
      <w:r w:rsidR="00996833">
        <w:rPr>
          <w:lang/>
        </w:rPr>
        <w:t>Glue Code</w:t>
      </w:r>
    </w:p>
    <w:p w14:paraId="37AF23B8" w14:textId="2D059CAE" w:rsidR="00996833" w:rsidRDefault="00996833" w:rsidP="009C718D">
      <w:pPr>
        <w:pStyle w:val="Listenabsatz"/>
        <w:numPr>
          <w:ilvl w:val="0"/>
          <w:numId w:val="22"/>
        </w:numPr>
        <w:rPr>
          <w:lang/>
        </w:rPr>
      </w:pPr>
      <w:r>
        <w:rPr>
          <w:lang/>
        </w:rPr>
        <w:t>Selenium</w:t>
      </w:r>
    </w:p>
    <w:p w14:paraId="49B5E307" w14:textId="28CE7887" w:rsidR="00996833" w:rsidRPr="00C34996" w:rsidRDefault="00996833" w:rsidP="009C718D">
      <w:pPr>
        <w:pStyle w:val="Listenabsatz"/>
        <w:numPr>
          <w:ilvl w:val="0"/>
          <w:numId w:val="22"/>
        </w:numPr>
        <w:rPr>
          <w:lang/>
        </w:rPr>
      </w:pPr>
      <w:r>
        <w:rPr>
          <w:lang/>
        </w:rPr>
        <w:t>And the Cucumber Scenarioo Plugin</w:t>
      </w:r>
    </w:p>
    <w:p w14:paraId="0EC7E11E" w14:textId="17F60D44" w:rsidR="00996833" w:rsidRDefault="00996833" w:rsidP="00996833">
      <w:pPr>
        <w:rPr>
          <w:lang/>
        </w:rPr>
      </w:pPr>
      <w:r>
        <w:rPr>
          <w:lang/>
        </w:rPr>
        <w:t>The Junit Framework, the Cucumber Test Runner, Gherkin and Selenium are established testing tools (</w:t>
      </w:r>
      <w:r w:rsidR="001D2147">
        <w:fldChar w:fldCharType="begin"/>
      </w:r>
      <w:r w:rsidR="001D2147" w:rsidRPr="001D2147">
        <w:rPr>
          <w:lang w:val="en-GB"/>
          <w:rPrChange w:id="320" w:author="Mathias Fuchs" w:date="2020-06-30T15:44:00Z">
            <w:rPr/>
          </w:rPrChange>
        </w:rPr>
        <w:instrText xml:space="preserve"> HYPERLINK "https://www.stickyminds.com/article/junit-vs-testng-choosing-framework-unit-testing" \l ":~:text=JUnit%20is%20one%20of%20the,Selenium%20WebDriver%20tests%20in%20Java." </w:instrText>
      </w:r>
      <w:r w:rsidR="001D2147">
        <w:fldChar w:fldCharType="separate"/>
      </w:r>
      <w:r w:rsidR="009834E3" w:rsidRPr="009834E3">
        <w:rPr>
          <w:rStyle w:val="Hyperlink"/>
          <w:lang/>
        </w:rPr>
        <w:t>https://www.stickyminds.com/article/junit-vs-testng-choosing-framework-unit-testing#:~:text=JUnit%20is%20one%20of%20the,Selenium%20WebDriver%20tests%20in%20Java.</w:t>
      </w:r>
      <w:r w:rsidR="001D2147">
        <w:rPr>
          <w:rStyle w:val="Hyperlink"/>
          <w:lang/>
        </w:rPr>
        <w:fldChar w:fldCharType="end"/>
      </w:r>
      <w:r w:rsidR="009834E3">
        <w:rPr>
          <w:lang/>
        </w:rPr>
        <w:t xml:space="preserve"> </w:t>
      </w:r>
      <w:r w:rsidR="001D2147">
        <w:fldChar w:fldCharType="begin"/>
      </w:r>
      <w:r w:rsidR="001D2147" w:rsidRPr="001D2147">
        <w:rPr>
          <w:lang w:val="en-GB"/>
          <w:rPrChange w:id="321" w:author="Mathias Fuchs" w:date="2020-06-30T15:44:00Z">
            <w:rPr/>
          </w:rPrChange>
        </w:rPr>
        <w:instrText xml:space="preserve"> HYPERLINK "https://cucumber.io/tools/cucumber-open/" </w:instrText>
      </w:r>
      <w:r w:rsidR="001D2147">
        <w:fldChar w:fldCharType="separate"/>
      </w:r>
      <w:r w:rsidR="009834E3" w:rsidRPr="001D2147">
        <w:rPr>
          <w:rStyle w:val="Hyperlink"/>
          <w:lang w:val="en-GB"/>
          <w:rPrChange w:id="322" w:author="Mathias Fuchs" w:date="2020-06-30T15:44:00Z">
            <w:rPr>
              <w:rStyle w:val="Hyperlink"/>
            </w:rPr>
          </w:rPrChange>
        </w:rPr>
        <w:t>https://cucumber.io/tools/cucumber-open/</w:t>
      </w:r>
      <w:r w:rsidR="001D2147">
        <w:rPr>
          <w:rStyle w:val="Hyperlink"/>
        </w:rPr>
        <w:fldChar w:fldCharType="end"/>
      </w:r>
      <w:r w:rsidR="009834E3">
        <w:rPr>
          <w:lang/>
        </w:rPr>
        <w:t xml:space="preserve"> </w:t>
      </w:r>
      <w:r w:rsidR="001D2147">
        <w:fldChar w:fldCharType="begin"/>
      </w:r>
      <w:r w:rsidR="001D2147" w:rsidRPr="001D2147">
        <w:rPr>
          <w:lang w:val="en-GB"/>
          <w:rPrChange w:id="323" w:author="Mathias Fuchs" w:date="2020-06-30T15:44:00Z">
            <w:rPr/>
          </w:rPrChange>
        </w:rPr>
        <w:instrText xml:space="preserve"> HYPERLINK "https://en.wikipedia.org/wiki/Cucumber_(software)" </w:instrText>
      </w:r>
      <w:r w:rsidR="001D2147">
        <w:fldChar w:fldCharType="separate"/>
      </w:r>
      <w:r w:rsidR="009834E3" w:rsidRPr="001D2147">
        <w:rPr>
          <w:rStyle w:val="Hyperlink"/>
          <w:lang w:val="en-GB"/>
          <w:rPrChange w:id="324" w:author="Mathias Fuchs" w:date="2020-06-30T15:44:00Z">
            <w:rPr>
              <w:rStyle w:val="Hyperlink"/>
            </w:rPr>
          </w:rPrChange>
        </w:rPr>
        <w:t>https://en.wikipedia.org/wiki/Cucumber_(software)</w:t>
      </w:r>
      <w:r w:rsidR="001D2147">
        <w:rPr>
          <w:rStyle w:val="Hyperlink"/>
        </w:rPr>
        <w:fldChar w:fldCharType="end"/>
      </w:r>
      <w:r>
        <w:rPr>
          <w:lang/>
        </w:rPr>
        <w:t xml:space="preserve"> </w:t>
      </w:r>
      <w:r w:rsidR="009834E3">
        <w:rPr>
          <w:lang/>
        </w:rPr>
        <w:t xml:space="preserve"> </w:t>
      </w:r>
      <w:r w:rsidR="001D2147">
        <w:fldChar w:fldCharType="begin"/>
      </w:r>
      <w:r w:rsidR="001D2147" w:rsidRPr="001D2147">
        <w:rPr>
          <w:lang w:val="en-GB"/>
          <w:rPrChange w:id="325" w:author="Mathias Fuchs" w:date="2020-06-30T15:44:00Z">
            <w:rPr/>
          </w:rPrChange>
        </w:rPr>
        <w:instrText xml:space="preserve"> HYPERLINK "https://www.browserstack.com/guide/selenium-webdriver-tutorial" </w:instrText>
      </w:r>
      <w:r w:rsidR="001D2147">
        <w:fldChar w:fldCharType="separate"/>
      </w:r>
      <w:r w:rsidR="009834E3" w:rsidRPr="001D2147">
        <w:rPr>
          <w:rStyle w:val="Hyperlink"/>
          <w:lang w:val="en-GB"/>
          <w:rPrChange w:id="326" w:author="Mathias Fuchs" w:date="2020-06-30T15:44:00Z">
            <w:rPr>
              <w:rStyle w:val="Hyperlink"/>
            </w:rPr>
          </w:rPrChange>
        </w:rPr>
        <w:t>https://www.browserstack.com/guide/selenium-webdriver-tutorial</w:t>
      </w:r>
      <w:r w:rsidR="001D2147">
        <w:rPr>
          <w:rStyle w:val="Hyperlink"/>
        </w:rPr>
        <w:fldChar w:fldCharType="end"/>
      </w:r>
      <w:r w:rsidR="009834E3">
        <w:rPr>
          <w:lang/>
        </w:rPr>
        <w:t xml:space="preserve"> – all viewed the </w:t>
      </w:r>
      <w:proofErr w:type="gramStart"/>
      <w:r w:rsidR="009834E3">
        <w:rPr>
          <w:lang/>
        </w:rPr>
        <w:t>29.6.20</w:t>
      </w:r>
      <w:r>
        <w:rPr>
          <w:lang/>
        </w:rPr>
        <w:t xml:space="preserve"> </w:t>
      </w:r>
      <w:commentRangeStart w:id="327"/>
      <w:r>
        <w:rPr>
          <w:lang/>
        </w:rPr>
        <w:t>)</w:t>
      </w:r>
      <w:proofErr w:type="gramEnd"/>
      <w:r>
        <w:rPr>
          <w:lang/>
        </w:rPr>
        <w:t xml:space="preserve"> and could therefore be considered as </w:t>
      </w:r>
      <w:r w:rsidR="00076E30">
        <w:rPr>
          <w:lang/>
        </w:rPr>
        <w:t>category 1 software</w:t>
      </w:r>
      <w:r w:rsidR="00933EA2">
        <w:rPr>
          <w:rStyle w:val="Funotenzeichen"/>
          <w:lang/>
        </w:rPr>
        <w:footnoteReference w:id="2"/>
      </w:r>
      <w:r w:rsidR="00076E30">
        <w:rPr>
          <w:lang/>
        </w:rPr>
        <w:t xml:space="preserve"> according to GAMP5</w:t>
      </w:r>
      <w:r w:rsidR="009834E3">
        <w:rPr>
          <w:lang/>
        </w:rPr>
        <w:t xml:space="preserve"> </w:t>
      </w:r>
      <w:commentRangeEnd w:id="327"/>
      <w:r w:rsidR="007726BE">
        <w:rPr>
          <w:rStyle w:val="Kommentarzeichen"/>
        </w:rPr>
        <w:commentReference w:id="327"/>
      </w:r>
      <w:r w:rsidR="009834E3">
        <w:rPr>
          <w:lang/>
        </w:rPr>
        <w:t>(</w:t>
      </w:r>
      <w:r w:rsidR="009834E3" w:rsidRPr="009834E3">
        <w:rPr>
          <w:highlight w:val="yellow"/>
          <w:lang/>
        </w:rPr>
        <w:t>p. 207</w:t>
      </w:r>
      <w:r w:rsidR="009834E3">
        <w:rPr>
          <w:lang/>
        </w:rPr>
        <w:t>).</w:t>
      </w:r>
    </w:p>
    <w:p w14:paraId="119D7613" w14:textId="52B93C52" w:rsidR="00FA3191" w:rsidRDefault="00FA3191" w:rsidP="00996833">
      <w:pPr>
        <w:rPr>
          <w:lang/>
        </w:rPr>
      </w:pPr>
      <w:r>
        <w:rPr>
          <w:lang/>
        </w:rPr>
        <w:t>As the Glue Code and the Cucumber Scenarioo Plugin were specifically developed and adapted, respectively, they need to be considered as category</w:t>
      </w:r>
      <w:r w:rsidR="00366D8B">
        <w:rPr>
          <w:lang/>
        </w:rPr>
        <w:t xml:space="preserve"> 5 software (</w:t>
      </w:r>
      <w:r w:rsidR="00366D8B" w:rsidRPr="00366D8B">
        <w:rPr>
          <w:highlight w:val="yellow"/>
          <w:lang/>
        </w:rPr>
        <w:t>p.129 and 130</w:t>
      </w:r>
      <w:r w:rsidR="00366D8B">
        <w:rPr>
          <w:lang/>
        </w:rPr>
        <w:t xml:space="preserve">).   </w:t>
      </w:r>
    </w:p>
    <w:p w14:paraId="274C0236" w14:textId="51E26983" w:rsidR="00C34996" w:rsidRPr="00996833" w:rsidRDefault="00C34996" w:rsidP="00996833">
      <w:pPr>
        <w:rPr>
          <w:lang/>
        </w:rPr>
      </w:pPr>
      <w:r>
        <w:rPr>
          <w:lang/>
        </w:rPr>
        <w:t>With this in mind</w:t>
      </w:r>
      <w:r w:rsidR="00A907BF">
        <w:rPr>
          <w:lang/>
        </w:rPr>
        <w:t xml:space="preserve"> and taking into account the risks as described in the chapter </w:t>
      </w:r>
      <w:r w:rsidR="00A907BF" w:rsidRPr="00A907BF">
        <w:rPr>
          <w:highlight w:val="yellow"/>
          <w:lang/>
        </w:rPr>
        <w:t>6.3.2</w:t>
      </w:r>
      <w:r>
        <w:rPr>
          <w:lang/>
        </w:rPr>
        <w:t xml:space="preserve">, nothing could be determined, that would </w:t>
      </w:r>
      <w:r w:rsidR="00A907BF">
        <w:rPr>
          <w:lang/>
        </w:rPr>
        <w:t>make it impossible to</w:t>
      </w:r>
      <w:r>
        <w:rPr>
          <w:lang/>
        </w:rPr>
        <w:t xml:space="preserve"> </w:t>
      </w:r>
      <w:r w:rsidR="00A907BF">
        <w:rPr>
          <w:lang/>
        </w:rPr>
        <w:t>validate</w:t>
      </w:r>
      <w:r>
        <w:rPr>
          <w:lang/>
        </w:rPr>
        <w:t xml:space="preserve"> the OQ Test App and therefore its usage in a GxP environment.</w:t>
      </w:r>
      <w:r w:rsidR="006976E6">
        <w:rPr>
          <w:lang/>
        </w:rPr>
        <w:t xml:space="preserve"> But quite some efforts </w:t>
      </w:r>
      <w:r w:rsidR="00E7141C">
        <w:rPr>
          <w:lang/>
        </w:rPr>
        <w:t>will be required for</w:t>
      </w:r>
      <w:r w:rsidR="006976E6">
        <w:rPr>
          <w:lang/>
        </w:rPr>
        <w:t xml:space="preserve"> its validation, as it has to be considered as category 5 software as described before.</w:t>
      </w:r>
    </w:p>
    <w:p w14:paraId="70C07AD2" w14:textId="4523ED1F" w:rsidR="00EC4F7B" w:rsidRDefault="00EC4F7B" w:rsidP="00EC4F7B">
      <w:pPr>
        <w:pStyle w:val="berschrift3"/>
        <w:rPr>
          <w:lang/>
        </w:rPr>
      </w:pPr>
      <w:bookmarkStart w:id="328" w:name="_Toc44339693"/>
      <w:r>
        <w:rPr>
          <w:lang/>
        </w:rPr>
        <w:t>Analysis of the OQ Test App</w:t>
      </w:r>
      <w:r w:rsidR="006C731E">
        <w:rPr>
          <w:lang/>
        </w:rPr>
        <w:t>/Scenarioo System</w:t>
      </w:r>
      <w:bookmarkEnd w:id="328"/>
    </w:p>
    <w:p w14:paraId="3D80F977" w14:textId="429BDA06" w:rsidR="00EC4F7B" w:rsidRPr="007659C2" w:rsidRDefault="007659C2" w:rsidP="000D1B54">
      <w:pPr>
        <w:rPr>
          <w:lang/>
        </w:rPr>
      </w:pPr>
      <w:r>
        <w:rPr>
          <w:lang/>
        </w:rPr>
        <w:t>As already described earlier (</w:t>
      </w:r>
      <w:r w:rsidRPr="007659C2">
        <w:rPr>
          <w:highlight w:val="yellow"/>
          <w:lang/>
        </w:rPr>
        <w:t>chapter...</w:t>
      </w:r>
      <w:r>
        <w:rPr>
          <w:lang/>
        </w:rPr>
        <w:t xml:space="preserve">.), the OQ Test App generates test results and formats them using the Cucumber Scenarioo Plugin in order that the test results can be visualised in Scenarioo. The most critical point </w:t>
      </w:r>
      <w:del w:id="329" w:author="Mathias Fuchs" w:date="2020-06-30T16:28:00Z">
        <w:r w:rsidDel="007726BE">
          <w:rPr>
            <w:lang/>
          </w:rPr>
          <w:delText>in respect of</w:delText>
        </w:r>
      </w:del>
      <w:ins w:id="330" w:author="Mathias Fuchs" w:date="2020-06-30T16:28:00Z">
        <w:r w:rsidR="007726BE" w:rsidRPr="007726BE">
          <w:rPr>
            <w:lang w:val="en-GB"/>
            <w:rPrChange w:id="331" w:author="Mathias Fuchs" w:date="2020-06-30T16:28:00Z">
              <w:rPr/>
            </w:rPrChange>
          </w:rPr>
          <w:t>during</w:t>
        </w:r>
      </w:ins>
      <w:r>
        <w:rPr>
          <w:lang/>
        </w:rPr>
        <w:t xml:space="preserve"> the OQ Test App/Scenarioo integration is </w:t>
      </w:r>
      <w:del w:id="332" w:author="Mathias Fuchs" w:date="2020-06-30T16:28:00Z">
        <w:r w:rsidDel="007726BE">
          <w:rPr>
            <w:lang/>
          </w:rPr>
          <w:delText xml:space="preserve">therefore </w:delText>
        </w:r>
      </w:del>
      <w:r>
        <w:rPr>
          <w:lang/>
        </w:rPr>
        <w:t xml:space="preserve">the </w:t>
      </w:r>
      <w:r>
        <w:rPr>
          <w:lang/>
        </w:rPr>
        <w:lastRenderedPageBreak/>
        <w:t xml:space="preserve">correct functioning of the Cucumber Scenarioo Plugin of the OQ Test App. </w:t>
      </w:r>
      <w:r w:rsidR="00DC5899">
        <w:rPr>
          <w:lang/>
        </w:rPr>
        <w:t>With this in mind,</w:t>
      </w:r>
      <w:r>
        <w:rPr>
          <w:lang/>
        </w:rPr>
        <w:t xml:space="preserve"> the integration of the OQ Test App/Scenarioo System should be part of the validation of the OQ Test App as described in the chapter before.</w:t>
      </w:r>
    </w:p>
    <w:p w14:paraId="0C12AD60" w14:textId="62605EAC" w:rsidR="000D1B54" w:rsidRDefault="00C56E2B" w:rsidP="000D1B54">
      <w:pPr>
        <w:pStyle w:val="berschrift3"/>
        <w:rPr>
          <w:lang/>
        </w:rPr>
      </w:pPr>
      <w:bookmarkStart w:id="333" w:name="_Toc44339694"/>
      <w:r>
        <w:rPr>
          <w:lang/>
        </w:rPr>
        <w:t>Dealing with Updates – Pain Point Glue Code</w:t>
      </w:r>
      <w:bookmarkEnd w:id="333"/>
    </w:p>
    <w:p w14:paraId="07B5A87B" w14:textId="4B836564" w:rsidR="00C34A08" w:rsidRDefault="007C3A45" w:rsidP="00AB6448">
      <w:pPr>
        <w:rPr>
          <w:lang/>
        </w:rPr>
      </w:pPr>
      <w:r>
        <w:rPr>
          <w:lang/>
        </w:rPr>
        <w:t>In principle, any change in the software needs a re-validation of the new software version (</w:t>
      </w:r>
      <w:r w:rsidRPr="007C3A45">
        <w:rPr>
          <w:highlight w:val="yellow"/>
          <w:lang/>
        </w:rPr>
        <w:t>GAMP5, F</w:t>
      </w:r>
      <w:r>
        <w:rPr>
          <w:highlight w:val="yellow"/>
          <w:lang/>
        </w:rPr>
        <w:t>i</w:t>
      </w:r>
      <w:r w:rsidRPr="007C3A45">
        <w:rPr>
          <w:highlight w:val="yellow"/>
          <w:lang/>
        </w:rPr>
        <w:t>gure 4.1 on page 30</w:t>
      </w:r>
      <w:r>
        <w:rPr>
          <w:lang/>
        </w:rPr>
        <w:t xml:space="preserve">). For both </w:t>
      </w:r>
      <w:del w:id="334" w:author="Mathias Fuchs" w:date="2020-06-30T16:31:00Z">
        <w:r w:rsidDel="007726BE">
          <w:rPr>
            <w:lang/>
          </w:rPr>
          <w:delText>software</w:delText>
        </w:r>
      </w:del>
      <w:ins w:id="335" w:author="Mathias Fuchs" w:date="2020-06-30T16:31:00Z">
        <w:r w:rsidR="007726BE" w:rsidRPr="007726BE">
          <w:rPr>
            <w:lang w:val="en-GB"/>
            <w:rPrChange w:id="336" w:author="Mathias Fuchs" w:date="2020-06-30T16:34:00Z">
              <w:rPr/>
            </w:rPrChange>
          </w:rPr>
          <w:t>components</w:t>
        </w:r>
      </w:ins>
      <w:r>
        <w:rPr>
          <w:lang/>
        </w:rPr>
        <w:t>, the OQ Test App and Scenarioo</w:t>
      </w:r>
      <w:r w:rsidR="0036491B">
        <w:rPr>
          <w:lang/>
        </w:rPr>
        <w:t>,</w:t>
      </w:r>
      <w:r>
        <w:rPr>
          <w:lang/>
        </w:rPr>
        <w:t xml:space="preserve"> this can be</w:t>
      </w:r>
      <w:r w:rsidR="00635BB9">
        <w:rPr>
          <w:lang/>
        </w:rPr>
        <w:t xml:space="preserve"> fully</w:t>
      </w:r>
      <w:r>
        <w:rPr>
          <w:lang/>
        </w:rPr>
        <w:t xml:space="preserve"> controlled</w:t>
      </w:r>
      <w:r w:rsidR="00635BB9">
        <w:rPr>
          <w:lang/>
        </w:rPr>
        <w:t>:</w:t>
      </w:r>
      <w:r>
        <w:rPr>
          <w:lang/>
        </w:rPr>
        <w:t xml:space="preserve"> It </w:t>
      </w:r>
      <w:r w:rsidR="00635BB9">
        <w:rPr>
          <w:lang/>
        </w:rPr>
        <w:t>depends on</w:t>
      </w:r>
      <w:r>
        <w:rPr>
          <w:lang/>
        </w:rPr>
        <w:t xml:space="preserve"> the use</w:t>
      </w:r>
      <w:r w:rsidR="006B7102">
        <w:rPr>
          <w:lang/>
        </w:rPr>
        <w:t xml:space="preserve">r needs, when </w:t>
      </w:r>
      <w:r w:rsidR="00635BB9">
        <w:rPr>
          <w:lang/>
        </w:rPr>
        <w:t>changes in the applications are needed</w:t>
      </w:r>
      <w:r w:rsidR="006B7102">
        <w:rPr>
          <w:lang/>
        </w:rPr>
        <w:t xml:space="preserve">, as both applications are on premise </w:t>
      </w:r>
      <w:r w:rsidR="00635BB9">
        <w:rPr>
          <w:lang/>
        </w:rPr>
        <w:t>and</w:t>
      </w:r>
      <w:r w:rsidR="006B7102">
        <w:rPr>
          <w:lang/>
        </w:rPr>
        <w:t xml:space="preserve"> in full control of the regulated company. </w:t>
      </w:r>
    </w:p>
    <w:p w14:paraId="4E1100F7" w14:textId="3076DB55" w:rsidR="00AB6448" w:rsidRDefault="006B7102" w:rsidP="00AB6448">
      <w:pPr>
        <w:rPr>
          <w:lang/>
        </w:rPr>
      </w:pPr>
      <w:r>
        <w:rPr>
          <w:lang/>
        </w:rPr>
        <w:t xml:space="preserve">For scenarioo this </w:t>
      </w:r>
      <w:del w:id="337" w:author="Mathias Fuchs" w:date="2020-06-30T16:34:00Z">
        <w:r w:rsidDel="00661035">
          <w:rPr>
            <w:lang/>
          </w:rPr>
          <w:delText xml:space="preserve">therefore </w:delText>
        </w:r>
      </w:del>
      <w:r>
        <w:rPr>
          <w:lang/>
        </w:rPr>
        <w:t>means that the new version can be validated and installed</w:t>
      </w:r>
      <w:ins w:id="338" w:author="Mathias Fuchs" w:date="2020-06-30T16:35:00Z">
        <w:r w:rsidR="00661035" w:rsidRPr="00661035">
          <w:rPr>
            <w:lang w:val="en-GB"/>
            <w:rPrChange w:id="339" w:author="Mathias Fuchs" w:date="2020-06-30T16:35:00Z">
              <w:rPr/>
            </w:rPrChange>
          </w:rPr>
          <w:t>.</w:t>
        </w:r>
      </w:ins>
      <w:del w:id="340" w:author="Mathias Fuchs" w:date="2020-06-30T16:35:00Z">
        <w:r w:rsidDel="00661035">
          <w:rPr>
            <w:lang/>
          </w:rPr>
          <w:delText>,</w:delText>
        </w:r>
      </w:del>
      <w:r>
        <w:rPr>
          <w:lang/>
        </w:rPr>
        <w:t xml:space="preserve"> </w:t>
      </w:r>
      <w:del w:id="341" w:author="Mathias Fuchs" w:date="2020-06-30T16:35:00Z">
        <w:r w:rsidDel="00661035">
          <w:rPr>
            <w:lang/>
          </w:rPr>
          <w:delText xml:space="preserve">when </w:delText>
        </w:r>
      </w:del>
      <w:ins w:id="342" w:author="Mathias Fuchs" w:date="2020-06-30T16:35:00Z">
        <w:r w:rsidR="00661035" w:rsidRPr="00661035">
          <w:rPr>
            <w:lang w:val="en-GB"/>
            <w:rPrChange w:id="343" w:author="Mathias Fuchs" w:date="2020-06-30T16:35:00Z">
              <w:rPr/>
            </w:rPrChange>
          </w:rPr>
          <w:t>W</w:t>
        </w:r>
        <w:r w:rsidR="00661035">
          <w:rPr>
            <w:lang/>
          </w:rPr>
          <w:t>hen</w:t>
        </w:r>
        <w:r w:rsidR="00661035" w:rsidRPr="00661035">
          <w:rPr>
            <w:lang w:val="en-GB"/>
            <w:rPrChange w:id="344" w:author="Mathias Fuchs" w:date="2020-06-30T16:35:00Z">
              <w:rPr/>
            </w:rPrChange>
          </w:rPr>
          <w:t>ever</w:t>
        </w:r>
        <w:r w:rsidR="00661035">
          <w:rPr>
            <w:lang/>
          </w:rPr>
          <w:t xml:space="preserve"> </w:t>
        </w:r>
      </w:ins>
      <w:r>
        <w:rPr>
          <w:lang/>
        </w:rPr>
        <w:t xml:space="preserve">new features </w:t>
      </w:r>
      <w:del w:id="345" w:author="Mathias Fuchs" w:date="2020-06-30T16:36:00Z">
        <w:r w:rsidDel="00661035">
          <w:rPr>
            <w:lang/>
          </w:rPr>
          <w:delText xml:space="preserve">would </w:delText>
        </w:r>
      </w:del>
      <w:r>
        <w:rPr>
          <w:lang/>
        </w:rPr>
        <w:t xml:space="preserve">add </w:t>
      </w:r>
      <w:del w:id="346" w:author="Mathias Fuchs" w:date="2020-06-30T16:35:00Z">
        <w:r w:rsidDel="00661035">
          <w:rPr>
            <w:lang/>
          </w:rPr>
          <w:delText xml:space="preserve">so much </w:delText>
        </w:r>
      </w:del>
      <w:ins w:id="347" w:author="Mathias Fuchs" w:date="2020-06-30T16:36:00Z">
        <w:r w:rsidR="00661035" w:rsidRPr="00661035">
          <w:rPr>
            <w:lang w:val="en-GB"/>
            <w:rPrChange w:id="348" w:author="Mathias Fuchs" w:date="2020-06-30T16:36:00Z">
              <w:rPr/>
            </w:rPrChange>
          </w:rPr>
          <w:t xml:space="preserve">significant </w:t>
        </w:r>
      </w:ins>
      <w:r>
        <w:rPr>
          <w:lang/>
        </w:rPr>
        <w:t xml:space="preserve">new value to the users that it </w:t>
      </w:r>
      <w:del w:id="349" w:author="Mathias Fuchs" w:date="2020-06-30T16:35:00Z">
        <w:r w:rsidDel="00661035">
          <w:rPr>
            <w:lang/>
          </w:rPr>
          <w:delText>is worth</w:delText>
        </w:r>
      </w:del>
      <w:ins w:id="350" w:author="Mathias Fuchs" w:date="2020-06-30T16:35:00Z">
        <w:r w:rsidR="00661035" w:rsidRPr="00661035">
          <w:rPr>
            <w:lang w:val="en-GB"/>
            <w:rPrChange w:id="351" w:author="Mathias Fuchs" w:date="2020-06-30T16:36:00Z">
              <w:rPr/>
            </w:rPrChange>
          </w:rPr>
          <w:t>justifies</w:t>
        </w:r>
      </w:ins>
      <w:r>
        <w:rPr>
          <w:lang/>
        </w:rPr>
        <w:t xml:space="preserve"> the required validation efforts</w:t>
      </w:r>
      <w:ins w:id="352" w:author="Mathias Fuchs" w:date="2020-06-30T16:36:00Z">
        <w:r w:rsidR="00661035" w:rsidRPr="00661035">
          <w:rPr>
            <w:lang w:val="en-GB"/>
            <w:rPrChange w:id="353" w:author="Mathias Fuchs" w:date="2020-06-30T16:36:00Z">
              <w:rPr/>
            </w:rPrChange>
          </w:rPr>
          <w:t>.</w:t>
        </w:r>
      </w:ins>
      <w:del w:id="354" w:author="Mathias Fuchs" w:date="2020-06-30T16:36:00Z">
        <w:r w:rsidR="00635BB9" w:rsidDel="00661035">
          <w:rPr>
            <w:lang/>
          </w:rPr>
          <w:delText xml:space="preserve"> of the new Scenarioo version and possibl</w:delText>
        </w:r>
        <w:r w:rsidR="0036491B" w:rsidDel="00661035">
          <w:rPr>
            <w:lang/>
          </w:rPr>
          <w:delText>y</w:delText>
        </w:r>
        <w:r w:rsidR="00635BB9" w:rsidDel="00661035">
          <w:rPr>
            <w:lang/>
          </w:rPr>
          <w:delText xml:space="preserve"> also the required changes in the cucumber-scenarioo plugin of the OQ Test App</w:delText>
        </w:r>
      </w:del>
      <w:r>
        <w:rPr>
          <w:lang/>
        </w:rPr>
        <w:t>.</w:t>
      </w:r>
    </w:p>
    <w:p w14:paraId="196FFD8A" w14:textId="0C23EAE1" w:rsidR="00C34A08" w:rsidRDefault="00C34A08" w:rsidP="00AB6448">
      <w:pPr>
        <w:rPr>
          <w:lang/>
        </w:rPr>
      </w:pPr>
      <w:r>
        <w:rPr>
          <w:lang/>
        </w:rPr>
        <w:t>The situation of the OQ Test App is a bit different compare</w:t>
      </w:r>
      <w:ins w:id="355" w:author="Mathias Fuchs" w:date="2020-06-30T16:36:00Z">
        <w:r w:rsidR="00661035" w:rsidRPr="00661035">
          <w:rPr>
            <w:lang w:val="en-GB"/>
            <w:rPrChange w:id="356" w:author="Mathias Fuchs" w:date="2020-06-30T16:36:00Z">
              <w:rPr/>
            </w:rPrChange>
          </w:rPr>
          <w:t>d</w:t>
        </w:r>
      </w:ins>
      <w:r>
        <w:rPr>
          <w:lang/>
        </w:rPr>
        <w:t xml:space="preserve"> to the situation for Scenarioo: For each new OQ of the JBA</w:t>
      </w:r>
      <w:r w:rsidR="00B55E3B">
        <w:rPr>
          <w:lang/>
        </w:rPr>
        <w:t>,</w:t>
      </w:r>
      <w:r>
        <w:rPr>
          <w:lang/>
        </w:rPr>
        <w:t xml:space="preserve"> changes in the feature files, and more importantly in the glue code, </w:t>
      </w:r>
      <w:r w:rsidR="00B55E3B">
        <w:rPr>
          <w:lang/>
        </w:rPr>
        <w:t>become</w:t>
      </w:r>
      <w:r>
        <w:rPr>
          <w:lang/>
        </w:rPr>
        <w:t xml:space="preserve"> necessary</w:t>
      </w:r>
      <w:r w:rsidR="00B55E3B">
        <w:rPr>
          <w:lang/>
        </w:rPr>
        <w:t xml:space="preserve">. This means </w:t>
      </w:r>
      <w:del w:id="357" w:author="Mathias Fuchs" w:date="2020-06-30T16:37:00Z">
        <w:r w:rsidR="00B55E3B" w:rsidDel="00661035">
          <w:rPr>
            <w:lang/>
          </w:rPr>
          <w:delText xml:space="preserve">in its consequence </w:delText>
        </w:r>
      </w:del>
      <w:r w:rsidR="00B55E3B">
        <w:rPr>
          <w:lang/>
        </w:rPr>
        <w:t>that</w:t>
      </w:r>
      <w:r>
        <w:rPr>
          <w:lang/>
        </w:rPr>
        <w:t xml:space="preserve"> </w:t>
      </w:r>
      <w:commentRangeStart w:id="358"/>
      <w:r>
        <w:rPr>
          <w:lang/>
        </w:rPr>
        <w:t xml:space="preserve">for each </w:t>
      </w:r>
      <w:r w:rsidR="00B55E3B">
        <w:rPr>
          <w:lang/>
        </w:rPr>
        <w:t>OQ the OQ Test App would need to be re-validated</w:t>
      </w:r>
      <w:r w:rsidR="00247620">
        <w:rPr>
          <w:lang/>
        </w:rPr>
        <w:t xml:space="preserve"> as the Glue Code is part of the OQ Test App source code</w:t>
      </w:r>
      <w:r w:rsidR="00B55E3B">
        <w:rPr>
          <w:lang/>
        </w:rPr>
        <w:t>.</w:t>
      </w:r>
      <w:commentRangeEnd w:id="358"/>
      <w:r w:rsidR="00661035">
        <w:rPr>
          <w:rStyle w:val="Kommentarzeichen"/>
        </w:rPr>
        <w:commentReference w:id="358"/>
      </w:r>
      <w:r w:rsidR="00B55E3B">
        <w:rPr>
          <w:lang/>
        </w:rPr>
        <w:t xml:space="preserve"> </w:t>
      </w:r>
      <w:commentRangeStart w:id="359"/>
      <w:r w:rsidR="00B55E3B">
        <w:rPr>
          <w:lang/>
        </w:rPr>
        <w:t xml:space="preserve">Taking into </w:t>
      </w:r>
      <w:r w:rsidR="00247620">
        <w:rPr>
          <w:lang/>
        </w:rPr>
        <w:t>account</w:t>
      </w:r>
      <w:r w:rsidR="00B55E3B">
        <w:rPr>
          <w:lang/>
        </w:rPr>
        <w:t>, that the OQ Test App is a GAMP5 category 5 software, this would lead to considerable validation efforts</w:t>
      </w:r>
      <w:r w:rsidR="00141C26">
        <w:rPr>
          <w:lang/>
        </w:rPr>
        <w:t xml:space="preserve"> for which it is not sure, that they could be justified by the expected gain of</w:t>
      </w:r>
      <w:r w:rsidR="00247620">
        <w:rPr>
          <w:lang/>
        </w:rPr>
        <w:t xml:space="preserve"> reduced</w:t>
      </w:r>
      <w:r w:rsidR="00141C26">
        <w:rPr>
          <w:lang/>
        </w:rPr>
        <w:t xml:space="preserve"> effort due to the OQ automation.</w:t>
      </w:r>
      <w:r w:rsidR="00B55E3B">
        <w:rPr>
          <w:lang/>
        </w:rPr>
        <w:t xml:space="preserve"> </w:t>
      </w:r>
      <w:commentRangeEnd w:id="359"/>
      <w:r w:rsidR="00661035">
        <w:rPr>
          <w:rStyle w:val="Kommentarzeichen"/>
        </w:rPr>
        <w:commentReference w:id="359"/>
      </w:r>
    </w:p>
    <w:p w14:paraId="23015130" w14:textId="74065C90" w:rsidR="00E56934" w:rsidRDefault="00E56934" w:rsidP="00AB6448">
      <w:pPr>
        <w:rPr>
          <w:lang/>
        </w:rPr>
      </w:pPr>
      <w:commentRangeStart w:id="360"/>
      <w:r>
        <w:rPr>
          <w:lang/>
        </w:rPr>
        <w:t xml:space="preserve">A possible solution to that could be to </w:t>
      </w:r>
      <w:r w:rsidR="00632322">
        <w:rPr>
          <w:lang/>
        </w:rPr>
        <w:t>‘</w:t>
      </w:r>
      <w:r>
        <w:rPr>
          <w:lang/>
        </w:rPr>
        <w:t>outsource</w:t>
      </w:r>
      <w:r w:rsidR="00632322">
        <w:rPr>
          <w:lang/>
        </w:rPr>
        <w:t>’</w:t>
      </w:r>
      <w:r>
        <w:rPr>
          <w:lang/>
        </w:rPr>
        <w:t xml:space="preserve"> the glue code from the rest of the OQ Test App and to concentrate the validation of the OQ Test App on the remaining component, as they are the stable core of the application. </w:t>
      </w:r>
      <w:commentRangeEnd w:id="360"/>
      <w:r w:rsidR="00661035">
        <w:rPr>
          <w:rStyle w:val="Kommentarzeichen"/>
        </w:rPr>
        <w:commentReference w:id="360"/>
      </w:r>
      <w:r>
        <w:rPr>
          <w:lang/>
        </w:rPr>
        <w:t xml:space="preserve">This has </w:t>
      </w:r>
      <w:r w:rsidR="00DA3192">
        <w:rPr>
          <w:lang/>
        </w:rPr>
        <w:t>three</w:t>
      </w:r>
      <w:r>
        <w:rPr>
          <w:lang/>
        </w:rPr>
        <w:t xml:space="preserve"> consequences: </w:t>
      </w:r>
      <w:commentRangeStart w:id="361"/>
      <w:r>
        <w:rPr>
          <w:lang/>
        </w:rPr>
        <w:t>The remaining OQ Test App core consists on category 1 components, which are considered to be reliable and the cucumber-scenarioo plugin on which the validation efforts would need to be concentrated on. The second consequence is that the OQ Test App would need an additional functionality consisting of importing the feature file and the glue code</w:t>
      </w:r>
      <w:r w:rsidR="00DA3192">
        <w:rPr>
          <w:lang/>
        </w:rPr>
        <w:t>,</w:t>
      </w:r>
      <w:r>
        <w:rPr>
          <w:lang/>
        </w:rPr>
        <w:t xml:space="preserve"> thereby compiling and integrating the glue code into the OQ Test App. It can be </w:t>
      </w:r>
      <w:r w:rsidR="00DA3192">
        <w:rPr>
          <w:lang/>
        </w:rPr>
        <w:t>assumed</w:t>
      </w:r>
      <w:r>
        <w:rPr>
          <w:lang/>
        </w:rPr>
        <w:t>, that there is no real risk coming from this new functionality, as</w:t>
      </w:r>
      <w:r w:rsidR="00DA3192">
        <w:rPr>
          <w:lang/>
        </w:rPr>
        <w:t xml:space="preserve"> in case of a bug, the OQ Test App would rather run into an error state than giving wrong test results.</w:t>
      </w:r>
      <w:r w:rsidR="00591F3C">
        <w:rPr>
          <w:lang/>
        </w:rPr>
        <w:t xml:space="preserve"> The third consequence is, that the correctness of the glue code needs to be verified in a different way than it would be done for software validation as it is not a software but just a file with code.</w:t>
      </w:r>
      <w:commentRangeEnd w:id="361"/>
      <w:r w:rsidR="00661035">
        <w:rPr>
          <w:rStyle w:val="Kommentarzeichen"/>
        </w:rPr>
        <w:commentReference w:id="361"/>
      </w:r>
    </w:p>
    <w:p w14:paraId="1094D2B9" w14:textId="5846B2D2" w:rsidR="00591F3C" w:rsidRDefault="00591F3C" w:rsidP="00AB6448">
      <w:pPr>
        <w:rPr>
          <w:lang/>
        </w:rPr>
      </w:pPr>
      <w:r>
        <w:rPr>
          <w:lang/>
        </w:rPr>
        <w:t xml:space="preserve">For the further course of this project, it will be assumed in respect of the prototype, that the above described validation concept of the OQ Test App core </w:t>
      </w:r>
      <w:del w:id="362" w:author="Mathias Fuchs" w:date="2020-06-30T16:42:00Z">
        <w:r w:rsidDel="00661035">
          <w:rPr>
            <w:lang/>
          </w:rPr>
          <w:delText xml:space="preserve">would </w:delText>
        </w:r>
      </w:del>
      <w:ins w:id="363" w:author="Mathias Fuchs" w:date="2020-06-30T16:42:00Z">
        <w:r w:rsidR="00661035" w:rsidRPr="00661035">
          <w:rPr>
            <w:lang w:val="en-GB"/>
            <w:rPrChange w:id="364" w:author="Mathias Fuchs" w:date="2020-06-30T16:43:00Z">
              <w:rPr/>
            </w:rPrChange>
          </w:rPr>
          <w:t>will</w:t>
        </w:r>
        <w:r w:rsidR="00661035">
          <w:rPr>
            <w:lang/>
          </w:rPr>
          <w:t xml:space="preserve"> </w:t>
        </w:r>
      </w:ins>
      <w:r>
        <w:rPr>
          <w:lang/>
        </w:rPr>
        <w:t xml:space="preserve">be followed, even though </w:t>
      </w:r>
      <w:del w:id="365" w:author="Mathias Fuchs" w:date="2020-06-30T16:43:00Z">
        <w:r w:rsidDel="00661035">
          <w:rPr>
            <w:lang/>
          </w:rPr>
          <w:delText xml:space="preserve">if </w:delText>
        </w:r>
      </w:del>
      <w:r>
        <w:rPr>
          <w:lang/>
        </w:rPr>
        <w:t xml:space="preserve">for the prototype the glue code was directly build into the OQ Test App. </w:t>
      </w:r>
      <w:del w:id="366" w:author="Mathias Fuchs" w:date="2020-06-30T16:43:00Z">
        <w:r w:rsidDel="00661035">
          <w:rPr>
            <w:lang/>
          </w:rPr>
          <w:delText xml:space="preserve">But the </w:delText>
        </w:r>
      </w:del>
      <w:ins w:id="367" w:author="Mathias Fuchs" w:date="2020-06-30T16:43:00Z">
        <w:r w:rsidR="00661035" w:rsidRPr="00661035">
          <w:rPr>
            <w:lang w:val="en-GB"/>
            <w:rPrChange w:id="368" w:author="Mathias Fuchs" w:date="2020-06-30T16:44:00Z">
              <w:rPr/>
            </w:rPrChange>
          </w:rPr>
          <w:t>T</w:t>
        </w:r>
        <w:r w:rsidR="00661035">
          <w:rPr>
            <w:lang/>
          </w:rPr>
          <w:t xml:space="preserve">he </w:t>
        </w:r>
      </w:ins>
      <w:proofErr w:type="gramStart"/>
      <w:r>
        <w:rPr>
          <w:lang/>
        </w:rPr>
        <w:t xml:space="preserve">glue code verification </w:t>
      </w:r>
      <w:r>
        <w:rPr>
          <w:lang/>
        </w:rPr>
        <w:lastRenderedPageBreak/>
        <w:t>process</w:t>
      </w:r>
      <w:proofErr w:type="gramEnd"/>
      <w:r>
        <w:rPr>
          <w:lang/>
        </w:rPr>
        <w:t xml:space="preserve"> was developed, as if the glue code </w:t>
      </w:r>
      <w:del w:id="369" w:author="Mathias Fuchs" w:date="2020-06-30T16:44:00Z">
        <w:r w:rsidDel="00661035">
          <w:rPr>
            <w:lang/>
          </w:rPr>
          <w:delText>would need to be</w:delText>
        </w:r>
      </w:del>
      <w:ins w:id="370" w:author="Mathias Fuchs" w:date="2020-06-30T16:44:00Z">
        <w:r w:rsidR="00661035" w:rsidRPr="00661035">
          <w:rPr>
            <w:lang w:val="en-GB"/>
            <w:rPrChange w:id="371" w:author="Mathias Fuchs" w:date="2020-06-30T16:44:00Z">
              <w:rPr/>
            </w:rPrChange>
          </w:rPr>
          <w:t>was</w:t>
        </w:r>
      </w:ins>
      <w:r>
        <w:rPr>
          <w:lang/>
        </w:rPr>
        <w:t xml:space="preserve"> imported into the validated and deployed OQ Test App core.</w:t>
      </w:r>
    </w:p>
    <w:p w14:paraId="34AAD4FD" w14:textId="0310F9EB" w:rsidR="00591F3C" w:rsidRDefault="00D90892" w:rsidP="00AB6448">
      <w:pPr>
        <w:rPr>
          <w:lang/>
        </w:rPr>
      </w:pPr>
      <w:r>
        <w:rPr>
          <w:lang/>
        </w:rPr>
        <w:t>The rationale</w:t>
      </w:r>
      <w:r w:rsidR="00591F3C">
        <w:rPr>
          <w:lang/>
        </w:rPr>
        <w:t xml:space="preserve"> </w:t>
      </w:r>
      <w:r>
        <w:rPr>
          <w:lang/>
        </w:rPr>
        <w:t xml:space="preserve">that was </w:t>
      </w:r>
      <w:r w:rsidR="00591F3C">
        <w:rPr>
          <w:lang/>
        </w:rPr>
        <w:t>developed in order to allow the glue code verification</w:t>
      </w:r>
      <w:r>
        <w:rPr>
          <w:lang/>
        </w:rPr>
        <w:t xml:space="preserve"> is summarised in </w:t>
      </w:r>
      <w:r w:rsidRPr="00D90892">
        <w:rPr>
          <w:highlight w:val="yellow"/>
          <w:lang/>
        </w:rPr>
        <w:t>figure .....</w:t>
      </w:r>
      <w:r>
        <w:rPr>
          <w:lang/>
        </w:rPr>
        <w:t xml:space="preserve"> :</w:t>
      </w:r>
    </w:p>
    <w:p w14:paraId="6F43D620" w14:textId="23A2C591" w:rsidR="00247620" w:rsidRDefault="00F3391E" w:rsidP="00AB6448">
      <w:pPr>
        <w:rPr>
          <w:lang/>
        </w:rPr>
      </w:pPr>
      <w:r>
        <w:rPr>
          <w:noProof/>
          <w:lang w:eastAsia="de-CH"/>
        </w:rPr>
        <w:drawing>
          <wp:inline distT="0" distB="0" distL="0" distR="0" wp14:anchorId="005F2B36" wp14:editId="065A26EA">
            <wp:extent cx="6120130" cy="2151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2151380"/>
                    </a:xfrm>
                    <a:prstGeom prst="rect">
                      <a:avLst/>
                    </a:prstGeom>
                    <a:noFill/>
                    <a:ln>
                      <a:noFill/>
                    </a:ln>
                  </pic:spPr>
                </pic:pic>
              </a:graphicData>
            </a:graphic>
          </wp:inline>
        </w:drawing>
      </w:r>
    </w:p>
    <w:p w14:paraId="66D665A2" w14:textId="4A05D9B5" w:rsidR="00140549" w:rsidRDefault="00140549" w:rsidP="00AB6448">
      <w:pPr>
        <w:rPr>
          <w:lang/>
        </w:rPr>
      </w:pPr>
    </w:p>
    <w:p w14:paraId="5D7DD722" w14:textId="0CFB11A7" w:rsidR="00140549" w:rsidRDefault="00140549" w:rsidP="00AB6448">
      <w:pPr>
        <w:rPr>
          <w:lang/>
        </w:rPr>
      </w:pPr>
    </w:p>
    <w:p w14:paraId="07E81646" w14:textId="47037296" w:rsidR="00361D28" w:rsidRDefault="00CC461D" w:rsidP="006F20AF">
      <w:pPr>
        <w:rPr>
          <w:lang/>
        </w:rPr>
      </w:pPr>
      <w:r w:rsidRPr="00CC461D">
        <w:rPr>
          <w:lang/>
        </w:rPr>
        <w:t>The function and the intended use of the glue code is to control the web-client (i.e. the web-browser) of the JBA based on the feature files. Figuratively speaking, the glue code assumes the function of the tester in a manually performed OQ testing</w:t>
      </w:r>
      <w:r>
        <w:rPr>
          <w:lang/>
        </w:rPr>
        <w:t>.</w:t>
      </w:r>
    </w:p>
    <w:p w14:paraId="42BD96B3" w14:textId="00CD4C91" w:rsidR="006F20AF" w:rsidRPr="006F20AF" w:rsidRDefault="006F20AF" w:rsidP="006F20AF">
      <w:pPr>
        <w:rPr>
          <w:lang/>
        </w:rPr>
      </w:pPr>
      <w:del w:id="372" w:author="Mathias Fuchs" w:date="2020-06-30T16:44:00Z">
        <w:r w:rsidRPr="006F20AF" w:rsidDel="00661035">
          <w:rPr>
            <w:lang/>
          </w:rPr>
          <w:delText>In order to do so, t</w:delText>
        </w:r>
      </w:del>
      <w:ins w:id="373" w:author="Mathias Fuchs" w:date="2020-06-30T16:44:00Z">
        <w:r w:rsidR="00661035" w:rsidRPr="006E6D95">
          <w:rPr>
            <w:lang w:val="en-GB"/>
            <w:rPrChange w:id="374" w:author="Mathias Fuchs" w:date="2020-06-30T16:44:00Z">
              <w:rPr/>
            </w:rPrChange>
          </w:rPr>
          <w:t>T</w:t>
        </w:r>
      </w:ins>
      <w:r w:rsidRPr="006F20AF">
        <w:rPr>
          <w:lang/>
        </w:rPr>
        <w:t xml:space="preserve">he glue code uses methods provided by </w:t>
      </w:r>
      <w:proofErr w:type="gramStart"/>
      <w:r w:rsidRPr="006F20AF">
        <w:rPr>
          <w:lang/>
        </w:rPr>
        <w:t>Selenium which</w:t>
      </w:r>
      <w:proofErr w:type="gramEnd"/>
      <w:r w:rsidRPr="006F20AF">
        <w:rPr>
          <w:lang/>
        </w:rPr>
        <w:t xml:space="preserve"> </w:t>
      </w:r>
      <w:del w:id="375" w:author="Mathias Fuchs" w:date="2020-06-30T16:44:00Z">
        <w:r w:rsidRPr="006F20AF" w:rsidDel="006E6D95">
          <w:rPr>
            <w:lang/>
          </w:rPr>
          <w:delText xml:space="preserve">in turns </w:delText>
        </w:r>
      </w:del>
      <w:r w:rsidRPr="006F20AF">
        <w:rPr>
          <w:lang/>
        </w:rPr>
        <w:t xml:space="preserve">uses the web-driver corresponding to </w:t>
      </w:r>
      <w:commentRangeStart w:id="376"/>
      <w:r w:rsidRPr="006F20AF">
        <w:rPr>
          <w:lang/>
        </w:rPr>
        <w:t xml:space="preserve">the foreseen web browser. This makes it possible to control the JBA web-client like a tester would do but in an automated way, as for example: </w:t>
      </w:r>
      <w:commentRangeEnd w:id="376"/>
      <w:r w:rsidR="006E6D95">
        <w:rPr>
          <w:rStyle w:val="Kommentarzeichen"/>
        </w:rPr>
        <w:commentReference w:id="376"/>
      </w:r>
    </w:p>
    <w:p w14:paraId="7E4B35BA" w14:textId="04069F3A" w:rsidR="006F20AF" w:rsidRPr="006F20AF" w:rsidRDefault="006F20AF" w:rsidP="009C718D">
      <w:pPr>
        <w:pStyle w:val="Listenabsatz"/>
        <w:numPr>
          <w:ilvl w:val="0"/>
          <w:numId w:val="23"/>
        </w:numPr>
        <w:rPr>
          <w:lang/>
        </w:rPr>
      </w:pPr>
      <w:r w:rsidRPr="006F20AF">
        <w:rPr>
          <w:lang/>
        </w:rPr>
        <w:t>Fields can be filled in with test data provided by the feature file.</w:t>
      </w:r>
    </w:p>
    <w:p w14:paraId="26592592" w14:textId="5974CC4C" w:rsidR="006F20AF" w:rsidRPr="006F20AF" w:rsidRDefault="006F20AF" w:rsidP="009C718D">
      <w:pPr>
        <w:pStyle w:val="Listenabsatz"/>
        <w:numPr>
          <w:ilvl w:val="0"/>
          <w:numId w:val="23"/>
        </w:numPr>
        <w:rPr>
          <w:lang/>
        </w:rPr>
      </w:pPr>
      <w:r w:rsidRPr="006F20AF">
        <w:rPr>
          <w:lang/>
        </w:rPr>
        <w:t>Buttons can be clicked</w:t>
      </w:r>
    </w:p>
    <w:p w14:paraId="45031566" w14:textId="07F09638" w:rsidR="006F20AF" w:rsidRPr="006F20AF" w:rsidRDefault="006F20AF" w:rsidP="009C718D">
      <w:pPr>
        <w:pStyle w:val="Listenabsatz"/>
        <w:numPr>
          <w:ilvl w:val="0"/>
          <w:numId w:val="23"/>
        </w:numPr>
        <w:rPr>
          <w:lang/>
        </w:rPr>
      </w:pPr>
      <w:r w:rsidRPr="006F20AF">
        <w:rPr>
          <w:lang/>
        </w:rPr>
        <w:t>Contents of a web page can be analysed</w:t>
      </w:r>
    </w:p>
    <w:p w14:paraId="2258CF36" w14:textId="5C3209B1" w:rsidR="006F20AF" w:rsidRPr="006F20AF" w:rsidRDefault="006F20AF" w:rsidP="009C718D">
      <w:pPr>
        <w:pStyle w:val="Listenabsatz"/>
        <w:numPr>
          <w:ilvl w:val="0"/>
          <w:numId w:val="23"/>
        </w:numPr>
        <w:rPr>
          <w:lang/>
        </w:rPr>
      </w:pPr>
      <w:r w:rsidRPr="006F20AF">
        <w:rPr>
          <w:lang/>
        </w:rPr>
        <w:t>Screenshots can be taken</w:t>
      </w:r>
    </w:p>
    <w:p w14:paraId="427AC747" w14:textId="4A1F3203" w:rsidR="00AC5628" w:rsidRPr="006F20AF" w:rsidRDefault="006F20AF" w:rsidP="006F20AF">
      <w:pPr>
        <w:rPr>
          <w:lang/>
        </w:rPr>
      </w:pPr>
      <w:r w:rsidRPr="006F20AF">
        <w:rPr>
          <w:lang/>
        </w:rPr>
        <w:t xml:space="preserve">The tester is error prone </w:t>
      </w:r>
      <w:r w:rsidR="00847DC0">
        <w:rPr>
          <w:lang/>
        </w:rPr>
        <w:t>as it has also to be assumed for the not verified glue code</w:t>
      </w:r>
      <w:r w:rsidRPr="006F20AF">
        <w:rPr>
          <w:lang/>
        </w:rPr>
        <w:t xml:space="preserve">. Therefore, the tester needs to take screenshots and write some descriptions as testing evidence so that during the subsequent test review, the performed tests can be verified. This same method could also be used to verify the correct functioning of the glue code. Therefore, Scenarioo </w:t>
      </w:r>
      <w:r w:rsidR="00847DC0">
        <w:rPr>
          <w:lang/>
        </w:rPr>
        <w:t>has an important role</w:t>
      </w:r>
      <w:r w:rsidRPr="006F20AF">
        <w:rPr>
          <w:lang/>
        </w:rPr>
        <w:t xml:space="preserve"> to display a test description, some data for evidence on the test performance and screen shots. If one could fully rely on the glue code the standard built-in cucumber test report </w:t>
      </w:r>
      <w:r w:rsidR="00847DC0">
        <w:rPr>
          <w:lang/>
        </w:rPr>
        <w:t>c</w:t>
      </w:r>
      <w:r w:rsidRPr="006F20AF">
        <w:rPr>
          <w:lang/>
        </w:rPr>
        <w:t>ould</w:t>
      </w:r>
      <w:r w:rsidR="00847DC0">
        <w:rPr>
          <w:lang/>
        </w:rPr>
        <w:t xml:space="preserve"> </w:t>
      </w:r>
      <w:r w:rsidRPr="006F20AF">
        <w:rPr>
          <w:lang/>
        </w:rPr>
        <w:t xml:space="preserve">be sufficient. </w:t>
      </w:r>
    </w:p>
    <w:p w14:paraId="22224FE8" w14:textId="77777777" w:rsidR="006F20AF" w:rsidRPr="006F20AF" w:rsidRDefault="006F20AF" w:rsidP="006F20AF">
      <w:pPr>
        <w:rPr>
          <w:lang/>
        </w:rPr>
      </w:pPr>
      <w:r w:rsidRPr="006F20AF">
        <w:rPr>
          <w:lang/>
        </w:rPr>
        <w:lastRenderedPageBreak/>
        <w:t>This implies, that the screen shots have to be taken in a way, that the correct functioning of the glue code can be checked. This can be achieved by checking following points:</w:t>
      </w:r>
    </w:p>
    <w:p w14:paraId="2D8AD56D" w14:textId="265497F1" w:rsidR="006F20AF" w:rsidRPr="006F20AF" w:rsidRDefault="006F20AF" w:rsidP="009C718D">
      <w:pPr>
        <w:pStyle w:val="Listenabsatz"/>
        <w:numPr>
          <w:ilvl w:val="0"/>
          <w:numId w:val="24"/>
        </w:numPr>
        <w:rPr>
          <w:lang/>
        </w:rPr>
      </w:pPr>
      <w:r w:rsidRPr="006F20AF">
        <w:rPr>
          <w:lang/>
        </w:rPr>
        <w:t>No empty functions in the glue code. This can be checked in two ways:</w:t>
      </w:r>
    </w:p>
    <w:p w14:paraId="1B85ACEF" w14:textId="6C29D70E" w:rsidR="006F20AF" w:rsidRPr="006F20AF" w:rsidRDefault="006F20AF" w:rsidP="009C718D">
      <w:pPr>
        <w:pStyle w:val="Listenabsatz"/>
        <w:numPr>
          <w:ilvl w:val="0"/>
          <w:numId w:val="25"/>
        </w:numPr>
        <w:rPr>
          <w:lang/>
        </w:rPr>
      </w:pPr>
      <w:r w:rsidRPr="006F20AF">
        <w:rPr>
          <w:lang/>
        </w:rPr>
        <w:t>In the code review of the tester</w:t>
      </w:r>
    </w:p>
    <w:p w14:paraId="445F5C10" w14:textId="6B6DAA91" w:rsidR="006F20AF" w:rsidRPr="00AC5628" w:rsidRDefault="006F20AF" w:rsidP="009C718D">
      <w:pPr>
        <w:pStyle w:val="Listenabsatz"/>
        <w:numPr>
          <w:ilvl w:val="0"/>
          <w:numId w:val="25"/>
        </w:numPr>
        <w:rPr>
          <w:lang/>
        </w:rPr>
      </w:pPr>
      <w:commentRangeStart w:id="377"/>
      <w:r w:rsidRPr="006F20AF">
        <w:rPr>
          <w:lang/>
        </w:rPr>
        <w:t>By the test reviewer who has to verify, that each step took at least few milliseconds to perform</w:t>
      </w:r>
      <w:commentRangeEnd w:id="377"/>
      <w:r w:rsidR="006E6D95">
        <w:rPr>
          <w:rStyle w:val="Kommentarzeichen"/>
        </w:rPr>
        <w:commentReference w:id="377"/>
      </w:r>
      <w:r w:rsidRPr="006F20AF">
        <w:rPr>
          <w:lang/>
        </w:rPr>
        <w:t>.</w:t>
      </w:r>
    </w:p>
    <w:p w14:paraId="4F7CB8EE" w14:textId="0189FBB8" w:rsidR="006F20AF" w:rsidRPr="006F20AF" w:rsidRDefault="006F20AF" w:rsidP="009C718D">
      <w:pPr>
        <w:pStyle w:val="Listenabsatz"/>
        <w:numPr>
          <w:ilvl w:val="0"/>
          <w:numId w:val="24"/>
        </w:numPr>
        <w:rPr>
          <w:lang/>
        </w:rPr>
      </w:pPr>
      <w:r w:rsidRPr="006F20AF">
        <w:rPr>
          <w:lang/>
        </w:rPr>
        <w:t>The clue code only performs actions on the UI and this in the same way a human tester would do. Selenium is a tool to test UIs in an automated way. These tests are only meaningful, if Selenium performs only actions a user would do. Therefore, Selenium only supports UI actions users could perform in the same way (</w:t>
      </w:r>
      <w:r w:rsidRPr="006F20AF">
        <w:rPr>
          <w:highlight w:val="yellow"/>
          <w:lang/>
        </w:rPr>
        <w:t xml:space="preserve">this could be verified in an OQ of Selenium </w:t>
      </w:r>
      <w:r w:rsidRPr="006F20AF">
        <w:rPr>
          <w:highlight w:val="yellow"/>
          <w:lang/>
        </w:rPr>
        <w:t> not done so far</w:t>
      </w:r>
      <w:r w:rsidRPr="006F20AF">
        <w:rPr>
          <w:lang/>
        </w:rPr>
        <w:t>). By only using Selenium to perform the UI actions, the human tester can be simulated. The tester has to make sure in the code review, that only Selenium functions are used by the glue code in this sense</w:t>
      </w:r>
      <w:r>
        <w:rPr>
          <w:lang/>
        </w:rPr>
        <w:t xml:space="preserve">. </w:t>
      </w:r>
      <w:commentRangeStart w:id="378"/>
      <w:r w:rsidRPr="006F20AF">
        <w:rPr>
          <w:lang/>
        </w:rPr>
        <w:t>The tester has to make sure, that the glue code does not make use of any other interface, unless if explicitly specified. For a web application, there is the risk of making directly a rest call. But this would be easy to identify.</w:t>
      </w:r>
      <w:commentRangeEnd w:id="378"/>
      <w:r w:rsidR="006E6D95">
        <w:rPr>
          <w:rStyle w:val="Kommentarzeichen"/>
        </w:rPr>
        <w:commentReference w:id="378"/>
      </w:r>
    </w:p>
    <w:p w14:paraId="64C908DB" w14:textId="7B3BCB40" w:rsidR="00140549" w:rsidRDefault="00140549" w:rsidP="00AB6448">
      <w:pPr>
        <w:rPr>
          <w:lang/>
        </w:rPr>
      </w:pPr>
      <w:bookmarkStart w:id="379" w:name="_GoBack"/>
      <w:bookmarkEnd w:id="379"/>
    </w:p>
    <w:p w14:paraId="3FF15BFF" w14:textId="29632852" w:rsidR="00AC5628" w:rsidRDefault="00AC5628" w:rsidP="00AB6448">
      <w:pPr>
        <w:rPr>
          <w:lang/>
        </w:rPr>
      </w:pPr>
    </w:p>
    <w:p w14:paraId="5C0E8DBB" w14:textId="77777777" w:rsidR="00AC5628" w:rsidRDefault="00AC5628" w:rsidP="00AB6448">
      <w:pPr>
        <w:rPr>
          <w:lang/>
        </w:rPr>
      </w:pPr>
    </w:p>
    <w:p w14:paraId="74B046F8" w14:textId="0C702D7E" w:rsidR="00140549" w:rsidRDefault="00140549" w:rsidP="00AB6448">
      <w:pPr>
        <w:rPr>
          <w:lang/>
        </w:rPr>
      </w:pPr>
    </w:p>
    <w:p w14:paraId="468DEBB4" w14:textId="77777777" w:rsidR="00140549" w:rsidRPr="007C3A45" w:rsidRDefault="00140549" w:rsidP="00AB6448">
      <w:pPr>
        <w:rPr>
          <w:lang/>
        </w:rPr>
      </w:pPr>
    </w:p>
    <w:p w14:paraId="54EBBA7F" w14:textId="77777777" w:rsidR="000074C5" w:rsidRDefault="00F62A66" w:rsidP="000074C5">
      <w:pPr>
        <w:pStyle w:val="berschrift2"/>
        <w:rPr>
          <w:lang w:val="en-GB"/>
        </w:rPr>
      </w:pPr>
      <w:bookmarkStart w:id="380" w:name="_Toc44339695"/>
      <w:r>
        <w:rPr>
          <w:lang w:val="en-GB"/>
        </w:rPr>
        <w:t>Specification/</w:t>
      </w:r>
      <w:r w:rsidR="000074C5">
        <w:rPr>
          <w:lang w:val="en-GB"/>
        </w:rPr>
        <w:t>Formulation</w:t>
      </w:r>
      <w:bookmarkEnd w:id="380"/>
    </w:p>
    <w:p w14:paraId="725E6B35" w14:textId="77777777" w:rsidR="00F62A66" w:rsidRDefault="00F62A66" w:rsidP="006726B6">
      <w:pPr>
        <w:rPr>
          <w:lang w:val="en-GB"/>
        </w:rPr>
      </w:pPr>
    </w:p>
    <w:p w14:paraId="2B43BEA0" w14:textId="77777777" w:rsidR="00F62A66" w:rsidRDefault="00F62A66" w:rsidP="00F62A66">
      <w:pPr>
        <w:pStyle w:val="berschrift3"/>
        <w:rPr>
          <w:lang w:val="en-GB"/>
        </w:rPr>
      </w:pPr>
      <w:bookmarkStart w:id="381" w:name="_Toc44339696"/>
      <w:r>
        <w:rPr>
          <w:lang w:val="en-GB"/>
        </w:rPr>
        <w:t>From User Stories to Feature Files</w:t>
      </w:r>
      <w:bookmarkEnd w:id="381"/>
    </w:p>
    <w:p w14:paraId="60F4C907" w14:textId="77777777" w:rsidR="00F62A66" w:rsidRDefault="00F62A66" w:rsidP="006726B6">
      <w:pPr>
        <w:rPr>
          <w:lang w:val="en-GB"/>
        </w:rPr>
      </w:pPr>
    </w:p>
    <w:p w14:paraId="29D107A2" w14:textId="77777777" w:rsidR="000074C5" w:rsidRDefault="00F62A66" w:rsidP="00F62A66">
      <w:pPr>
        <w:pStyle w:val="berschrift3"/>
        <w:rPr>
          <w:lang w:val="en-GB"/>
        </w:rPr>
      </w:pPr>
      <w:bookmarkStart w:id="382" w:name="_Toc44339697"/>
      <w:r>
        <w:rPr>
          <w:lang w:val="en-GB"/>
        </w:rPr>
        <w:t>Risk Assessment</w:t>
      </w:r>
      <w:bookmarkEnd w:id="382"/>
    </w:p>
    <w:p w14:paraId="531E8F84" w14:textId="2FE62E5F" w:rsidR="00F62A66" w:rsidRPr="00430CFF" w:rsidRDefault="00430CFF" w:rsidP="006726B6">
      <w:pPr>
        <w:rPr>
          <w:lang/>
        </w:rPr>
      </w:pPr>
      <w:r>
        <w:rPr>
          <w:lang/>
        </w:rPr>
        <w:t xml:space="preserve">Example Mapping </w:t>
      </w:r>
      <w:r w:rsidRPr="00430CFF">
        <w:rPr>
          <w:lang/>
        </w:rPr>
        <w:sym w:font="Wingdings" w:char="F0E0"/>
      </w:r>
      <w:r>
        <w:rPr>
          <w:lang/>
        </w:rPr>
        <w:t xml:space="preserve"> red risk card was added to the one defined theoretically to include this in the three amigos meeting.</w:t>
      </w:r>
    </w:p>
    <w:p w14:paraId="5674A799" w14:textId="77777777" w:rsidR="00F62A66" w:rsidRDefault="00F62A66" w:rsidP="00F62A66">
      <w:pPr>
        <w:pStyle w:val="berschrift3"/>
        <w:rPr>
          <w:lang w:val="en-GB"/>
        </w:rPr>
      </w:pPr>
      <w:bookmarkStart w:id="383" w:name="_Toc44339698"/>
      <w:r>
        <w:rPr>
          <w:lang w:val="en-GB"/>
        </w:rPr>
        <w:lastRenderedPageBreak/>
        <w:t>Compliance</w:t>
      </w:r>
      <w:bookmarkEnd w:id="383"/>
    </w:p>
    <w:p w14:paraId="544E80F5" w14:textId="4F44D724" w:rsidR="000074C5" w:rsidRPr="00430CFF" w:rsidRDefault="00430CFF" w:rsidP="006726B6">
      <w:pPr>
        <w:rPr>
          <w:lang/>
        </w:rPr>
      </w:pPr>
      <w:r>
        <w:rPr>
          <w:lang/>
        </w:rPr>
        <w:t xml:space="preserve">Consent Management as an example </w:t>
      </w:r>
      <w:r w:rsidRPr="00430CFF">
        <w:rPr>
          <w:lang/>
        </w:rPr>
        <w:sym w:font="Wingdings" w:char="F0E0"/>
      </w:r>
      <w:r>
        <w:rPr>
          <w:lang/>
        </w:rPr>
        <w:t xml:space="preserve"> Process owner is responsible </w:t>
      </w:r>
      <w:r w:rsidRPr="00430CFF">
        <w:rPr>
          <w:lang/>
        </w:rPr>
        <w:sym w:font="Wingdings" w:char="F0E0"/>
      </w:r>
      <w:r>
        <w:rPr>
          <w:lang/>
        </w:rPr>
        <w:t xml:space="preserve"> will chose SME that have the know-how </w:t>
      </w:r>
      <w:r w:rsidRPr="00430CFF">
        <w:rPr>
          <w:lang/>
        </w:rPr>
        <w:sym w:font="Wingdings" w:char="F0E0"/>
      </w:r>
      <w:r>
        <w:rPr>
          <w:lang/>
        </w:rPr>
        <w:t xml:space="preserve"> he es the owne who defines the SME </w:t>
      </w:r>
      <w:r w:rsidRPr="00430CFF">
        <w:rPr>
          <w:lang/>
        </w:rPr>
        <w:sym w:font="Wingdings" w:char="F0E0"/>
      </w:r>
      <w:r>
        <w:rPr>
          <w:lang/>
        </w:rPr>
        <w:t xml:space="preserve"> see GAMP5 his role description. They will bring it in during the requirements and in the three amigos meeting they will assure, that the right examples will be found and assigned in order that compliance ist umgesetzt.</w:t>
      </w:r>
    </w:p>
    <w:p w14:paraId="62B611D1" w14:textId="77777777" w:rsidR="000074C5" w:rsidRDefault="000074C5" w:rsidP="00270BF3">
      <w:pPr>
        <w:pStyle w:val="berschrift2"/>
        <w:rPr>
          <w:lang w:val="en-GB"/>
        </w:rPr>
      </w:pPr>
      <w:bookmarkStart w:id="384" w:name="_Toc44339699"/>
      <w:r>
        <w:rPr>
          <w:lang w:val="en-GB"/>
        </w:rPr>
        <w:t>Test Automation</w:t>
      </w:r>
      <w:bookmarkEnd w:id="384"/>
    </w:p>
    <w:p w14:paraId="7DD65E75" w14:textId="77777777" w:rsidR="000074C5" w:rsidRDefault="000074C5" w:rsidP="006726B6">
      <w:pPr>
        <w:rPr>
          <w:lang w:val="en-GB"/>
        </w:rPr>
      </w:pPr>
    </w:p>
    <w:p w14:paraId="23F29F0C" w14:textId="6AA12F90" w:rsidR="00270BF3" w:rsidRDefault="00270BF3" w:rsidP="00270BF3">
      <w:pPr>
        <w:pStyle w:val="berschrift3"/>
        <w:rPr>
          <w:lang w:val="en-GB"/>
        </w:rPr>
      </w:pPr>
      <w:bookmarkStart w:id="385" w:name="_Toc44339700"/>
      <w:r>
        <w:rPr>
          <w:lang w:val="en-GB"/>
        </w:rPr>
        <w:t xml:space="preserve">Glue </w:t>
      </w:r>
      <w:r w:rsidR="00893840">
        <w:rPr>
          <w:lang/>
        </w:rPr>
        <w:t>Code</w:t>
      </w:r>
      <w:bookmarkEnd w:id="385"/>
    </w:p>
    <w:p w14:paraId="02AF82C9" w14:textId="77777777" w:rsidR="00B03420" w:rsidRDefault="00B03420" w:rsidP="006726B6">
      <w:pPr>
        <w:rPr>
          <w:lang/>
        </w:rPr>
      </w:pPr>
    </w:p>
    <w:p w14:paraId="02730C60" w14:textId="77777777" w:rsidR="00B03420" w:rsidRDefault="00B03420" w:rsidP="006726B6">
      <w:pPr>
        <w:rPr>
          <w:lang/>
        </w:rPr>
      </w:pPr>
    </w:p>
    <w:p w14:paraId="47F0092F" w14:textId="77777777" w:rsidR="00B03420" w:rsidRDefault="00B03420" w:rsidP="006726B6">
      <w:pPr>
        <w:rPr>
          <w:lang/>
        </w:rPr>
      </w:pPr>
    </w:p>
    <w:p w14:paraId="14F9B838" w14:textId="08981EBE" w:rsidR="00B03420" w:rsidRDefault="00B03420" w:rsidP="006726B6">
      <w:pPr>
        <w:rPr>
          <w:lang/>
        </w:rPr>
      </w:pPr>
      <w:r>
        <w:rPr>
          <w:lang/>
        </w:rPr>
        <w:t>Glue code only uses Selenium for testing. ....</w:t>
      </w:r>
    </w:p>
    <w:p w14:paraId="2F20A8DC" w14:textId="77777777" w:rsidR="00B03420" w:rsidRDefault="00B03420" w:rsidP="006726B6">
      <w:pPr>
        <w:rPr>
          <w:lang/>
        </w:rPr>
      </w:pPr>
    </w:p>
    <w:p w14:paraId="3BC3280C" w14:textId="77777777" w:rsidR="00B03420" w:rsidRDefault="00B03420" w:rsidP="006726B6">
      <w:pPr>
        <w:rPr>
          <w:lang/>
        </w:rPr>
      </w:pPr>
    </w:p>
    <w:p w14:paraId="75402706" w14:textId="77777777" w:rsidR="00B03420" w:rsidRDefault="00B03420" w:rsidP="006726B6">
      <w:pPr>
        <w:rPr>
          <w:lang/>
        </w:rPr>
      </w:pPr>
    </w:p>
    <w:p w14:paraId="2DCC629B" w14:textId="48E43132" w:rsidR="00270BF3" w:rsidRPr="00B03420" w:rsidRDefault="00B03420" w:rsidP="006726B6">
      <w:pPr>
        <w:rPr>
          <w:lang/>
        </w:rPr>
      </w:pPr>
      <w:r>
        <w:rPr>
          <w:lang/>
        </w:rPr>
        <w:t xml:space="preserve">Remark: In the Glue Code of the prototype the rest api is called at one point. It is used to clean the database from the data of the preceding step and is not directly part of the testing itself. It has the advantage that it makes eacht scenario completely independent from the other, but it might be an artefact for easier prototyping and in a real project it might be, that it should be defiend in a differen way </w:t>
      </w:r>
      <w:r w:rsidRPr="00B03420">
        <w:rPr>
          <w:lang/>
        </w:rPr>
        <w:sym w:font="Wingdings" w:char="F0E0"/>
      </w:r>
      <w:r>
        <w:rPr>
          <w:lang/>
        </w:rPr>
        <w:t xml:space="preserve"> coding guidelines, handling of test data.</w:t>
      </w:r>
    </w:p>
    <w:p w14:paraId="14EFA695" w14:textId="77777777" w:rsidR="00270BF3" w:rsidRDefault="00270BF3" w:rsidP="00270BF3">
      <w:pPr>
        <w:pStyle w:val="berschrift3"/>
        <w:rPr>
          <w:lang w:val="en-GB"/>
        </w:rPr>
      </w:pPr>
      <w:bookmarkStart w:id="386" w:name="_Toc44339701"/>
      <w:r>
        <w:rPr>
          <w:lang w:val="en-GB"/>
        </w:rPr>
        <w:t>Test Report</w:t>
      </w:r>
      <w:r w:rsidR="00905509">
        <w:rPr>
          <w:lang w:val="en-GB"/>
        </w:rPr>
        <w:t>s</w:t>
      </w:r>
      <w:bookmarkEnd w:id="386"/>
    </w:p>
    <w:p w14:paraId="48D6668A" w14:textId="77777777" w:rsidR="000074C5" w:rsidRDefault="000074C5" w:rsidP="006726B6">
      <w:pPr>
        <w:rPr>
          <w:lang w:val="en-GB"/>
        </w:rPr>
      </w:pPr>
    </w:p>
    <w:p w14:paraId="64288FC0" w14:textId="77777777" w:rsidR="000074C5" w:rsidRDefault="00270BF3" w:rsidP="00270BF3">
      <w:pPr>
        <w:pStyle w:val="berschrift2"/>
        <w:rPr>
          <w:lang w:val="en-GB"/>
        </w:rPr>
      </w:pPr>
      <w:bookmarkStart w:id="387" w:name="_Toc44339702"/>
      <w:r>
        <w:rPr>
          <w:lang w:val="en-GB"/>
        </w:rPr>
        <w:t>QA</w:t>
      </w:r>
      <w:r w:rsidR="000074C5">
        <w:rPr>
          <w:lang w:val="en-GB"/>
        </w:rPr>
        <w:t xml:space="preserve"> </w:t>
      </w:r>
      <w:r>
        <w:rPr>
          <w:lang w:val="en-GB"/>
        </w:rPr>
        <w:t>Process</w:t>
      </w:r>
      <w:r w:rsidR="00D76F1B">
        <w:rPr>
          <w:lang w:val="en-GB"/>
        </w:rPr>
        <w:t>es</w:t>
      </w:r>
      <w:bookmarkEnd w:id="387"/>
    </w:p>
    <w:p w14:paraId="031FADDE" w14:textId="77777777" w:rsidR="000074C5" w:rsidRDefault="000074C5" w:rsidP="006726B6">
      <w:pPr>
        <w:rPr>
          <w:lang w:val="en-GB"/>
        </w:rPr>
      </w:pPr>
    </w:p>
    <w:p w14:paraId="715DCD73" w14:textId="77777777" w:rsidR="00D76F1B" w:rsidRDefault="00D76F1B" w:rsidP="00D76F1B">
      <w:pPr>
        <w:pStyle w:val="berschrift3"/>
        <w:rPr>
          <w:lang w:val="en-GB"/>
        </w:rPr>
      </w:pPr>
      <w:bookmarkStart w:id="388" w:name="_Toc44339703"/>
      <w:r>
        <w:rPr>
          <w:lang w:val="en-GB"/>
        </w:rPr>
        <w:lastRenderedPageBreak/>
        <w:t>Specification and Test Management</w:t>
      </w:r>
      <w:bookmarkEnd w:id="388"/>
    </w:p>
    <w:p w14:paraId="3EC577C9" w14:textId="77777777" w:rsidR="007A69A0" w:rsidRDefault="007A69A0" w:rsidP="007A69A0">
      <w:pPr>
        <w:pStyle w:val="berschrift4"/>
        <w:rPr>
          <w:lang w:val="en-GB"/>
        </w:rPr>
      </w:pPr>
      <w:bookmarkStart w:id="389" w:name="_Toc44339704"/>
      <w:r>
        <w:rPr>
          <w:lang w:val="en-GB"/>
        </w:rPr>
        <w:t>Approval</w:t>
      </w:r>
      <w:bookmarkEnd w:id="389"/>
    </w:p>
    <w:p w14:paraId="38913C2D" w14:textId="77777777" w:rsidR="007A69A0" w:rsidRDefault="007A69A0" w:rsidP="007A69A0">
      <w:pPr>
        <w:rPr>
          <w:lang/>
        </w:rPr>
      </w:pPr>
      <w:r>
        <w:rPr>
          <w:lang/>
        </w:rPr>
        <w:t xml:space="preserve">OQ Documents needs to be approved, this is especially true for feature files. How it turned out, feature files will after injecting them into the implementation process change. Therefore a solution has to be found how it could be done. Feature files are a mixture of the functional specification and the test script. According to GAMP5 the functional specifications needs to be approved before injecting them into the implementation process </w:t>
      </w:r>
      <w:r w:rsidRPr="00741A5A">
        <w:rPr>
          <w:lang/>
        </w:rPr>
        <w:sym w:font="Wingdings" w:char="F0E0"/>
      </w:r>
      <w:r>
        <w:rPr>
          <w:lang/>
        </w:rPr>
        <w:t xml:space="preserve"> but this is based on GAMP5 According to Evelyne Daniel, no legal regulation, that has to be followed strictly, whereas GAMP5 is ‘just’ a guide and considered as good practice but which says itself, that it can be changed as far as it is still compliant to regulation. For the testing part, the documents have to be approved, before OQ starts, as this is after implementation, this can be done on the finelised documents either manually or electronically. This should be defined in the Test Plan.</w:t>
      </w:r>
    </w:p>
    <w:p w14:paraId="36BE623D" w14:textId="77777777" w:rsidR="007A69A0" w:rsidRPr="00430CFF" w:rsidRDefault="007A69A0" w:rsidP="007A69A0">
      <w:pPr>
        <w:rPr>
          <w:lang/>
        </w:rPr>
      </w:pPr>
      <w:r>
        <w:rPr>
          <w:lang/>
        </w:rPr>
        <w:t>If after creation of the feature files, changes needs to be tracked despite of the above mentioned findings, a easy way could be using Git with its Version control and a Jira Plugin, to allow the business to access the relevant versions in Git, without having to master Git, whisch seems not to be obvious for the business. The Review and Approval by the business could then be managed in Jira.</w:t>
      </w:r>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berschrift3"/>
        <w:rPr>
          <w:lang w:val="en-GB"/>
        </w:rPr>
      </w:pPr>
      <w:bookmarkStart w:id="390" w:name="_Toc44339705"/>
      <w:r>
        <w:rPr>
          <w:lang w:val="en-GB"/>
        </w:rPr>
        <w:t>Traceability</w:t>
      </w:r>
      <w:bookmarkEnd w:id="390"/>
    </w:p>
    <w:p w14:paraId="1AB7AD2E" w14:textId="77777777" w:rsidR="00D76F1B" w:rsidRDefault="00D76F1B" w:rsidP="006726B6">
      <w:pPr>
        <w:rPr>
          <w:lang w:val="en-GB"/>
        </w:rPr>
      </w:pPr>
    </w:p>
    <w:p w14:paraId="137B6F77" w14:textId="77777777" w:rsidR="00D76F1B" w:rsidRDefault="00D76F1B" w:rsidP="006726B6">
      <w:pPr>
        <w:rPr>
          <w:lang w:val="en-GB"/>
        </w:rPr>
      </w:pPr>
    </w:p>
    <w:p w14:paraId="66B8BCE0" w14:textId="5CC974CF" w:rsidR="00D76F1B" w:rsidRDefault="007A69A0" w:rsidP="007A69A0">
      <w:pPr>
        <w:pStyle w:val="berschrift3"/>
        <w:rPr>
          <w:lang/>
        </w:rPr>
      </w:pPr>
      <w:bookmarkStart w:id="391" w:name="_Toc44339706"/>
      <w:r>
        <w:rPr>
          <w:lang/>
        </w:rPr>
        <w:t>Test Review</w:t>
      </w:r>
      <w:bookmarkEnd w:id="391"/>
    </w:p>
    <w:p w14:paraId="37931C5D" w14:textId="21B3FC98" w:rsidR="007A69A0" w:rsidRDefault="007A69A0" w:rsidP="006726B6">
      <w:pPr>
        <w:rPr>
          <w:lang/>
        </w:rPr>
      </w:pPr>
    </w:p>
    <w:p w14:paraId="10EE20C6" w14:textId="1A6BFF55" w:rsidR="007A69A0" w:rsidRDefault="007A69A0" w:rsidP="006726B6">
      <w:pPr>
        <w:rPr>
          <w:lang/>
        </w:rPr>
      </w:pPr>
    </w:p>
    <w:p w14:paraId="3C2F2A95" w14:textId="788173A3" w:rsidR="007A69A0" w:rsidRDefault="007A69A0" w:rsidP="006726B6">
      <w:pPr>
        <w:rPr>
          <w:lang/>
        </w:rPr>
      </w:pPr>
    </w:p>
    <w:p w14:paraId="193E286E" w14:textId="00A1D350" w:rsidR="007A69A0" w:rsidRDefault="007A69A0" w:rsidP="006726B6">
      <w:pPr>
        <w:rPr>
          <w:lang/>
        </w:rPr>
      </w:pPr>
    </w:p>
    <w:p w14:paraId="5B346540" w14:textId="77777777" w:rsidR="007A69A0" w:rsidRPr="007A69A0" w:rsidRDefault="007A69A0" w:rsidP="006726B6">
      <w:pPr>
        <w:rPr>
          <w:lang/>
        </w:rPr>
      </w:pPr>
    </w:p>
    <w:p w14:paraId="5832B8DC" w14:textId="77777777" w:rsidR="000074C5" w:rsidRDefault="000074C5" w:rsidP="006726B6">
      <w:pPr>
        <w:rPr>
          <w:lang w:val="en-GB"/>
        </w:rPr>
      </w:pPr>
    </w:p>
    <w:p w14:paraId="2CEAC7CF" w14:textId="13860AC6" w:rsidR="000074C5" w:rsidRDefault="00C36BD3" w:rsidP="005D4F68">
      <w:pPr>
        <w:pStyle w:val="berschrift2"/>
        <w:rPr>
          <w:lang w:val="en-GB"/>
        </w:rPr>
      </w:pPr>
      <w:bookmarkStart w:id="392" w:name="_Toc44339707"/>
      <w:bookmarkStart w:id="393" w:name="_Ref36378169"/>
      <w:bookmarkStart w:id="394" w:name="_Ref36378179"/>
      <w:bookmarkStart w:id="395" w:name="_Ref36378184"/>
      <w:bookmarkStart w:id="396" w:name="_Ref36378212"/>
      <w:r>
        <w:rPr>
          <w:lang w:val="en-GB"/>
        </w:rPr>
        <w:lastRenderedPageBreak/>
        <w:t>Implic</w:t>
      </w:r>
      <w:r w:rsidR="00FE1A51">
        <w:rPr>
          <w:lang w:val="en-GB"/>
        </w:rPr>
        <w:t>a</w:t>
      </w:r>
      <w:r>
        <w:rPr>
          <w:lang w:val="en-GB"/>
        </w:rPr>
        <w:t>tions</w:t>
      </w:r>
      <w:r w:rsidR="00A7351C">
        <w:rPr>
          <w:lang/>
        </w:rPr>
        <w:t xml:space="preserve"> for the automated OQ</w:t>
      </w:r>
      <w:r>
        <w:rPr>
          <w:lang w:val="en-GB"/>
        </w:rPr>
        <w:t xml:space="preserve"> </w:t>
      </w:r>
      <w:r w:rsidR="00A7351C">
        <w:rPr>
          <w:lang/>
        </w:rPr>
        <w:t>when</w:t>
      </w:r>
      <w:r>
        <w:rPr>
          <w:lang w:val="en-GB"/>
        </w:rPr>
        <w:t xml:space="preserve"> adding new </w:t>
      </w:r>
      <w:r w:rsidR="00B13855">
        <w:rPr>
          <w:lang w:val="en-GB"/>
        </w:rPr>
        <w:t>functionalities</w:t>
      </w:r>
      <w:bookmarkEnd w:id="392"/>
      <w:r w:rsidR="00B13855">
        <w:rPr>
          <w:lang w:val="en-GB"/>
        </w:rPr>
        <w:t xml:space="preserve"> </w:t>
      </w:r>
      <w:bookmarkEnd w:id="393"/>
      <w:bookmarkEnd w:id="394"/>
      <w:bookmarkEnd w:id="395"/>
      <w:bookmarkEnd w:id="396"/>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berschrift1"/>
        <w:rPr>
          <w:lang w:val="en-GB"/>
        </w:rPr>
      </w:pPr>
      <w:bookmarkStart w:id="397" w:name="_Toc44339708"/>
      <w:r>
        <w:rPr>
          <w:lang w:val="en-GB"/>
        </w:rPr>
        <w:lastRenderedPageBreak/>
        <w:t>Results of the Prototype Audit</w:t>
      </w:r>
      <w:bookmarkEnd w:id="397"/>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berschrift2"/>
        <w:rPr>
          <w:lang w:val="en-GB"/>
        </w:rPr>
      </w:pPr>
      <w:bookmarkStart w:id="398" w:name="_Toc44339709"/>
      <w:proofErr w:type="spellStart"/>
      <w:r>
        <w:rPr>
          <w:lang w:val="en-GB"/>
        </w:rPr>
        <w:t>xxxx</w:t>
      </w:r>
      <w:bookmarkEnd w:id="398"/>
      <w:proofErr w:type="spellEnd"/>
    </w:p>
    <w:p w14:paraId="24E176DB" w14:textId="77777777" w:rsidR="00D21891" w:rsidRDefault="00D21891" w:rsidP="00D21891">
      <w:pPr>
        <w:rPr>
          <w:lang w:val="en-GB" w:eastAsia="de-DE"/>
        </w:rPr>
      </w:pPr>
    </w:p>
    <w:p w14:paraId="78996F3F" w14:textId="77777777" w:rsidR="00D21891" w:rsidRDefault="00D21891" w:rsidP="00D21891">
      <w:pPr>
        <w:pStyle w:val="berschrift2"/>
        <w:rPr>
          <w:lang w:val="en-GB"/>
        </w:rPr>
      </w:pPr>
      <w:bookmarkStart w:id="399" w:name="_Toc44339710"/>
      <w:proofErr w:type="spellStart"/>
      <w:r>
        <w:rPr>
          <w:lang w:val="en-GB"/>
        </w:rPr>
        <w:t>xxxx</w:t>
      </w:r>
      <w:bookmarkEnd w:id="399"/>
      <w:proofErr w:type="spellEnd"/>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berschrift1"/>
        <w:rPr>
          <w:lang w:val="en-GB"/>
        </w:rPr>
      </w:pPr>
      <w:bookmarkStart w:id="400" w:name="_Toc44339711"/>
      <w:r>
        <w:rPr>
          <w:lang w:val="en-GB"/>
        </w:rPr>
        <w:lastRenderedPageBreak/>
        <w:t xml:space="preserve">Learnings &amp; </w:t>
      </w:r>
      <w:r w:rsidR="0006627F">
        <w:rPr>
          <w:lang w:val="en-GB"/>
        </w:rPr>
        <w:t>Discussion</w:t>
      </w:r>
      <w:bookmarkEnd w:id="400"/>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berschrift2"/>
        <w:rPr>
          <w:lang w:val="en-GB"/>
        </w:rPr>
      </w:pPr>
      <w:bookmarkStart w:id="401" w:name="_Toc44339712"/>
      <w:proofErr w:type="spellStart"/>
      <w:r>
        <w:rPr>
          <w:lang w:val="en-GB"/>
        </w:rPr>
        <w:t>xxxx</w:t>
      </w:r>
      <w:bookmarkEnd w:id="401"/>
      <w:proofErr w:type="spellEnd"/>
    </w:p>
    <w:p w14:paraId="356DB649" w14:textId="77777777" w:rsidR="00D21891" w:rsidRDefault="00D21891" w:rsidP="00D21891">
      <w:pPr>
        <w:rPr>
          <w:lang w:val="en-GB" w:eastAsia="de-DE"/>
        </w:rPr>
      </w:pPr>
    </w:p>
    <w:p w14:paraId="4CF6E67C" w14:textId="77777777" w:rsidR="00D21891" w:rsidRPr="009564BC" w:rsidRDefault="00D21891" w:rsidP="00D21891">
      <w:pPr>
        <w:pStyle w:val="berschrift2"/>
        <w:rPr>
          <w:lang w:val="en-GB"/>
        </w:rPr>
      </w:pPr>
      <w:bookmarkStart w:id="402" w:name="_Toc44339713"/>
      <w:proofErr w:type="spellStart"/>
      <w:r>
        <w:rPr>
          <w:lang w:val="en-GB"/>
        </w:rPr>
        <w:t>xxxx</w:t>
      </w:r>
      <w:bookmarkEnd w:id="402"/>
      <w:proofErr w:type="spellEnd"/>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1FA80961" w:rsidR="00D21891" w:rsidRDefault="00773084" w:rsidP="00417554">
      <w:pPr>
        <w:rPr>
          <w:lang w:eastAsia="de-DE"/>
        </w:rPr>
      </w:pPr>
      <w:r>
        <w:rPr>
          <w:lang w:eastAsia="de-DE"/>
        </w:rPr>
        <w:t>Coding Guideline fpr JBA: Unterstützen durch BDD Prozess auch in der Entwicklungsphase, Design der Weboberfläche die sowohl benutzerfreundlich ist, wie auch, z.B. durch kontraste, die den Revew Prozess durch den Test Reviewer / QA vereinfachen</w:t>
      </w:r>
    </w:p>
    <w:p w14:paraId="37CC5DCF" w14:textId="3637B00E" w:rsidR="00773084" w:rsidRDefault="00773084" w:rsidP="00417554">
      <w:pPr>
        <w:rPr>
          <w:lang w:eastAsia="de-DE"/>
        </w:rPr>
      </w:pPr>
    </w:p>
    <w:p w14:paraId="1169EB78" w14:textId="09FE03B7" w:rsidR="00773084" w:rsidRPr="00773084" w:rsidRDefault="00773084" w:rsidP="00417554">
      <w:pPr>
        <w:rPr>
          <w:lang w:eastAsia="de-DE"/>
        </w:rPr>
      </w:pPr>
      <w:r>
        <w:rPr>
          <w:lang w:eastAsia="de-DE"/>
        </w:rPr>
        <w:t xml:space="preserve">Compare Funktion: </w:t>
      </w:r>
    </w:p>
    <w:p w14:paraId="012FFDA9" w14:textId="77777777" w:rsidR="00D21891" w:rsidRDefault="00D21891" w:rsidP="00417554">
      <w:pPr>
        <w:rPr>
          <w:lang w:val="en-GB" w:eastAsia="de-DE"/>
        </w:rPr>
      </w:pPr>
    </w:p>
    <w:p w14:paraId="2922F963" w14:textId="77777777" w:rsidR="005B661F" w:rsidRPr="00DF0033" w:rsidRDefault="0006627F" w:rsidP="005B661F">
      <w:pPr>
        <w:pStyle w:val="berschrift1"/>
        <w:rPr>
          <w:lang w:val="en-GB"/>
        </w:rPr>
      </w:pPr>
      <w:bookmarkStart w:id="403" w:name="_Toc44339714"/>
      <w:r>
        <w:rPr>
          <w:lang w:val="en-GB"/>
        </w:rPr>
        <w:lastRenderedPageBreak/>
        <w:t>Outlook</w:t>
      </w:r>
      <w:bookmarkEnd w:id="403"/>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berschrift2"/>
        <w:rPr>
          <w:lang w:val="en-GB"/>
        </w:rPr>
      </w:pPr>
      <w:bookmarkStart w:id="404" w:name="_Toc44339715"/>
      <w:r>
        <w:rPr>
          <w:lang w:val="en-GB"/>
        </w:rPr>
        <w:t>General</w:t>
      </w:r>
      <w:bookmarkEnd w:id="404"/>
    </w:p>
    <w:p w14:paraId="3CA428D2" w14:textId="5FA79DCA" w:rsidR="005B661F" w:rsidRDefault="00211ADB" w:rsidP="005B661F">
      <w:pPr>
        <w:rPr>
          <w:lang w:eastAsia="de-DE"/>
        </w:rPr>
      </w:pPr>
      <w:r>
        <w:rPr>
          <w:lang w:eastAsia="de-DE"/>
        </w:rPr>
        <w:t xml:space="preserve">Selenium Testing Vor- Nachteile: Aufwändig wenn sich Oberfläche ändert, OQs können einfach auf verschiedenen Browsern ausgeführt werden </w:t>
      </w:r>
      <w:r w:rsidRPr="00211ADB">
        <w:rPr>
          <w:lang w:eastAsia="de-DE"/>
        </w:rPr>
        <w:sym w:font="Wingdings" w:char="F0E0"/>
      </w:r>
      <w:r>
        <w:rPr>
          <w:lang w:eastAsia="de-DE"/>
        </w:rPr>
        <w:t xml:space="preserve"> Testen der Applikation auf verschiedenen Browsern.</w:t>
      </w:r>
    </w:p>
    <w:p w14:paraId="3C5D33D6" w14:textId="5E9A7055" w:rsidR="00211ADB" w:rsidRDefault="00211ADB" w:rsidP="005B661F">
      <w:pPr>
        <w:rPr>
          <w:lang w:eastAsia="de-DE"/>
        </w:rPr>
      </w:pPr>
    </w:p>
    <w:p w14:paraId="65D453AE" w14:textId="2CAECCEC" w:rsidR="00211ADB" w:rsidRDefault="00211ADB" w:rsidP="005B661F">
      <w:pPr>
        <w:rPr>
          <w:lang w:eastAsia="de-DE"/>
        </w:rPr>
      </w:pPr>
      <w:r>
        <w:rPr>
          <w:lang w:eastAsia="de-DE"/>
        </w:rPr>
        <w:t>Digitization: Prozess möglichst klassisch gehalten, so wie er jetzt, manuell schon ist. Test automation passt sich diesem Prozess an. Denkbar wäre, OQs schon im Build-Prozess</w:t>
      </w:r>
      <w:r w:rsidR="003A5537">
        <w:rPr>
          <w:lang w:eastAsia="de-DE"/>
        </w:rPr>
        <w:t xml:space="preserve"> (inside Testing vs. Outside testing)</w:t>
      </w:r>
      <w:r>
        <w:rPr>
          <w:lang w:eastAsia="de-DE"/>
        </w:rPr>
        <w:t xml:space="preserve"> durchzuführen. Würde aber bedeuten, dass die Reihenfolge IQ </w:t>
      </w:r>
      <w:r w:rsidRPr="00211ADB">
        <w:rPr>
          <w:lang w:eastAsia="de-DE"/>
        </w:rPr>
        <w:sym w:font="Wingdings" w:char="F0E0"/>
      </w:r>
      <w:r>
        <w:rPr>
          <w:lang w:eastAsia="de-DE"/>
        </w:rPr>
        <w:t xml:space="preserve"> OQ nicht mehr stimmen würde und dass die Qualificationen der Auditoren und der QA Menschen sich verschieben müssten </w:t>
      </w:r>
      <w:r w:rsidRPr="00211ADB">
        <w:rPr>
          <w:lang w:eastAsia="de-DE"/>
        </w:rPr>
        <w:sym w:font="Wingdings" w:char="F0E0"/>
      </w:r>
      <w:r>
        <w:rPr>
          <w:lang w:eastAsia="de-DE"/>
        </w:rPr>
        <w:t xml:space="preserve"> Müssten Code lesen und beurteilen können (vgl. Kleines BDD Buch)</w:t>
      </w:r>
    </w:p>
    <w:p w14:paraId="7167CC78" w14:textId="361BFF5F" w:rsidR="00211ADB" w:rsidRDefault="00211ADB" w:rsidP="005B661F">
      <w:pPr>
        <w:rPr>
          <w:lang w:eastAsia="de-DE"/>
        </w:rPr>
      </w:pPr>
    </w:p>
    <w:p w14:paraId="6B20A904" w14:textId="77777777" w:rsidR="00211ADB" w:rsidRPr="00211ADB" w:rsidRDefault="00211ADB" w:rsidP="005B661F">
      <w:pPr>
        <w:rPr>
          <w:lang w:eastAsia="de-DE"/>
        </w:rPr>
      </w:pPr>
    </w:p>
    <w:p w14:paraId="00BEC30E" w14:textId="77777777" w:rsidR="005B661F" w:rsidRPr="009564BC" w:rsidRDefault="001C2C21" w:rsidP="005B661F">
      <w:pPr>
        <w:pStyle w:val="berschrift2"/>
        <w:rPr>
          <w:lang w:val="en-GB"/>
        </w:rPr>
      </w:pPr>
      <w:bookmarkStart w:id="405" w:name="_Toc44339716"/>
      <w:r>
        <w:rPr>
          <w:lang w:val="en-GB"/>
        </w:rPr>
        <w:t>Specific Topics</w:t>
      </w:r>
      <w:bookmarkEnd w:id="405"/>
    </w:p>
    <w:p w14:paraId="314D9D7E" w14:textId="77777777" w:rsidR="005B661F" w:rsidRDefault="005B661F" w:rsidP="005B661F">
      <w:pPr>
        <w:rPr>
          <w:lang w:val="en-GB" w:eastAsia="de-DE"/>
        </w:rPr>
      </w:pPr>
    </w:p>
    <w:p w14:paraId="099FC777" w14:textId="24C2ED30" w:rsidR="005B661F" w:rsidRDefault="00902C40" w:rsidP="00902C40">
      <w:pPr>
        <w:pStyle w:val="berschrift3"/>
        <w:rPr>
          <w:lang w:val="en-GB"/>
        </w:rPr>
      </w:pPr>
      <w:bookmarkStart w:id="406" w:name="_Toc44339717"/>
      <w:r>
        <w:rPr>
          <w:lang w:val="en-GB"/>
        </w:rPr>
        <w:t>PQs</w:t>
      </w:r>
      <w:bookmarkEnd w:id="406"/>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berschrift3"/>
        <w:rPr>
          <w:lang/>
        </w:rPr>
      </w:pPr>
      <w:bookmarkStart w:id="407" w:name="_Toc44339718"/>
      <w:r>
        <w:rPr>
          <w:lang/>
        </w:rPr>
        <w:t>IQs</w:t>
      </w:r>
      <w:bookmarkEnd w:id="407"/>
    </w:p>
    <w:p w14:paraId="0E043BD7" w14:textId="1CC54B1D" w:rsidR="00AF0D23" w:rsidRDefault="00AF0D23" w:rsidP="00AF0D23">
      <w:pPr>
        <w:rPr>
          <w:lang w:eastAsia="de-DE"/>
        </w:rPr>
      </w:pPr>
    </w:p>
    <w:p w14:paraId="57DF6BC1" w14:textId="77777777" w:rsidR="00AF0D23" w:rsidRPr="00AF0D23" w:rsidRDefault="00AF0D23" w:rsidP="00AF0D23">
      <w:pPr>
        <w:rPr>
          <w:lang w:eastAsia="de-DE"/>
        </w:rPr>
      </w:pPr>
    </w:p>
    <w:p w14:paraId="46460187" w14:textId="77777777" w:rsidR="00902C40" w:rsidRDefault="00902C40" w:rsidP="005B661F">
      <w:pPr>
        <w:rPr>
          <w:lang w:val="en-GB" w:eastAsia="de-DE"/>
        </w:rPr>
      </w:pPr>
    </w:p>
    <w:p w14:paraId="16317D94" w14:textId="5F6865E1" w:rsidR="00902C40" w:rsidRDefault="00902C40" w:rsidP="00902C40">
      <w:pPr>
        <w:pStyle w:val="berschrift3"/>
        <w:rPr>
          <w:lang w:val="en-GB"/>
        </w:rPr>
      </w:pPr>
      <w:bookmarkStart w:id="408" w:name="_Toc44339719"/>
      <w:r>
        <w:rPr>
          <w:lang w:val="en-GB"/>
        </w:rPr>
        <w:t>Category 4 Software</w:t>
      </w:r>
      <w:bookmarkEnd w:id="408"/>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berschrift3"/>
        <w:rPr>
          <w:lang/>
        </w:rPr>
      </w:pPr>
      <w:bookmarkStart w:id="409" w:name="_Toc44339720"/>
      <w:r>
        <w:rPr>
          <w:lang/>
        </w:rPr>
        <w:lastRenderedPageBreak/>
        <w:t>Agility</w:t>
      </w:r>
      <w:bookmarkEnd w:id="409"/>
    </w:p>
    <w:p w14:paraId="4443BF61" w14:textId="262BD9D1" w:rsidR="000719C6" w:rsidRDefault="000719C6" w:rsidP="005B661F">
      <w:pPr>
        <w:rPr>
          <w:lang w:eastAsia="de-DE"/>
        </w:rPr>
      </w:pPr>
      <w:r>
        <w:rPr>
          <w:lang w:eastAsia="de-DE"/>
        </w:rPr>
        <w:t>E.v. mit DevOps verbinden</w:t>
      </w:r>
    </w:p>
    <w:p w14:paraId="3CFC9F6D" w14:textId="77777777" w:rsidR="000719C6" w:rsidRPr="000719C6" w:rsidRDefault="000719C6" w:rsidP="005B661F">
      <w:pPr>
        <w:rPr>
          <w:lang w:eastAsia="de-DE"/>
        </w:rPr>
      </w:pPr>
    </w:p>
    <w:p w14:paraId="4164A0B3" w14:textId="77777777" w:rsidR="000719C6" w:rsidRDefault="000719C6" w:rsidP="005B661F">
      <w:pPr>
        <w:rPr>
          <w:lang w:val="en-GB" w:eastAsia="de-DE"/>
        </w:rPr>
      </w:pPr>
    </w:p>
    <w:p w14:paraId="3FAB04EE" w14:textId="1152C557" w:rsidR="00902C40" w:rsidRDefault="00902C40" w:rsidP="00902C40">
      <w:pPr>
        <w:pStyle w:val="berschrift3"/>
        <w:rPr>
          <w:lang w:val="en-GB"/>
        </w:rPr>
      </w:pPr>
      <w:bookmarkStart w:id="410" w:name="_Toc44339721"/>
      <w:r>
        <w:rPr>
          <w:lang w:val="en-GB"/>
        </w:rPr>
        <w:t>DevOps</w:t>
      </w:r>
      <w:bookmarkEnd w:id="410"/>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berschrift3"/>
        <w:rPr>
          <w:lang/>
        </w:rPr>
      </w:pPr>
      <w:bookmarkStart w:id="411" w:name="_Toc44339722"/>
      <w:r>
        <w:rPr>
          <w:lang/>
        </w:rPr>
        <w:t>Device Integration</w:t>
      </w:r>
      <w:bookmarkEnd w:id="411"/>
    </w:p>
    <w:p w14:paraId="03371719" w14:textId="737DC384" w:rsidR="000719C6" w:rsidRDefault="000719C6" w:rsidP="005B661F">
      <w:pPr>
        <w:rPr>
          <w:lang w:eastAsia="de-DE"/>
        </w:rPr>
      </w:pPr>
    </w:p>
    <w:p w14:paraId="3AC289F4" w14:textId="54332EE1" w:rsidR="000719C6" w:rsidRDefault="000719C6" w:rsidP="005B661F">
      <w:pPr>
        <w:rPr>
          <w:lang w:eastAsia="de-DE"/>
        </w:rPr>
      </w:pPr>
    </w:p>
    <w:p w14:paraId="4A9A5464" w14:textId="77777777" w:rsidR="000719C6" w:rsidRPr="000719C6" w:rsidRDefault="000719C6" w:rsidP="005B661F">
      <w:pPr>
        <w:rPr>
          <w:lang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berschrift1"/>
        <w:rPr>
          <w:lang w:val="en-GB"/>
        </w:rPr>
      </w:pPr>
      <w:bookmarkStart w:id="412" w:name="_Toc44339723"/>
      <w:r w:rsidRPr="00DF0033">
        <w:rPr>
          <w:lang w:val="en-GB"/>
        </w:rPr>
        <w:lastRenderedPageBreak/>
        <w:t>Formatting</w:t>
      </w:r>
      <w:bookmarkEnd w:id="412"/>
    </w:p>
    <w:p w14:paraId="66761DE6" w14:textId="77777777" w:rsidR="00417554" w:rsidRPr="00DF0033" w:rsidRDefault="00637567" w:rsidP="00881611">
      <w:pPr>
        <w:pStyle w:val="berschrift2"/>
        <w:rPr>
          <w:lang w:val="en-GB"/>
        </w:rPr>
      </w:pPr>
      <w:bookmarkStart w:id="413" w:name="_Toc44339724"/>
      <w:r w:rsidRPr="00DF0033">
        <w:rPr>
          <w:lang w:val="en-GB"/>
        </w:rPr>
        <w:t>Quotes</w:t>
      </w:r>
      <w:bookmarkEnd w:id="413"/>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proofErr w:type="gramStart"/>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berschrift2"/>
        <w:rPr>
          <w:lang w:val="en-GB"/>
        </w:rPr>
      </w:pPr>
      <w:bookmarkStart w:id="414" w:name="_Toc44339725"/>
      <w:r w:rsidRPr="00DF0033">
        <w:rPr>
          <w:lang w:val="en-GB"/>
        </w:rPr>
        <w:t>Enumerations</w:t>
      </w:r>
      <w:bookmarkEnd w:id="414"/>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proofErr w:type="gramStart"/>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Aufzhlungszeichen"/>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Aufzhlungszeichen"/>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berschrift2"/>
        <w:rPr>
          <w:lang w:val="en-GB"/>
        </w:rPr>
      </w:pPr>
      <w:bookmarkStart w:id="415" w:name="_Toc44339726"/>
      <w:r w:rsidRPr="00DF0033">
        <w:rPr>
          <w:lang w:val="en-GB"/>
        </w:rPr>
        <w:t>Footnotes</w:t>
      </w:r>
      <w:bookmarkEnd w:id="415"/>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unotenzeichen"/>
          <w:lang w:val="en-GB"/>
        </w:rPr>
        <w:footnoteReference w:id="3"/>
      </w:r>
    </w:p>
    <w:p w14:paraId="4BFF4ADF" w14:textId="77777777" w:rsidR="004C3879" w:rsidRPr="00DF0033" w:rsidRDefault="00771FDC" w:rsidP="004C3879">
      <w:pPr>
        <w:pStyle w:val="berschrift2"/>
        <w:rPr>
          <w:lang w:val="en-GB"/>
        </w:rPr>
      </w:pPr>
      <w:bookmarkStart w:id="416" w:name="_Ref416163996"/>
      <w:bookmarkStart w:id="417" w:name="_Toc44339727"/>
      <w:r>
        <w:rPr>
          <w:lang w:val="en-GB"/>
        </w:rPr>
        <w:t>Figures</w:t>
      </w:r>
      <w:bookmarkEnd w:id="416"/>
      <w:bookmarkEnd w:id="417"/>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proofErr w:type="spellStart"/>
      <w:r w:rsidR="000B50FF">
        <w:rPr>
          <w:lang w:val="en-GB"/>
        </w:rPr>
        <w:t>Paste</w:t>
      </w:r>
      <w:proofErr w:type="spellEnd"/>
      <w:r w:rsidR="000B50FF">
        <w:rPr>
          <w:lang w:val="en-GB"/>
        </w:rPr>
        <w:t xml:space="preserv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proofErr w:type="gramStart"/>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w:t>
      </w:r>
      <w:proofErr w:type="gramStart"/>
      <w:r w:rsidR="00B94F07">
        <w:rPr>
          <w:lang w:val="en-GB"/>
        </w:rPr>
        <w:t xml:space="preserve">paragraph </w:t>
      </w:r>
      <w:r w:rsidR="00715C55">
        <w:rPr>
          <w:lang w:val="en-GB"/>
        </w:rPr>
        <w:t>which</w:t>
      </w:r>
      <w:proofErr w:type="gramEnd"/>
      <w:r w:rsidR="00715C55">
        <w:rPr>
          <w:lang w:val="en-GB"/>
        </w:rPr>
        <w:t xml:space="preserve">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w:t>
      </w:r>
      <w:proofErr w:type="gramStart"/>
      <w:r w:rsidRPr="00DF0033">
        <w:rPr>
          <w:lang w:val="en-GB"/>
        </w:rPr>
        <w:t>can also be changed</w:t>
      </w:r>
      <w:proofErr w:type="gramEnd"/>
      <w:r w:rsidRPr="00DF0033">
        <w:rPr>
          <w:lang w:val="en-GB"/>
        </w:rPr>
        <w:t xml:space="preserve">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w:t>
      </w:r>
      <w:proofErr w:type="gramStart"/>
      <w:r w:rsidRPr="00DF0033">
        <w:rPr>
          <w:lang w:val="en-GB"/>
        </w:rPr>
        <w:t>“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Beschriftung"/>
        <w:jc w:val="left"/>
        <w:rPr>
          <w:lang w:val="en-GB"/>
        </w:rPr>
      </w:pPr>
      <w:bookmarkStart w:id="418" w:name="_Ref416163847"/>
      <w:bookmarkStart w:id="419" w:name="_Toc36826150"/>
      <w:proofErr w:type="spellStart"/>
      <w:r w:rsidRPr="00A36005">
        <w:t>Figure</w:t>
      </w:r>
      <w:proofErr w:type="spellEnd"/>
      <w:r w:rsidRPr="00A36005">
        <w:t xml:space="preserv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418"/>
      <w:r w:rsidRPr="00A36005">
        <w:t xml:space="preserve">: </w:t>
      </w:r>
      <w:proofErr w:type="spellStart"/>
      <w:r w:rsidRPr="00A36005">
        <w:t>Example</w:t>
      </w:r>
      <w:proofErr w:type="spellEnd"/>
      <w:r w:rsidRPr="00A36005">
        <w:t xml:space="preserve"> </w:t>
      </w:r>
      <w:proofErr w:type="spellStart"/>
      <w:r w:rsidRPr="00A36005">
        <w:t>illustration</w:t>
      </w:r>
      <w:bookmarkEnd w:id="419"/>
      <w:proofErr w:type="spellEnd"/>
    </w:p>
    <w:p w14:paraId="648EDAB1" w14:textId="77777777" w:rsidR="00F546FF" w:rsidRPr="00DF0033" w:rsidRDefault="00F546FF" w:rsidP="00F546FF">
      <w:pPr>
        <w:rPr>
          <w:lang w:val="en-GB" w:eastAsia="de-DE"/>
        </w:rPr>
      </w:pPr>
      <w:bookmarkStart w:id="420" w:name="_Ref173053924"/>
    </w:p>
    <w:p w14:paraId="57689A9B" w14:textId="77777777" w:rsidR="004C3879" w:rsidRPr="00DF0033" w:rsidRDefault="003671CC" w:rsidP="004C3879">
      <w:pPr>
        <w:pStyle w:val="berschrift2"/>
        <w:rPr>
          <w:lang w:val="en-GB"/>
        </w:rPr>
      </w:pPr>
      <w:bookmarkStart w:id="421" w:name="_Ref416164013"/>
      <w:bookmarkStart w:id="422" w:name="_Toc44339728"/>
      <w:bookmarkEnd w:id="420"/>
      <w:r>
        <w:rPr>
          <w:lang w:val="en-GB"/>
        </w:rPr>
        <w:t>Tables</w:t>
      </w:r>
      <w:bookmarkEnd w:id="421"/>
      <w:bookmarkEnd w:id="422"/>
    </w:p>
    <w:p w14:paraId="63002085" w14:textId="77777777" w:rsidR="00D415B9" w:rsidRPr="00A36005" w:rsidRDefault="003671CC" w:rsidP="00A809E3">
      <w:pPr>
        <w:pStyle w:val="berschrift3"/>
      </w:pPr>
      <w:bookmarkStart w:id="423" w:name="_Toc44339729"/>
      <w:proofErr w:type="spellStart"/>
      <w:r w:rsidRPr="00A36005">
        <w:t>Tables</w:t>
      </w:r>
      <w:proofErr w:type="spellEnd"/>
      <w:r w:rsidR="00D415B9" w:rsidRPr="00A36005">
        <w:t xml:space="preserve"> </w:t>
      </w:r>
      <w:proofErr w:type="spellStart"/>
      <w:r w:rsidR="00D415B9" w:rsidRPr="00A36005">
        <w:t>as</w:t>
      </w:r>
      <w:proofErr w:type="spellEnd"/>
      <w:r w:rsidR="00D415B9" w:rsidRPr="00A36005">
        <w:t xml:space="preserve"> </w:t>
      </w:r>
      <w:proofErr w:type="spellStart"/>
      <w:r w:rsidR="00715C55" w:rsidRPr="00A36005">
        <w:t>illustration</w:t>
      </w:r>
      <w:bookmarkEnd w:id="423"/>
      <w:proofErr w:type="spellEnd"/>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424" w:name="_Ref172010041"/>
      <w:bookmarkStart w:id="425" w:name="_Toc190598873"/>
      <w:bookmarkStart w:id="426"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424"/>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425"/>
      <w:r w:rsidR="002D0915" w:rsidRPr="00DF0033">
        <w:rPr>
          <w:lang w:val="en-GB"/>
        </w:rPr>
        <w:t>illustration</w:t>
      </w:r>
      <w:bookmarkEnd w:id="426"/>
    </w:p>
    <w:p w14:paraId="1218B87A" w14:textId="77777777" w:rsidR="00D415B9" w:rsidRPr="00A36005" w:rsidRDefault="00E648B5" w:rsidP="00A809E3">
      <w:pPr>
        <w:pStyle w:val="berschrift3"/>
      </w:pPr>
      <w:bookmarkStart w:id="427" w:name="_Toc44339730"/>
      <w:r w:rsidRPr="00A36005">
        <w:t xml:space="preserve">Word </w:t>
      </w:r>
      <w:proofErr w:type="spellStart"/>
      <w:r w:rsidRPr="00A36005">
        <w:t>tables</w:t>
      </w:r>
      <w:bookmarkEnd w:id="427"/>
      <w:proofErr w:type="spellEnd"/>
    </w:p>
    <w:p w14:paraId="5969ED32" w14:textId="77777777" w:rsidR="00DF6CF4" w:rsidRPr="00DF0033" w:rsidRDefault="008762E1" w:rsidP="00617B95">
      <w:pPr>
        <w:rPr>
          <w:lang w:val="en-GB"/>
        </w:rPr>
      </w:pPr>
      <w:bookmarkStart w:id="428"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w:t>
      </w:r>
      <w:proofErr w:type="gramStart"/>
      <w:r w:rsidRPr="00DF0033">
        <w:rPr>
          <w:lang w:val="en-GB"/>
        </w:rPr>
        <w:t>“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able</w:t>
      </w:r>
      <w:proofErr w:type="gramStart"/>
      <w:r w:rsidRPr="00DF0033">
        <w:rPr>
          <w:lang w:val="en-GB"/>
        </w:rPr>
        <w:t xml:space="preserv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proofErr w:type="spellStart"/>
            <w:r w:rsidRPr="00DF0033">
              <w:rPr>
                <w:lang w:val="en-GB"/>
              </w:rPr>
              <w:t>Bezeichnung</w:t>
            </w:r>
            <w:proofErr w:type="spellEnd"/>
            <w:r w:rsidRPr="00DF0033">
              <w:rPr>
                <w:lang w:val="en-GB"/>
              </w:rPr>
              <w:t xml:space="preserve"> der </w:t>
            </w:r>
            <w:r w:rsidRPr="00DF0033">
              <w:rPr>
                <w:lang w:val="en-GB"/>
              </w:rPr>
              <w:br/>
            </w:r>
            <w:proofErr w:type="spellStart"/>
            <w:r w:rsidRPr="00DF0033">
              <w:rPr>
                <w:lang w:val="en-GB"/>
              </w:rPr>
              <w:t>Grössenklasse</w:t>
            </w:r>
            <w:proofErr w:type="spellEnd"/>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proofErr w:type="spellStart"/>
            <w:r w:rsidRPr="00DF0033">
              <w:rPr>
                <w:lang w:val="en-GB"/>
              </w:rPr>
              <w:t>Anzahl</w:t>
            </w:r>
            <w:proofErr w:type="spellEnd"/>
            <w:r w:rsidRPr="00DF0033">
              <w:rPr>
                <w:lang w:val="en-GB"/>
              </w:rPr>
              <w:t xml:space="preserve"> </w:t>
            </w:r>
            <w:proofErr w:type="spellStart"/>
            <w:r w:rsidRPr="00DF0033">
              <w:rPr>
                <w:lang w:val="en-GB"/>
              </w:rPr>
              <w:t>Beschäftigte</w:t>
            </w:r>
            <w:proofErr w:type="spellEnd"/>
            <w:r w:rsidRPr="00DF0033">
              <w:rPr>
                <w:lang w:val="en-GB"/>
              </w:rPr>
              <w:t xml:space="preserve"> </w:t>
            </w:r>
            <w:r w:rsidRPr="00DF0033">
              <w:rPr>
                <w:lang w:val="en-GB"/>
              </w:rPr>
              <w:br/>
              <w:t>(</w:t>
            </w:r>
            <w:proofErr w:type="spellStart"/>
            <w:r w:rsidRPr="00DF0033">
              <w:rPr>
                <w:lang w:val="en-GB"/>
              </w:rPr>
              <w:t>Vollzeitäquivalent</w:t>
            </w:r>
            <w:proofErr w:type="spellEnd"/>
            <w:r w:rsidRPr="00DF0033">
              <w:rPr>
                <w:lang w:val="en-GB"/>
              </w:rPr>
              <w: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proofErr w:type="spellStart"/>
            <w:r w:rsidRPr="00DF0033">
              <w:rPr>
                <w:lang w:val="en-GB"/>
              </w:rPr>
              <w:t>Kleinunternehmen</w:t>
            </w:r>
            <w:proofErr w:type="spellEnd"/>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 xml:space="preserve">10 </w:t>
            </w:r>
            <w:proofErr w:type="spellStart"/>
            <w:r w:rsidRPr="00DF0033">
              <w:rPr>
                <w:lang w:val="en-GB"/>
              </w:rPr>
              <w:t>bis</w:t>
            </w:r>
            <w:proofErr w:type="spellEnd"/>
            <w:r w:rsidRPr="00DF0033">
              <w:rPr>
                <w:lang w:val="en-GB"/>
              </w:rPr>
              <w:t xml:space="preserve"> </w:t>
            </w:r>
            <w:proofErr w:type="spellStart"/>
            <w:r w:rsidRPr="00DF0033">
              <w:rPr>
                <w:lang w:val="en-GB"/>
              </w:rPr>
              <w:t>unter</w:t>
            </w:r>
            <w:proofErr w:type="spellEnd"/>
            <w:r w:rsidRPr="00DF0033">
              <w:rPr>
                <w:lang w:val="en-GB"/>
              </w:rPr>
              <w:t xml:space="preserve">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 xml:space="preserve">50 </w:t>
            </w:r>
            <w:proofErr w:type="spellStart"/>
            <w:r w:rsidRPr="00DF0033">
              <w:rPr>
                <w:lang w:val="en-GB"/>
              </w:rPr>
              <w:t>bis</w:t>
            </w:r>
            <w:proofErr w:type="spellEnd"/>
            <w:r w:rsidRPr="00DF0033">
              <w:rPr>
                <w:lang w:val="en-GB"/>
              </w:rPr>
              <w:t xml:space="preserve"> </w:t>
            </w:r>
            <w:proofErr w:type="spellStart"/>
            <w:r w:rsidRPr="00DF0033">
              <w:rPr>
                <w:lang w:val="en-GB"/>
              </w:rPr>
              <w:t>unter</w:t>
            </w:r>
            <w:proofErr w:type="spellEnd"/>
            <w:r w:rsidRPr="00DF0033">
              <w:rPr>
                <w:lang w:val="en-GB"/>
              </w:rPr>
              <w:t xml:space="preserve">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 xml:space="preserve">100 </w:t>
            </w:r>
            <w:proofErr w:type="spellStart"/>
            <w:r w:rsidRPr="00DF0033">
              <w:rPr>
                <w:lang w:val="en-GB"/>
              </w:rPr>
              <w:t>bis</w:t>
            </w:r>
            <w:proofErr w:type="spellEnd"/>
            <w:r w:rsidRPr="00DF0033">
              <w:rPr>
                <w:lang w:val="en-GB"/>
              </w:rPr>
              <w:t xml:space="preserve"> </w:t>
            </w:r>
            <w:proofErr w:type="spellStart"/>
            <w:r w:rsidRPr="00DF0033">
              <w:rPr>
                <w:lang w:val="en-GB"/>
              </w:rPr>
              <w:t>unter</w:t>
            </w:r>
            <w:proofErr w:type="spellEnd"/>
            <w:r w:rsidRPr="00DF0033">
              <w:rPr>
                <w:lang w:val="en-GB"/>
              </w:rPr>
              <w:t xml:space="preserve"> 250</w:t>
            </w:r>
          </w:p>
        </w:tc>
      </w:tr>
    </w:tbl>
    <w:p w14:paraId="09B59A75" w14:textId="77777777" w:rsidR="00107E2C" w:rsidRPr="00DF0033" w:rsidRDefault="00107E2C" w:rsidP="00782DEC">
      <w:pPr>
        <w:pStyle w:val="CaptionTable"/>
        <w:rPr>
          <w:lang w:val="en-GB"/>
        </w:rPr>
      </w:pPr>
      <w:bookmarkStart w:id="429" w:name="_Ref172010521"/>
      <w:bookmarkStart w:id="430" w:name="_Toc190598872"/>
      <w:bookmarkStart w:id="431"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429"/>
      <w:r w:rsidRPr="00DF0033">
        <w:rPr>
          <w:lang w:val="en-GB"/>
        </w:rPr>
        <w:t xml:space="preserve">: </w:t>
      </w:r>
      <w:r w:rsidR="000B2F80" w:rsidRPr="00DF0033">
        <w:rPr>
          <w:lang w:val="en-GB"/>
        </w:rPr>
        <w:t>Example for a table created by Word</w:t>
      </w:r>
      <w:bookmarkEnd w:id="430"/>
      <w:bookmarkEnd w:id="431"/>
    </w:p>
    <w:p w14:paraId="16F32B49" w14:textId="77777777" w:rsidR="005532D6" w:rsidRPr="00DF0033" w:rsidRDefault="000B2F80" w:rsidP="00385FBB">
      <w:pPr>
        <w:pStyle w:val="berschrift2"/>
        <w:rPr>
          <w:lang w:val="en-GB"/>
        </w:rPr>
      </w:pPr>
      <w:bookmarkStart w:id="432" w:name="_Toc44339731"/>
      <w:r w:rsidRPr="00DF0033">
        <w:rPr>
          <w:lang w:val="en-GB"/>
        </w:rPr>
        <w:t>Changing the font</w:t>
      </w:r>
      <w:bookmarkEnd w:id="432"/>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433" w:name="_Toc44339732"/>
      <w:bookmarkStart w:id="434" w:name="_Toc51063184"/>
      <w:bookmarkStart w:id="435" w:name="_Toc10599446"/>
      <w:r w:rsidRPr="00900276">
        <w:rPr>
          <w:lang w:val="en-GB"/>
        </w:rPr>
        <w:lastRenderedPageBreak/>
        <w:t>R</w:t>
      </w:r>
      <w:r w:rsidR="00F96196" w:rsidRPr="00900276">
        <w:rPr>
          <w:lang w:val="en-GB"/>
        </w:rPr>
        <w:t>ef</w:t>
      </w:r>
      <w:r w:rsidRPr="00900276">
        <w:rPr>
          <w:lang w:val="en-GB"/>
        </w:rPr>
        <w:t>erences</w:t>
      </w:r>
      <w:bookmarkEnd w:id="433"/>
    </w:p>
    <w:p w14:paraId="2759AAE4" w14:textId="77777777" w:rsidR="00524B65" w:rsidRDefault="00524B65" w:rsidP="00376952">
      <w:pPr>
        <w:pStyle w:val="Literatureentry"/>
        <w:rPr>
          <w:lang w:val="en-GB"/>
        </w:rPr>
      </w:pPr>
      <w:bookmarkStart w:id="436" w:name="Abbildungsverzeichnis"/>
      <w:bookmarkStart w:id="437" w:name="_Toc59933380"/>
      <w:bookmarkEnd w:id="434"/>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 xml:space="preserve">Quality </w:t>
      </w:r>
      <w:proofErr w:type="spellStart"/>
      <w:r w:rsidRPr="00417AA1">
        <w:rPr>
          <w:lang w:val="en-GB"/>
        </w:rPr>
        <w:t>Center</w:t>
      </w:r>
      <w:proofErr w:type="spellEnd"/>
      <w:r w:rsidRPr="00417AA1">
        <w:rPr>
          <w:lang w:val="en-GB"/>
        </w:rPr>
        <w:t>).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proofErr w:type="spellStart"/>
      <w:r w:rsidRPr="00F6200D">
        <w:rPr>
          <w:lang w:val="de-CH"/>
        </w:rPr>
        <w:t>Hoogenraad</w:t>
      </w:r>
      <w:proofErr w:type="spellEnd"/>
      <w:r w:rsidRPr="00F6200D">
        <w:rPr>
          <w:lang w:val="de-CH"/>
        </w:rPr>
        <w:t xml:space="preserve">, W. (2017, </w:t>
      </w:r>
      <w:proofErr w:type="spellStart"/>
      <w:r w:rsidRPr="00F6200D">
        <w:rPr>
          <w:lang w:val="de-CH"/>
        </w:rPr>
        <w:t>October</w:t>
      </w:r>
      <w:proofErr w:type="spellEnd"/>
      <w:r w:rsidRPr="00F6200D">
        <w:rPr>
          <w:lang w:val="de-CH"/>
        </w:rPr>
        <w:t xml:space="preserve">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 xml:space="preserve">International Society for Pharmaceutical Engineering ISPE. (2008). GAMP 5 - A Risk-Based Approach to Compliant </w:t>
      </w:r>
      <w:proofErr w:type="spellStart"/>
      <w:r w:rsidRPr="00DF3358">
        <w:rPr>
          <w:lang w:val="en-GB"/>
        </w:rPr>
        <w:t>GxP</w:t>
      </w:r>
      <w:proofErr w:type="spellEnd"/>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 xml:space="preserve">Jain, N., &amp; </w:t>
      </w:r>
      <w:proofErr w:type="spellStart"/>
      <w:r w:rsidRPr="009E0686">
        <w:rPr>
          <w:lang w:val="en-GB"/>
        </w:rPr>
        <w:t>Sawant</w:t>
      </w:r>
      <w:proofErr w:type="spellEnd"/>
      <w:r w:rsidRPr="009E0686">
        <w:rPr>
          <w:lang w:val="en-GB"/>
        </w:rPr>
        <w: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proofErr w:type="spellStart"/>
      <w:r w:rsidRPr="00A25A53">
        <w:rPr>
          <w:lang w:val="en-GB"/>
        </w:rPr>
        <w:t>Johner</w:t>
      </w:r>
      <w:proofErr w:type="spellEnd"/>
      <w:r w:rsidRPr="00A25A53">
        <w:rPr>
          <w:lang w:val="en-GB"/>
        </w:rPr>
        <w:t>,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proofErr w:type="spellStart"/>
      <w:r w:rsidRPr="00376952">
        <w:rPr>
          <w:lang w:val="en-GB"/>
        </w:rPr>
        <w:t>Nicieja</w:t>
      </w:r>
      <w:proofErr w:type="spellEnd"/>
      <w:r w:rsidRPr="00376952">
        <w:rPr>
          <w:lang w:val="en-GB"/>
        </w:rPr>
        <w:t>,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proofErr w:type="spellStart"/>
      <w:r w:rsidRPr="00426B65">
        <w:rPr>
          <w:lang w:val="en-GB"/>
        </w:rPr>
        <w:t>Qualitest</w:t>
      </w:r>
      <w:proofErr w:type="spellEnd"/>
      <w:r w:rsidRPr="00426B65">
        <w:rPr>
          <w:lang w:val="en-GB"/>
        </w:rPr>
        <w:t>. (</w:t>
      </w:r>
      <w:proofErr w:type="spellStart"/>
      <w:r w:rsidRPr="00426B65">
        <w:rPr>
          <w:lang w:val="en-GB"/>
        </w:rPr>
        <w:t>n.d.</w:t>
      </w:r>
      <w:proofErr w:type="spellEnd"/>
      <w:r w:rsidRPr="00426B65">
        <w:rPr>
          <w:lang w:val="en-GB"/>
        </w:rPr>
        <w:t>).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proofErr w:type="spellStart"/>
      <w:r w:rsidRPr="00376952">
        <w:rPr>
          <w:lang w:val="en-GB"/>
        </w:rPr>
        <w:t>scenarioo</w:t>
      </w:r>
      <w:proofErr w:type="spellEnd"/>
      <w:r w:rsidRPr="00376952">
        <w:rPr>
          <w:lang w:val="en-GB"/>
        </w:rPr>
        <w:t>. (</w:t>
      </w:r>
      <w:proofErr w:type="spellStart"/>
      <w:r w:rsidRPr="00376952">
        <w:rPr>
          <w:lang w:val="en-GB"/>
        </w:rPr>
        <w:t>n.d.</w:t>
      </w:r>
      <w:proofErr w:type="spellEnd"/>
      <w:r w:rsidRPr="00376952">
        <w:rPr>
          <w:lang w:val="en-GB"/>
        </w:rPr>
        <w:t>). Retrieved March 27, 2020, from http://scenarioo.org/</w:t>
      </w:r>
    </w:p>
    <w:p w14:paraId="101F8977" w14:textId="3B83EC90" w:rsidR="00376952" w:rsidRPr="00376952" w:rsidRDefault="00376952" w:rsidP="00376952">
      <w:pPr>
        <w:pStyle w:val="Literatureentry"/>
        <w:rPr>
          <w:lang w:val="en-GB"/>
        </w:rPr>
      </w:pPr>
      <w:proofErr w:type="spellStart"/>
      <w:r w:rsidRPr="00900276">
        <w:rPr>
          <w:lang w:val="de-CH"/>
        </w:rPr>
        <w:t>Selenium</w:t>
      </w:r>
      <w:proofErr w:type="spellEnd"/>
      <w:r w:rsidRPr="00900276">
        <w:rPr>
          <w:lang w:val="de-CH"/>
        </w:rPr>
        <w:t xml:space="preserve">. </w:t>
      </w:r>
      <w:r w:rsidRPr="00376952">
        <w:rPr>
          <w:lang w:val="de-CH"/>
        </w:rPr>
        <w:t>(</w:t>
      </w:r>
      <w:proofErr w:type="spellStart"/>
      <w:r w:rsidRPr="00376952">
        <w:rPr>
          <w:lang w:val="de-CH"/>
        </w:rPr>
        <w:t>n.d</w:t>
      </w:r>
      <w:proofErr w:type="spellEnd"/>
      <w:r w:rsidRPr="00376952">
        <w:rPr>
          <w:lang w:val="de-CH"/>
        </w:rPr>
        <w:t xml:space="preserve">.). </w:t>
      </w:r>
      <w:proofErr w:type="spellStart"/>
      <w:r w:rsidRPr="00376952">
        <w:rPr>
          <w:lang w:val="de-CH"/>
        </w:rPr>
        <w:t>Selenium</w:t>
      </w:r>
      <w:proofErr w:type="spellEnd"/>
      <w:r w:rsidRPr="00376952">
        <w:rPr>
          <w:lang w:val="de-CH"/>
        </w:rPr>
        <w:t xml:space="preserve"> </w:t>
      </w:r>
      <w:proofErr w:type="spellStart"/>
      <w:r w:rsidRPr="00376952">
        <w:rPr>
          <w:lang w:val="de-CH"/>
        </w:rPr>
        <w:t>automates</w:t>
      </w:r>
      <w:proofErr w:type="spellEnd"/>
      <w:r w:rsidRPr="00376952">
        <w:rPr>
          <w:lang w:val="de-CH"/>
        </w:rPr>
        <w:t xml:space="preserve"> </w:t>
      </w:r>
      <w:proofErr w:type="spellStart"/>
      <w:r w:rsidRPr="00376952">
        <w:rPr>
          <w:lang w:val="de-CH"/>
        </w:rPr>
        <w:t>browsers</w:t>
      </w:r>
      <w:proofErr w:type="spellEnd"/>
      <w:r w:rsidRPr="00376952">
        <w:rPr>
          <w:lang w:val="de-CH"/>
        </w:rPr>
        <w:t xml:space="preserve">.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proofErr w:type="spellStart"/>
      <w:r>
        <w:rPr>
          <w:lang w:val="en-GB"/>
        </w:rPr>
        <w:t>SmartBear</w:t>
      </w:r>
      <w:proofErr w:type="spellEnd"/>
      <w:r>
        <w:rPr>
          <w:lang w:val="en-GB"/>
        </w:rPr>
        <w:t xml:space="preserve">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 xml:space="preserve">Wikipedia. (2018, June 26). </w:t>
      </w:r>
      <w:proofErr w:type="spellStart"/>
      <w:r w:rsidRPr="00880149">
        <w:rPr>
          <w:lang w:val="en-GB"/>
        </w:rPr>
        <w:t>GxP</w:t>
      </w:r>
      <w:proofErr w:type="spellEnd"/>
      <w:r w:rsidRPr="00880149">
        <w:rPr>
          <w:lang w:val="en-GB"/>
        </w:rPr>
        <w:t>.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xml:space="preserve">). </w:t>
      </w:r>
      <w:proofErr w:type="spellStart"/>
      <w:r w:rsidR="00376952" w:rsidRPr="00376952">
        <w:rPr>
          <w:lang w:val="en-GB"/>
        </w:rPr>
        <w:t>Vue</w:t>
      </w:r>
      <w:proofErr w:type="spellEnd"/>
      <w:r w:rsidR="00376952" w:rsidRPr="00376952">
        <w:rPr>
          <w:lang w:val="en-GB"/>
        </w:rPr>
        <w:t xml:space="preserv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438" w:name="_Toc44339733"/>
      <w:bookmarkEnd w:id="436"/>
      <w:bookmarkEnd w:id="437"/>
      <w:r w:rsidRPr="00DF0033">
        <w:rPr>
          <w:lang w:val="en-GB"/>
        </w:rPr>
        <w:lastRenderedPageBreak/>
        <w:t xml:space="preserve">List of </w:t>
      </w:r>
      <w:r w:rsidR="00F57DC7" w:rsidRPr="00DF0033">
        <w:rPr>
          <w:lang w:val="en-GB"/>
        </w:rPr>
        <w:t>F</w:t>
      </w:r>
      <w:r w:rsidRPr="00DF0033">
        <w:rPr>
          <w:lang w:val="en-GB"/>
        </w:rPr>
        <w:t>igures</w:t>
      </w:r>
      <w:bookmarkEnd w:id="438"/>
    </w:p>
    <w:p w14:paraId="53A659FB" w14:textId="77777777" w:rsidR="00AE1743" w:rsidRDefault="00723BB2">
      <w:pPr>
        <w:pStyle w:val="Abbildungsverzeichni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1D2147">
      <w:pPr>
        <w:pStyle w:val="Abbildungsverzeichni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1D2147">
      <w:pPr>
        <w:pStyle w:val="Abbildungsverzeichni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proofErr w:type="gramStart"/>
      <w:r w:rsidR="006709AF" w:rsidRPr="00DF0033">
        <w:rPr>
          <w:lang w:val="en-GB"/>
        </w:rPr>
        <w:t>“</w:t>
      </w:r>
      <w:r w:rsidR="00696A18" w:rsidRPr="00DF0033">
        <w:rPr>
          <w:lang w:val="en-GB"/>
        </w:rPr>
        <w:t xml:space="preserve"> </w:t>
      </w:r>
      <w:r w:rsidR="006709AF" w:rsidRPr="00DF0033">
        <w:rPr>
          <w:lang w:val="en-GB"/>
        </w:rPr>
        <w:sym w:font="Wingdings" w:char="F0E0"/>
      </w:r>
      <w:proofErr w:type="gramEnd"/>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 xml:space="preserve">Now, the caption </w:t>
      </w:r>
      <w:proofErr w:type="gramStart"/>
      <w:r w:rsidRPr="00DF0033">
        <w:rPr>
          <w:lang w:val="en-GB"/>
        </w:rPr>
        <w:t>is formatted</w:t>
      </w:r>
      <w:proofErr w:type="gramEnd"/>
      <w:r w:rsidRPr="00DF0033">
        <w:rPr>
          <w:lang w:val="en-GB"/>
        </w:rPr>
        <w:t xml:space="preserve">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Textkrper"/>
        <w:rPr>
          <w:lang w:val="en-GB"/>
        </w:rPr>
      </w:pPr>
      <w:r w:rsidRPr="00DF0033">
        <w:rPr>
          <w:lang w:val="en-GB"/>
        </w:rPr>
        <w:t xml:space="preserve">Further information </w:t>
      </w:r>
      <w:proofErr w:type="gramStart"/>
      <w:r w:rsidRPr="00DF0033">
        <w:rPr>
          <w:lang w:val="en-GB"/>
        </w:rPr>
        <w:t>can be found</w:t>
      </w:r>
      <w:proofErr w:type="gramEnd"/>
      <w:r w:rsidRPr="00DF0033">
        <w:rPr>
          <w:lang w:val="en-GB"/>
        </w:rPr>
        <w:t xml:space="preserve">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439" w:name="_Toc44339734"/>
      <w:r w:rsidRPr="00DF0033">
        <w:rPr>
          <w:lang w:val="en-GB"/>
        </w:rPr>
        <w:lastRenderedPageBreak/>
        <w:t>List of Tables</w:t>
      </w:r>
      <w:bookmarkEnd w:id="439"/>
      <w:r w:rsidRPr="00DF0033">
        <w:rPr>
          <w:lang w:val="en-GB"/>
        </w:rPr>
        <w:t xml:space="preserve"> </w:t>
      </w:r>
    </w:p>
    <w:p w14:paraId="759C9EBA" w14:textId="77777777" w:rsidR="00723BB2" w:rsidRDefault="00696A18">
      <w:pPr>
        <w:pStyle w:val="Abbildungsverzeichni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1D2147">
      <w:pPr>
        <w:pStyle w:val="Abbildungsverzeichni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Textkrper"/>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440" w:name="_Toc44339735"/>
      <w:r w:rsidRPr="00DF0033">
        <w:rPr>
          <w:lang w:val="en-GB"/>
        </w:rPr>
        <w:lastRenderedPageBreak/>
        <w:t xml:space="preserve">List of </w:t>
      </w:r>
      <w:r w:rsidRPr="00DF0033">
        <w:rPr>
          <w:rStyle w:val="hps"/>
          <w:lang w:val="en-GB"/>
        </w:rPr>
        <w:t>Abbreviations</w:t>
      </w:r>
      <w:bookmarkEnd w:id="440"/>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7973"/>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1D2147"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6C64CD" w:rsidRPr="001D2147" w14:paraId="7BE53833" w14:textId="77777777" w:rsidTr="00BD0BBE">
        <w:tc>
          <w:tcPr>
            <w:tcW w:w="1668" w:type="dxa"/>
          </w:tcPr>
          <w:p w14:paraId="33050C3F" w14:textId="10717643" w:rsidR="006C64CD" w:rsidRDefault="006C64CD" w:rsidP="008F5DB7">
            <w:pPr>
              <w:jc w:val="left"/>
              <w:rPr>
                <w:lang w:val="en-GB"/>
              </w:rPr>
            </w:pPr>
            <w:r>
              <w:rPr>
                <w:lang w:val="en-GB"/>
              </w:rPr>
              <w:t>FDA</w:t>
            </w:r>
          </w:p>
        </w:tc>
        <w:tc>
          <w:tcPr>
            <w:tcW w:w="8110" w:type="dxa"/>
          </w:tcPr>
          <w:p w14:paraId="63B39843" w14:textId="21EA55F2" w:rsidR="006C64CD" w:rsidRDefault="006C64CD" w:rsidP="008F5DB7">
            <w:pPr>
              <w:jc w:val="left"/>
              <w:rPr>
                <w:lang w:val="en-GB"/>
              </w:rPr>
            </w:pPr>
            <w:r>
              <w:rPr>
                <w:lang w:val="en-GB"/>
              </w:rPr>
              <w:t>U.S. Food and Drug Administration</w:t>
            </w:r>
            <w:r>
              <w:rPr>
                <w:lang w:val="en-GB"/>
              </w:rPr>
              <w:br/>
            </w:r>
            <w:proofErr w:type="gramStart"/>
            <w:r>
              <w:rPr>
                <w:lang w:val="en-GB"/>
              </w:rPr>
              <w:t>…..</w:t>
            </w:r>
            <w:proofErr w:type="gramEnd"/>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EA324A" w14:paraId="27DEB531" w14:textId="77777777" w:rsidTr="00BD0BBE">
        <w:tc>
          <w:tcPr>
            <w:tcW w:w="1668" w:type="dxa"/>
          </w:tcPr>
          <w:p w14:paraId="7E88BE64" w14:textId="7311E455" w:rsidR="00B62555" w:rsidRDefault="00B62555" w:rsidP="008F5DB7">
            <w:pPr>
              <w:jc w:val="left"/>
              <w:rPr>
                <w:lang w:val="en-GB"/>
              </w:rPr>
            </w:pPr>
          </w:p>
        </w:tc>
        <w:tc>
          <w:tcPr>
            <w:tcW w:w="8110" w:type="dxa"/>
          </w:tcPr>
          <w:p w14:paraId="5EFCEB60" w14:textId="439ABA50" w:rsidR="00B62555" w:rsidRDefault="00B62555" w:rsidP="008F5DB7">
            <w:pPr>
              <w:jc w:val="left"/>
              <w:rPr>
                <w:lang w:val="en-GB"/>
              </w:rPr>
            </w:pPr>
          </w:p>
        </w:tc>
      </w:tr>
      <w:tr w:rsidR="00E74D3F" w:rsidRPr="004958F2" w14:paraId="44F37AAE" w14:textId="77777777" w:rsidTr="00BD0BBE">
        <w:tc>
          <w:tcPr>
            <w:tcW w:w="1668" w:type="dxa"/>
          </w:tcPr>
          <w:p w14:paraId="46A7752E" w14:textId="4BB63DA0" w:rsidR="00E74D3F" w:rsidRDefault="00E74D3F" w:rsidP="008F5DB7">
            <w:pPr>
              <w:jc w:val="left"/>
              <w:rPr>
                <w:lang w:val="en-GB"/>
              </w:rPr>
            </w:pPr>
            <w:proofErr w:type="spellStart"/>
            <w:r>
              <w:rPr>
                <w:lang w:val="en-GB"/>
              </w:rPr>
              <w:t>GxP</w:t>
            </w:r>
            <w:proofErr w:type="spellEnd"/>
          </w:p>
        </w:tc>
        <w:tc>
          <w:tcPr>
            <w:tcW w:w="8110" w:type="dxa"/>
          </w:tcPr>
          <w:p w14:paraId="21473CC8" w14:textId="77777777" w:rsidR="00E74D3F" w:rsidRDefault="00E74D3F" w:rsidP="008F5DB7">
            <w:pPr>
              <w:jc w:val="left"/>
              <w:rPr>
                <w:lang w:val="en-GB"/>
              </w:rPr>
            </w:pPr>
          </w:p>
        </w:tc>
      </w:tr>
      <w:tr w:rsidR="006C18FD" w:rsidRPr="004958F2" w14:paraId="12C85BE7" w14:textId="77777777" w:rsidTr="00BD0BBE">
        <w:tc>
          <w:tcPr>
            <w:tcW w:w="1668" w:type="dxa"/>
          </w:tcPr>
          <w:p w14:paraId="20DC062E" w14:textId="0EB26467" w:rsidR="006C18FD" w:rsidRPr="006C18FD" w:rsidRDefault="006C18FD" w:rsidP="008F5DB7">
            <w:pPr>
              <w:jc w:val="left"/>
              <w:rPr>
                <w:lang/>
              </w:rPr>
            </w:pPr>
            <w:r>
              <w:rPr>
                <w:lang/>
              </w:rPr>
              <w:t>JBA</w:t>
            </w:r>
          </w:p>
        </w:tc>
        <w:tc>
          <w:tcPr>
            <w:tcW w:w="8110" w:type="dxa"/>
          </w:tcPr>
          <w:p w14:paraId="33E5D27A" w14:textId="77777777" w:rsidR="006C18FD" w:rsidRDefault="006C18FD"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rPr>
            </w:pPr>
            <w:r>
              <w:rPr>
                <w:lang/>
              </w:rPr>
              <w:t>JVM</w:t>
            </w:r>
          </w:p>
        </w:tc>
        <w:tc>
          <w:tcPr>
            <w:tcW w:w="8110" w:type="dxa"/>
          </w:tcPr>
          <w:p w14:paraId="12B52887" w14:textId="45E599A4" w:rsidR="00BD0BBE" w:rsidRPr="00BD0BBE" w:rsidRDefault="00BD0BBE" w:rsidP="008F5DB7">
            <w:pPr>
              <w:jc w:val="left"/>
              <w:rPr>
                <w:lang/>
              </w:rPr>
            </w:pPr>
            <w:r>
              <w:rPr>
                <w:lang/>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rPr>
            </w:pPr>
            <w:r>
              <w:rPr>
                <w:lang/>
              </w:rPr>
              <w:t>SME</w:t>
            </w:r>
          </w:p>
        </w:tc>
        <w:tc>
          <w:tcPr>
            <w:tcW w:w="8110" w:type="dxa"/>
          </w:tcPr>
          <w:p w14:paraId="6F9CB07F" w14:textId="30BB9F53" w:rsidR="00DB49D1" w:rsidRPr="00B62555" w:rsidRDefault="00B62555" w:rsidP="008F5DB7">
            <w:pPr>
              <w:jc w:val="left"/>
              <w:rPr>
                <w:lang/>
              </w:rPr>
            </w:pPr>
            <w:r>
              <w:rPr>
                <w:lang/>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441" w:name="_Toc44339736"/>
      <w:bookmarkEnd w:id="435"/>
      <w:r>
        <w:rPr>
          <w:lang w:val="en-GB"/>
        </w:rPr>
        <w:lastRenderedPageBreak/>
        <w:t>Appendix</w:t>
      </w:r>
      <w:bookmarkEnd w:id="441"/>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w:t>
      </w:r>
      <w:proofErr w:type="gramStart"/>
      <w:r w:rsidRPr="00DF0033">
        <w:rPr>
          <w:lang w:val="en-GB"/>
        </w:rPr>
        <w:t>.“</w:t>
      </w:r>
      <w:proofErr w:type="gramEnd"/>
      <w:r w:rsidRPr="00DF0033">
        <w:rPr>
          <w:lang w:val="en-GB"/>
        </w:rPr>
        <w:t xml:space="preserve"> Thereby </w:t>
      </w:r>
      <w:r w:rsidR="005D7BD9" w:rsidRPr="00DF0033">
        <w:rPr>
          <w:lang w:val="en-GB"/>
        </w:rPr>
        <w:t xml:space="preserve">this entry </w:t>
      </w:r>
      <w:proofErr w:type="gramStart"/>
      <w:r w:rsidR="005D7BD9" w:rsidRPr="00DF0033">
        <w:rPr>
          <w:lang w:val="en-GB"/>
        </w:rPr>
        <w:t>is listed</w:t>
      </w:r>
      <w:proofErr w:type="gramEnd"/>
      <w:r w:rsidR="005D7BD9" w:rsidRPr="00DF0033">
        <w:rPr>
          <w:lang w:val="en-GB"/>
        </w:rPr>
        <w:t xml:space="preserve">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428"/>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Leuenberger Sabrina (s)" w:date="2020-06-20T16:07:00Z" w:initials="LS(">
    <w:p w14:paraId="7D231CC3" w14:textId="44F79B77" w:rsidR="001D2147" w:rsidRPr="009C3AE7" w:rsidRDefault="001D2147">
      <w:pPr>
        <w:pStyle w:val="Kommentartext"/>
        <w:rPr>
          <w:lang/>
        </w:rPr>
      </w:pPr>
      <w:r>
        <w:rPr>
          <w:rStyle w:val="Kommentarzeichen"/>
        </w:rPr>
        <w:annotationRef/>
      </w:r>
      <w:r>
        <w:rPr>
          <w:lang/>
        </w:rPr>
        <w:t>Umschreiben: Auch wenn z.T. Tools zur unterstützung des PRozessses eingesetzt werden, wie zum Beispiel....</w:t>
      </w:r>
    </w:p>
  </w:comment>
  <w:comment w:id="9" w:author="Leuenberger Sabrina (s)" w:date="2020-06-21T14:25:00Z" w:initials="LS(">
    <w:p w14:paraId="2127A8CB" w14:textId="6EE243E8" w:rsidR="001D2147" w:rsidRPr="00F73352" w:rsidRDefault="001D2147">
      <w:pPr>
        <w:pStyle w:val="Kommentartext"/>
        <w:rPr>
          <w:lang/>
        </w:rPr>
      </w:pPr>
      <w:r>
        <w:rPr>
          <w:rStyle w:val="Kommentarzeichen"/>
        </w:rPr>
        <w:annotationRef/>
      </w:r>
      <w:r>
        <w:rPr>
          <w:lang/>
        </w:rPr>
        <w:t>Auf letzten Paragraphen im Kapitel 1.1 bezug nehmen: Burnett hatt bedenken, BDD verspricht hier abhilft. Damit könnten wir das überwinden.</w:t>
      </w:r>
    </w:p>
  </w:comment>
  <w:comment w:id="10" w:author="Leuenberger Sabrina (s)" w:date="2020-04-19T11:37:00Z" w:initials="LS(">
    <w:p w14:paraId="1F843066" w14:textId="696AE1D1" w:rsidR="001D2147" w:rsidRPr="00120DC0" w:rsidRDefault="001D2147">
      <w:pPr>
        <w:pStyle w:val="Kommentartext"/>
        <w:rPr>
          <w:lang/>
        </w:rPr>
      </w:pPr>
      <w:r>
        <w:rPr>
          <w:rStyle w:val="Kommentarzeichen"/>
        </w:rPr>
        <w:annotationRef/>
      </w:r>
      <w:r>
        <w:rPr>
          <w:lang/>
        </w:rPr>
        <w:t>Präzisieren</w:t>
      </w:r>
    </w:p>
  </w:comment>
  <w:comment w:id="60" w:author="Leuenberger Sabrina (s)" w:date="2020-04-23T10:05:00Z" w:initials="LS(">
    <w:p w14:paraId="5E09CE40" w14:textId="77777777" w:rsidR="001D2147" w:rsidRPr="00B95C02" w:rsidRDefault="001D2147" w:rsidP="00F73352">
      <w:pPr>
        <w:pStyle w:val="Kommentartext"/>
        <w:rPr>
          <w:lang/>
        </w:rPr>
      </w:pPr>
      <w:r>
        <w:rPr>
          <w:rStyle w:val="Kommentarzeichen"/>
        </w:rPr>
        <w:annotationRef/>
      </w:r>
      <w:r>
        <w:rPr>
          <w:lang/>
        </w:rPr>
        <w:t>Formal testing will often be based on the FS GAMP5 p.175</w:t>
      </w:r>
    </w:p>
  </w:comment>
  <w:comment w:id="62" w:author="Leuenberger Sabrina (s)" w:date="2020-06-27T11:43:00Z" w:initials="LS(">
    <w:p w14:paraId="3F539FB1" w14:textId="4D21D706" w:rsidR="001D2147" w:rsidRPr="00C930C0" w:rsidRDefault="001D2147">
      <w:pPr>
        <w:pStyle w:val="Kommentartext"/>
        <w:rPr>
          <w:lang/>
        </w:rPr>
      </w:pPr>
      <w:r>
        <w:rPr>
          <w:rStyle w:val="Kommentarzeichen"/>
        </w:rPr>
        <w:annotationRef/>
      </w:r>
      <w:r>
        <w:rPr>
          <w:lang/>
        </w:rPr>
        <w:t>Synonyme in the bdd world: requirement suite</w:t>
      </w:r>
    </w:p>
  </w:comment>
  <w:comment w:id="75" w:author="Leuenberger Sabrina (s)" w:date="2020-04-06T15:59:00Z" w:initials="LS(">
    <w:p w14:paraId="641D3D8E" w14:textId="0216C662" w:rsidR="001D2147" w:rsidRDefault="001D2147">
      <w:pPr>
        <w:pStyle w:val="Kommentartext"/>
      </w:pPr>
      <w:r>
        <w:rPr>
          <w:rStyle w:val="Kommentarzeichen"/>
        </w:rPr>
        <w:annotationRef/>
      </w:r>
      <w:r>
        <w:t>Ins Kapitel 1.4 genommen. Hier herausnehmen, wenn Aufbau dieses Kapitels klarer wird.</w:t>
      </w:r>
    </w:p>
  </w:comment>
  <w:comment w:id="83" w:author="Leuenberger Sabrina (s)" w:date="2020-06-27T10:36:00Z" w:initials="LS(">
    <w:p w14:paraId="1C2D39FB" w14:textId="77777777" w:rsidR="001D2147" w:rsidRPr="00E90644" w:rsidRDefault="001D2147" w:rsidP="001D1236">
      <w:pPr>
        <w:pStyle w:val="Kommentartext"/>
        <w:rPr>
          <w:lang/>
        </w:rPr>
      </w:pPr>
      <w:r>
        <w:rPr>
          <w:rStyle w:val="Kommentarzeichen"/>
        </w:rPr>
        <w:annotationRef/>
      </w:r>
      <w:r>
        <w:rPr>
          <w:lang/>
        </w:rPr>
        <w:t>To put into Material &amp; Methods</w:t>
      </w:r>
    </w:p>
  </w:comment>
  <w:comment w:id="127" w:author="Leuenberger Sabrina (s)" w:date="2020-06-26T08:58:00Z" w:initials="LS(">
    <w:p w14:paraId="62B04F5D" w14:textId="646E2C2B" w:rsidR="001D2147" w:rsidRPr="00EA324A" w:rsidRDefault="001D2147">
      <w:pPr>
        <w:pStyle w:val="Kommentartext"/>
        <w:rPr>
          <w:lang/>
        </w:rPr>
      </w:pPr>
      <w:r>
        <w:rPr>
          <w:rStyle w:val="Kommentarzeichen"/>
        </w:rPr>
        <w:annotationRef/>
      </w:r>
      <w:r>
        <w:rPr>
          <w:lang/>
        </w:rPr>
        <w:t>Ich Weiss nicht richtig wie ich hier argumentieren soll. Was ist sagen möchte, dass in der Projektphase die Verification sehr wichtig ist. Bei der Operation ist es auch wichtig, es ist aber, so wie ich es verstehen, ein viel Kleiner Anteil, da noch sehr viel anderes dazu kommt, die in der Projektphase nicht (oder nicht so prominent) in GAMP5 erwähnt werden.</w:t>
      </w:r>
    </w:p>
  </w:comment>
  <w:comment w:id="129" w:author="Leuenberger Sabrina (s)" w:date="2020-06-26T10:44:00Z" w:initials="LS(">
    <w:p w14:paraId="243266AC" w14:textId="2AC5AD56" w:rsidR="001D2147" w:rsidRPr="00224116" w:rsidRDefault="001D2147">
      <w:pPr>
        <w:pStyle w:val="Kommentartext"/>
        <w:rPr>
          <w:lang/>
        </w:rPr>
      </w:pPr>
      <w:r>
        <w:rPr>
          <w:rStyle w:val="Kommentarzeichen"/>
        </w:rPr>
        <w:annotationRef/>
      </w:r>
      <w:r>
        <w:rPr>
          <w:lang/>
        </w:rPr>
        <w:t>Auf diese Anforderungen beim Prototypisieren abdecken, oder mind. Diskutieren.</w:t>
      </w:r>
    </w:p>
  </w:comment>
  <w:comment w:id="130" w:author="Leuenberger Sabrina (s)" w:date="2020-06-26T09:28:00Z" w:initials="LS(">
    <w:p w14:paraId="38067CAF" w14:textId="29140A07" w:rsidR="001D2147" w:rsidRPr="004F12E3" w:rsidRDefault="001D2147">
      <w:pPr>
        <w:pStyle w:val="Kommentartext"/>
        <w:rPr>
          <w:lang/>
        </w:rPr>
      </w:pPr>
      <w:r>
        <w:rPr>
          <w:rStyle w:val="Kommentarzeichen"/>
        </w:rPr>
        <w:annotationRef/>
      </w:r>
      <w:r>
        <w:rPr>
          <w:lang/>
        </w:rPr>
        <w:t>To be put in the discussion: GAMP5 says that maximal profit is reached, when supporting electronic signatures and electronic records in complianve with regulatory requirements (p.207)</w:t>
      </w:r>
    </w:p>
  </w:comment>
  <w:comment w:id="131" w:author="Leuenberger Sabrina (s)" w:date="2020-06-26T09:24:00Z" w:initials="LS(">
    <w:p w14:paraId="02BE8E12" w14:textId="4FBB2F38" w:rsidR="001D2147" w:rsidRPr="002C128E" w:rsidRDefault="001D2147">
      <w:pPr>
        <w:pStyle w:val="Kommentartext"/>
        <w:rPr>
          <w:lang/>
        </w:rPr>
      </w:pPr>
      <w:r>
        <w:rPr>
          <w:rStyle w:val="Kommentarzeichen"/>
        </w:rPr>
        <w:annotationRef/>
      </w:r>
      <w:r>
        <w:rPr>
          <w:lang/>
        </w:rPr>
        <w:t xml:space="preserve">This statement we can confirm with the prototype </w:t>
      </w:r>
      <w:r w:rsidRPr="002C128E">
        <w:rPr>
          <w:lang/>
        </w:rPr>
        <w:sym w:font="Wingdings" w:char="F0E0"/>
      </w:r>
      <w:r>
        <w:rPr>
          <w:lang/>
        </w:rPr>
        <w:t xml:space="preserve"> Discussion make the link</w:t>
      </w:r>
    </w:p>
  </w:comment>
  <w:comment w:id="132" w:author="Leuenberger Sabrina (s)" w:date="2020-06-26T10:15:00Z" w:initials="LS(">
    <w:p w14:paraId="0E20F9F4" w14:textId="77777777" w:rsidR="001D2147" w:rsidRDefault="001D2147">
      <w:pPr>
        <w:pStyle w:val="Kommentartext"/>
        <w:rPr>
          <w:lang/>
        </w:rPr>
      </w:pPr>
      <w:r>
        <w:rPr>
          <w:rStyle w:val="Kommentarzeichen"/>
        </w:rPr>
        <w:annotationRef/>
      </w:r>
      <w:r>
        <w:rPr>
          <w:lang/>
        </w:rPr>
        <w:t>Zu überprüfen</w:t>
      </w:r>
    </w:p>
    <w:p w14:paraId="14A2DE57" w14:textId="704E7D11" w:rsidR="001D2147" w:rsidRPr="00036811" w:rsidRDefault="001D2147">
      <w:pPr>
        <w:pStyle w:val="Kommentartext"/>
        <w:rPr>
          <w:lang/>
        </w:rPr>
      </w:pPr>
    </w:p>
  </w:comment>
  <w:comment w:id="140" w:author="Leuenberger Sabrina (s)" w:date="2020-04-15T16:28:00Z" w:initials="LS(">
    <w:p w14:paraId="3BFEDA14" w14:textId="40C18175" w:rsidR="001D2147" w:rsidRPr="00900853" w:rsidRDefault="001D2147">
      <w:pPr>
        <w:pStyle w:val="Kommentartext"/>
        <w:rPr>
          <w:lang/>
        </w:rPr>
      </w:pPr>
      <w:r>
        <w:rPr>
          <w:rStyle w:val="Kommentarzeichen"/>
        </w:rPr>
        <w:annotationRef/>
      </w:r>
      <w:r>
        <w:rPr>
          <w:lang/>
        </w:rPr>
        <w:t>Check if it is according to the citation rules: the ‘are’ is included by me to make a complete sentence out of it.</w:t>
      </w:r>
    </w:p>
  </w:comment>
  <w:comment w:id="142" w:author="Leuenberger Sabrina (s)" w:date="2020-04-27T16:18:00Z" w:initials="LS(">
    <w:p w14:paraId="615E4AB9" w14:textId="1578084B" w:rsidR="001D2147" w:rsidRPr="00A461E2" w:rsidRDefault="001D2147">
      <w:pPr>
        <w:pStyle w:val="Kommentartext"/>
        <w:rPr>
          <w:lang/>
        </w:rPr>
      </w:pPr>
      <w:r>
        <w:rPr>
          <w:rStyle w:val="Kommentarzeichen"/>
        </w:rPr>
        <w:annotationRef/>
      </w:r>
      <w:r>
        <w:rPr>
          <w:lang/>
        </w:rPr>
        <w:t>Nicht ‘IT Unit’ verwenden, sondern den Begriff der GAMP5 verwendet, wo es sagt, dass der Supplier auch intern sein kann.</w:t>
      </w:r>
    </w:p>
  </w:comment>
  <w:comment w:id="143" w:author="Leuenberger Sabrina (s)" w:date="2020-04-27T16:41:00Z" w:initials="LS(">
    <w:p w14:paraId="120FA83F" w14:textId="2DC77E0C" w:rsidR="001D2147" w:rsidRPr="00345301" w:rsidRDefault="001D2147">
      <w:pPr>
        <w:pStyle w:val="Kommentartext"/>
        <w:rPr>
          <w:lang/>
        </w:rPr>
      </w:pPr>
      <w:r>
        <w:rPr>
          <w:rStyle w:val="Kommentarzeichen"/>
        </w:rPr>
        <w:annotationRef/>
      </w:r>
      <w:r>
        <w:rPr>
          <w:lang/>
        </w:rPr>
        <w:t>Check and integrate what is reviewed and what is the content of the test report.</w:t>
      </w:r>
    </w:p>
  </w:comment>
  <w:comment w:id="146" w:author="Leuenberger Sabrina (s)" w:date="2020-04-28T09:12:00Z" w:initials="LS(">
    <w:p w14:paraId="7D4450BB" w14:textId="527D1AFC" w:rsidR="001D2147" w:rsidRPr="00361CFD" w:rsidRDefault="001D2147">
      <w:pPr>
        <w:pStyle w:val="Kommentartext"/>
        <w:rPr>
          <w:lang/>
        </w:rPr>
      </w:pPr>
      <w:r>
        <w:rPr>
          <w:rStyle w:val="Kommentarzeichen"/>
        </w:rPr>
        <w:annotationRef/>
      </w:r>
      <w:r>
        <w:rPr>
          <w:lang/>
        </w:rPr>
        <w:t xml:space="preserve">Evelyne fragen, ob es für sie ok ist. Für die Arbeit nicht zwingend, aber eine Information die definitive von interesse ist </w:t>
      </w:r>
      <w:r w:rsidRPr="00361CFD">
        <w:rPr>
          <w:lang/>
        </w:rPr>
        <w:sym w:font="Wingdings" w:char="F0E0"/>
      </w:r>
      <w:r>
        <w:rPr>
          <w:lang/>
        </w:rPr>
        <w:t xml:space="preserve"> wenn ok, Zitierregeln korrekt anwenden</w:t>
      </w:r>
    </w:p>
  </w:comment>
  <w:comment w:id="147" w:author="Leuenberger Sabrina (s)" w:date="2020-04-18T17:52:00Z" w:initials="LS(">
    <w:p w14:paraId="6D0BE419" w14:textId="77EBC66D" w:rsidR="001D2147" w:rsidRPr="007B0DEC" w:rsidRDefault="001D2147">
      <w:pPr>
        <w:pStyle w:val="Kommentartext"/>
        <w:rPr>
          <w:lang/>
        </w:rPr>
      </w:pPr>
      <w:r>
        <w:rPr>
          <w:rStyle w:val="Kommentarzeichen"/>
        </w:rPr>
        <w:annotationRef/>
      </w:r>
      <w:r>
        <w:rPr>
          <w:lang/>
        </w:rPr>
        <w:t>Freature and Glue Files</w:t>
      </w:r>
    </w:p>
  </w:comment>
  <w:comment w:id="148" w:author="Leuenberger Sabrina (s)" w:date="2020-04-19T12:09:00Z" w:initials="LS(">
    <w:p w14:paraId="3C750B7A" w14:textId="59E72FA2" w:rsidR="001D2147" w:rsidRPr="001D201F" w:rsidRDefault="001D2147">
      <w:pPr>
        <w:pStyle w:val="Kommentartext"/>
        <w:rPr>
          <w:lang/>
        </w:rPr>
      </w:pPr>
      <w:r>
        <w:rPr>
          <w:rStyle w:val="Kommentarzeichen"/>
        </w:rPr>
        <w:annotationRef/>
      </w:r>
      <w:r>
        <w:rPr>
          <w:lang/>
        </w:rPr>
        <w:t xml:space="preserve">Achtung fast 1:1 abgeschrieben, aber nicht ganz </w:t>
      </w:r>
      <w:r w:rsidRPr="001D201F">
        <w:rPr>
          <w:lang/>
        </w:rPr>
        <w:sym w:font="Wingdings" w:char="F0E0"/>
      </w:r>
      <w:r>
        <w:rPr>
          <w:lang/>
        </w:rPr>
        <w:t xml:space="preserve"> Zitierregel überprüfen.</w:t>
      </w:r>
    </w:p>
  </w:comment>
  <w:comment w:id="257" w:author="Leuenberger Sabrina (s)" w:date="2020-06-28T16:17:00Z" w:initials="LS(">
    <w:p w14:paraId="7C6B0ABF" w14:textId="24A6CAC9" w:rsidR="001D2147" w:rsidRPr="00400FA6" w:rsidRDefault="001D2147">
      <w:pPr>
        <w:pStyle w:val="Kommentartext"/>
        <w:rPr>
          <w:lang/>
        </w:rPr>
      </w:pPr>
      <w:r>
        <w:rPr>
          <w:rStyle w:val="Kommentarzeichen"/>
        </w:rPr>
        <w:annotationRef/>
      </w:r>
      <w:r>
        <w:rPr>
          <w:lang/>
        </w:rPr>
        <w:t>Nicht vergessen zu verifizieren, ob Zitat immer noch stimmt, bevor arbeit fertig stellen.</w:t>
      </w:r>
    </w:p>
  </w:comment>
  <w:comment w:id="255" w:author="Leuenberger Sabrina (s)" w:date="2020-06-28T16:19:00Z" w:initials="LS(">
    <w:p w14:paraId="3632511B" w14:textId="5726ADC9" w:rsidR="00C025D5" w:rsidRPr="00C25D8F" w:rsidRDefault="001D2147">
      <w:pPr>
        <w:pStyle w:val="Kommentartext"/>
        <w:rPr>
          <w:lang/>
        </w:rPr>
      </w:pPr>
      <w:r>
        <w:rPr>
          <w:rStyle w:val="Kommentarzeichen"/>
        </w:rPr>
        <w:annotationRef/>
      </w:r>
      <w:r>
        <w:rPr>
          <w:lang/>
        </w:rPr>
        <w:t>Stilistisch umzuschreiben</w:t>
      </w:r>
    </w:p>
  </w:comment>
  <w:comment w:id="256" w:author="Mathias Fuchs" w:date="2020-06-30T16:03:00Z" w:initials="MF">
    <w:p w14:paraId="3AA15798" w14:textId="6FCDDD98" w:rsidR="00C025D5" w:rsidRDefault="00C025D5">
      <w:pPr>
        <w:pStyle w:val="Kommentartext"/>
      </w:pPr>
      <w:r>
        <w:rPr>
          <w:rStyle w:val="Kommentarzeichen"/>
        </w:rPr>
        <w:annotationRef/>
      </w:r>
      <w:r>
        <w:t>Ja, klingt nicht gut</w:t>
      </w:r>
    </w:p>
  </w:comment>
  <w:comment w:id="277" w:author="Mathias Fuchs" w:date="2020-06-30T16:08:00Z" w:initials="MF">
    <w:p w14:paraId="72646AFC" w14:textId="793DDFE4" w:rsidR="00FF2596" w:rsidRDefault="00FF2596">
      <w:pPr>
        <w:pStyle w:val="Kommentartext"/>
      </w:pPr>
      <w:r>
        <w:rPr>
          <w:rStyle w:val="Kommentarzeichen"/>
        </w:rPr>
        <w:annotationRef/>
      </w:r>
      <w:r>
        <w:t>Dieser Satz ist schwer verständlich. Ich glaube zu wissen, was Du meinst. Aber den müssen wir umschreiben.</w:t>
      </w:r>
    </w:p>
  </w:comment>
  <w:comment w:id="280" w:author="Mathias Fuchs" w:date="2020-06-30T16:14:00Z" w:initials="MF">
    <w:p w14:paraId="005D4CF4" w14:textId="3CB9A371" w:rsidR="007C3BFC" w:rsidRDefault="007C3BFC">
      <w:pPr>
        <w:pStyle w:val="Kommentartext"/>
      </w:pPr>
      <w:r>
        <w:rPr>
          <w:rStyle w:val="Kommentarzeichen"/>
        </w:rPr>
        <w:annotationRef/>
      </w:r>
      <w:r>
        <w:t>Auch diesen Abschnitt solltest Du klarer formulieren</w:t>
      </w:r>
    </w:p>
  </w:comment>
  <w:comment w:id="327" w:author="Mathias Fuchs" w:date="2020-06-30T16:24:00Z" w:initials="MF">
    <w:p w14:paraId="155EB6D1" w14:textId="176FAC8A" w:rsidR="007726BE" w:rsidRDefault="007726BE">
      <w:pPr>
        <w:pStyle w:val="Kommentartext"/>
      </w:pPr>
      <w:r>
        <w:rPr>
          <w:rStyle w:val="Kommentarzeichen"/>
        </w:rPr>
        <w:annotationRef/>
      </w:r>
      <w:r>
        <w:t xml:space="preserve">Ist das für ED so ok? Open Source hat ja immer wieder </w:t>
      </w:r>
      <w:proofErr w:type="spellStart"/>
      <w:r>
        <w:t>bugs</w:t>
      </w:r>
      <w:proofErr w:type="spellEnd"/>
      <w:r>
        <w:t xml:space="preserve">. (Wäre es nicht wichtig hier die genauen Versionen der benutzen </w:t>
      </w:r>
      <w:proofErr w:type="spellStart"/>
      <w:r>
        <w:t>frameworks</w:t>
      </w:r>
      <w:proofErr w:type="spellEnd"/>
      <w:r>
        <w:t xml:space="preserve"> anzugeben, um </w:t>
      </w:r>
      <w:proofErr w:type="spellStart"/>
      <w:r>
        <w:t>zB</w:t>
      </w:r>
      <w:proofErr w:type="spellEnd"/>
      <w:r>
        <w:t xml:space="preserve"> sicherzustellen, dass nicht </w:t>
      </w:r>
      <w:proofErr w:type="spellStart"/>
      <w:r>
        <w:t>beta</w:t>
      </w:r>
      <w:proofErr w:type="spellEnd"/>
      <w:r>
        <w:t xml:space="preserve"> </w:t>
      </w:r>
      <w:proofErr w:type="spellStart"/>
      <w:r>
        <w:t>versionen</w:t>
      </w:r>
      <w:proofErr w:type="spellEnd"/>
      <w:r>
        <w:t xml:space="preserve"> verwendet werden. </w:t>
      </w:r>
      <w:proofErr w:type="spellStart"/>
      <w:r>
        <w:t>Sonder</w:t>
      </w:r>
      <w:proofErr w:type="spellEnd"/>
      <w:r>
        <w:t xml:space="preserve"> nur die «</w:t>
      </w:r>
      <w:proofErr w:type="spellStart"/>
      <w:r>
        <w:t>latest</w:t>
      </w:r>
      <w:proofErr w:type="spellEnd"/>
      <w:r>
        <w:t xml:space="preserve"> </w:t>
      </w:r>
      <w:proofErr w:type="spellStart"/>
      <w:r>
        <w:t>stable</w:t>
      </w:r>
      <w:proofErr w:type="spellEnd"/>
      <w:r>
        <w:t xml:space="preserve">» </w:t>
      </w:r>
      <w:proofErr w:type="spellStart"/>
      <w:r>
        <w:t>releases</w:t>
      </w:r>
      <w:proofErr w:type="spellEnd"/>
      <w:r>
        <w:t>?</w:t>
      </w:r>
    </w:p>
  </w:comment>
  <w:comment w:id="358" w:author="Mathias Fuchs" w:date="2020-06-30T16:37:00Z" w:initials="MF">
    <w:p w14:paraId="12E2AC10" w14:textId="4C4BCC25" w:rsidR="00661035" w:rsidRPr="00661035" w:rsidRDefault="00661035">
      <w:pPr>
        <w:pStyle w:val="Kommentartext"/>
        <w:rPr>
          <w:lang w:val="en-GB"/>
        </w:rPr>
      </w:pPr>
      <w:r>
        <w:rPr>
          <w:rStyle w:val="Kommentarzeichen"/>
        </w:rPr>
        <w:annotationRef/>
      </w:r>
      <w:r w:rsidRPr="00661035">
        <w:rPr>
          <w:lang w:val="en-GB"/>
        </w:rPr>
        <w:t xml:space="preserve">I though only the parts of OQ Test App that </w:t>
      </w:r>
      <w:r>
        <w:rPr>
          <w:lang w:val="en-GB"/>
        </w:rPr>
        <w:t>have been changed must be re-validated? Am I Wrong?</w:t>
      </w:r>
      <w:r w:rsidRPr="00661035">
        <w:rPr>
          <w:lang w:val="en-GB"/>
        </w:rPr>
        <w:t xml:space="preserve"> </w:t>
      </w:r>
    </w:p>
  </w:comment>
  <w:comment w:id="359" w:author="Mathias Fuchs" w:date="2020-06-30T16:38:00Z" w:initials="MF">
    <w:p w14:paraId="7EDC13EF" w14:textId="77C5D07F" w:rsidR="00661035" w:rsidRPr="00661035" w:rsidRDefault="00661035">
      <w:pPr>
        <w:pStyle w:val="Kommentartext"/>
        <w:rPr>
          <w:lang w:val="en-GB"/>
        </w:rPr>
      </w:pPr>
      <w:r>
        <w:rPr>
          <w:rStyle w:val="Kommentarzeichen"/>
        </w:rPr>
        <w:annotationRef/>
      </w:r>
      <w:r w:rsidRPr="00661035">
        <w:rPr>
          <w:lang w:val="en-GB"/>
        </w:rPr>
        <w:t xml:space="preserve">Guess it depends on what has been changed. </w:t>
      </w:r>
      <w:r>
        <w:rPr>
          <w:lang w:val="en-GB"/>
        </w:rPr>
        <w:t>If possible create a modular loosely coupled architecture / design of the glue code to minimize re-validation effort</w:t>
      </w:r>
    </w:p>
  </w:comment>
  <w:comment w:id="360" w:author="Mathias Fuchs" w:date="2020-06-30T16:40:00Z" w:initials="MF">
    <w:p w14:paraId="378F2282" w14:textId="1F7F6B0B" w:rsidR="00661035" w:rsidRPr="00661035" w:rsidRDefault="00661035">
      <w:pPr>
        <w:pStyle w:val="Kommentartext"/>
        <w:rPr>
          <w:lang w:val="en-GB"/>
        </w:rPr>
      </w:pPr>
      <w:r>
        <w:rPr>
          <w:rStyle w:val="Kommentarzeichen"/>
        </w:rPr>
        <w:annotationRef/>
      </w:r>
      <w:r w:rsidRPr="00661035">
        <w:rPr>
          <w:lang w:val="en-GB"/>
        </w:rPr>
        <w:t>Is that what I mean with a good design / architecture?</w:t>
      </w:r>
    </w:p>
  </w:comment>
  <w:comment w:id="361" w:author="Mathias Fuchs" w:date="2020-06-30T16:41:00Z" w:initials="MF">
    <w:p w14:paraId="3109E39C" w14:textId="42563762" w:rsidR="00661035" w:rsidRPr="00661035" w:rsidRDefault="00661035">
      <w:pPr>
        <w:pStyle w:val="Kommentartext"/>
        <w:rPr>
          <w:lang w:val="en-GB"/>
        </w:rPr>
      </w:pPr>
      <w:r>
        <w:rPr>
          <w:rStyle w:val="Kommentarzeichen"/>
        </w:rPr>
        <w:annotationRef/>
      </w:r>
      <w:r w:rsidRPr="00661035">
        <w:rPr>
          <w:lang w:val="en-GB"/>
        </w:rPr>
        <w:t>Please use bullet points</w:t>
      </w:r>
      <w:r>
        <w:rPr>
          <w:lang w:val="en-GB"/>
        </w:rPr>
        <w:t xml:space="preserve"> or better: numbering</w:t>
      </w:r>
      <w:r w:rsidRPr="00661035">
        <w:rPr>
          <w:lang w:val="en-GB"/>
        </w:rPr>
        <w:t xml:space="preserve">. It is very hard to read without a </w:t>
      </w:r>
      <w:r>
        <w:rPr>
          <w:lang w:val="en-GB"/>
        </w:rPr>
        <w:t>structure</w:t>
      </w:r>
    </w:p>
  </w:comment>
  <w:comment w:id="376" w:author="Mathias Fuchs" w:date="2020-06-30T16:45:00Z" w:initials="MF">
    <w:p w14:paraId="1B869F27" w14:textId="77777777" w:rsidR="006E6D95" w:rsidRDefault="006E6D95">
      <w:pPr>
        <w:pStyle w:val="Kommentartext"/>
        <w:rPr>
          <w:lang w:val="en-GB"/>
        </w:rPr>
      </w:pPr>
      <w:r>
        <w:rPr>
          <w:rStyle w:val="Kommentarzeichen"/>
        </w:rPr>
        <w:annotationRef/>
      </w:r>
      <w:r w:rsidRPr="006E6D95">
        <w:rPr>
          <w:lang w:val="en-GB"/>
        </w:rPr>
        <w:t xml:space="preserve">A web application should normally support many </w:t>
      </w:r>
      <w:proofErr w:type="spellStart"/>
      <w:r w:rsidRPr="006E6D95">
        <w:rPr>
          <w:lang w:val="en-GB"/>
        </w:rPr>
        <w:t>differnt</w:t>
      </w:r>
      <w:proofErr w:type="spellEnd"/>
      <w:r w:rsidRPr="006E6D95">
        <w:rPr>
          <w:lang w:val="en-GB"/>
        </w:rPr>
        <w:t xml:space="preserve"> browsers. </w:t>
      </w:r>
      <w:r>
        <w:rPr>
          <w:lang w:val="en-GB"/>
        </w:rPr>
        <w:t>(</w:t>
      </w:r>
      <w:proofErr w:type="spellStart"/>
      <w:r>
        <w:rPr>
          <w:lang w:val="en-GB"/>
        </w:rPr>
        <w:t>FireFox</w:t>
      </w:r>
      <w:proofErr w:type="spellEnd"/>
      <w:r>
        <w:rPr>
          <w:lang w:val="en-GB"/>
        </w:rPr>
        <w:t>, Chrome, Opera, IE</w:t>
      </w:r>
      <w:proofErr w:type="gramStart"/>
      <w:r>
        <w:rPr>
          <w:lang w:val="en-GB"/>
        </w:rPr>
        <w:t>,…</w:t>
      </w:r>
      <w:proofErr w:type="gramEnd"/>
      <w:r>
        <w:rPr>
          <w:lang w:val="en-GB"/>
        </w:rPr>
        <w:t>) What does that mean for the usage of the approach? One web driver per supported browser?</w:t>
      </w:r>
    </w:p>
    <w:p w14:paraId="590A6A4F" w14:textId="77777777" w:rsidR="006E6D95" w:rsidRDefault="006E6D95">
      <w:pPr>
        <w:pStyle w:val="Kommentartext"/>
        <w:rPr>
          <w:lang w:val="en-GB"/>
        </w:rPr>
      </w:pPr>
    </w:p>
    <w:p w14:paraId="2079FCAC" w14:textId="61C1A7D5" w:rsidR="006E6D95" w:rsidRPr="006E6D95" w:rsidRDefault="006E6D95">
      <w:pPr>
        <w:pStyle w:val="Kommentartext"/>
        <w:rPr>
          <w:lang w:val="en-GB"/>
        </w:rPr>
      </w:pPr>
      <w:r>
        <w:rPr>
          <w:lang w:val="en-GB"/>
        </w:rPr>
        <w:t>Also the used browser version needs to be fixed. Guess auto updates of used browsers must be avoided. (Might be a problem of any validated web application)</w:t>
      </w:r>
    </w:p>
  </w:comment>
  <w:comment w:id="377" w:author="Mathias Fuchs" w:date="2020-06-30T16:50:00Z" w:initials="MF">
    <w:p w14:paraId="3EF9FA80" w14:textId="43A39171" w:rsidR="006E6D95" w:rsidRPr="006E6D95" w:rsidRDefault="006E6D95">
      <w:pPr>
        <w:pStyle w:val="Kommentartext"/>
        <w:rPr>
          <w:lang w:val="en-GB"/>
        </w:rPr>
      </w:pPr>
      <w:r>
        <w:rPr>
          <w:rStyle w:val="Kommentarzeichen"/>
        </w:rPr>
        <w:annotationRef/>
      </w:r>
      <w:r w:rsidRPr="006E6D95">
        <w:rPr>
          <w:lang w:val="en-GB"/>
        </w:rPr>
        <w:t>Is this a valid check?</w:t>
      </w:r>
    </w:p>
  </w:comment>
  <w:comment w:id="378" w:author="Mathias Fuchs" w:date="2020-06-30T16:53:00Z" w:initials="MF">
    <w:p w14:paraId="42C09225" w14:textId="4E0A4462" w:rsidR="006E6D95" w:rsidRDefault="006E6D95">
      <w:pPr>
        <w:pStyle w:val="Kommentartext"/>
        <w:rPr>
          <w:lang w:val="en-GB"/>
        </w:rPr>
      </w:pPr>
      <w:r>
        <w:rPr>
          <w:rStyle w:val="Kommentarzeichen"/>
        </w:rPr>
        <w:annotationRef/>
      </w:r>
      <w:r w:rsidRPr="006E6D95">
        <w:rPr>
          <w:lang w:val="en-GB"/>
        </w:rPr>
        <w:t xml:space="preserve">How can you test Browser side logic. </w:t>
      </w:r>
      <w:r>
        <w:rPr>
          <w:lang w:val="en-GB"/>
        </w:rPr>
        <w:t xml:space="preserve">E.g. by </w:t>
      </w:r>
      <w:r w:rsidR="00876047">
        <w:rPr>
          <w:lang w:val="en-GB"/>
        </w:rPr>
        <w:t>J</w:t>
      </w:r>
      <w:r>
        <w:rPr>
          <w:lang w:val="en-GB"/>
        </w:rPr>
        <w:t xml:space="preserve">avaScript. </w:t>
      </w:r>
      <w:r w:rsidR="00876047">
        <w:rPr>
          <w:lang w:val="en-GB"/>
        </w:rPr>
        <w:t xml:space="preserve">E.g. if the web App needs to display diagrams / </w:t>
      </w:r>
      <w:proofErr w:type="spellStart"/>
      <w:r w:rsidR="00876047">
        <w:rPr>
          <w:lang w:val="en-GB"/>
        </w:rPr>
        <w:t>grafics</w:t>
      </w:r>
      <w:proofErr w:type="spellEnd"/>
      <w:r w:rsidR="00876047">
        <w:rPr>
          <w:lang w:val="en-GB"/>
        </w:rPr>
        <w:t xml:space="preserve"> that are rendered completely in the browser. (Note: Each browser has its own </w:t>
      </w:r>
      <w:proofErr w:type="spellStart"/>
      <w:r w:rsidR="00876047">
        <w:rPr>
          <w:lang w:val="en-GB"/>
        </w:rPr>
        <w:t>javascript</w:t>
      </w:r>
      <w:proofErr w:type="spellEnd"/>
      <w:r w:rsidR="00876047">
        <w:rPr>
          <w:lang w:val="en-GB"/>
        </w:rPr>
        <w:t xml:space="preserve"> interpreter) That’s why most cool web apps don’t work with the crappy JS engine of MS IE </w:t>
      </w:r>
      <w:r w:rsidR="00876047" w:rsidRPr="00876047">
        <w:rPr>
          <w:lang w:val="en-GB"/>
        </w:rPr>
        <w:sym w:font="Wingdings" w:char="F04A"/>
      </w:r>
    </w:p>
    <w:p w14:paraId="0830B86D" w14:textId="67DC8CE8" w:rsidR="006E6D95" w:rsidRPr="006E6D95" w:rsidRDefault="006E6D95">
      <w:pPr>
        <w:pStyle w:val="Kommentartext"/>
        <w:rPr>
          <w:lang w:val="en-GB"/>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31CC3" w15:done="0"/>
  <w15:commentEx w15:paraId="2127A8CB" w15:done="0"/>
  <w15:commentEx w15:paraId="1F843066" w15:done="0"/>
  <w15:commentEx w15:paraId="5E09CE40" w15:done="0"/>
  <w15:commentEx w15:paraId="3F539FB1" w15:done="0"/>
  <w15:commentEx w15:paraId="641D3D8E" w15:done="0"/>
  <w15:commentEx w15:paraId="1C2D39FB" w15:done="0"/>
  <w15:commentEx w15:paraId="62B04F5D" w15:done="0"/>
  <w15:commentEx w15:paraId="243266AC" w15:done="0"/>
  <w15:commentEx w15:paraId="38067CAF" w15:done="0"/>
  <w15:commentEx w15:paraId="02BE8E12" w15:done="0"/>
  <w15:commentEx w15:paraId="14A2DE57" w15:done="0"/>
  <w15:commentEx w15:paraId="3BFEDA14" w15:done="0"/>
  <w15:commentEx w15:paraId="615E4AB9" w15:done="0"/>
  <w15:commentEx w15:paraId="120FA83F" w15:done="0"/>
  <w15:commentEx w15:paraId="7D4450BB" w15:done="0"/>
  <w15:commentEx w15:paraId="6D0BE419" w15:done="0"/>
  <w15:commentEx w15:paraId="3C750B7A" w15:done="0"/>
  <w15:commentEx w15:paraId="7C6B0ABF" w15:done="0"/>
  <w15:commentEx w15:paraId="3632511B" w15:done="0"/>
  <w15:commentEx w15:paraId="3AA15798" w15:paraIdParent="3632511B" w15:done="0"/>
  <w15:commentEx w15:paraId="72646AFC" w15:done="0"/>
  <w15:commentEx w15:paraId="005D4CF4" w15:done="0"/>
  <w15:commentEx w15:paraId="155EB6D1" w15:done="0"/>
  <w15:commentEx w15:paraId="12E2AC10" w15:done="0"/>
  <w15:commentEx w15:paraId="7EDC13EF" w15:done="0"/>
  <w15:commentEx w15:paraId="378F2282" w15:done="0"/>
  <w15:commentEx w15:paraId="3109E39C" w15:done="0"/>
  <w15:commentEx w15:paraId="2079FCAC" w15:done="0"/>
  <w15:commentEx w15:paraId="3EF9FA80" w15:done="0"/>
  <w15:commentEx w15:paraId="0830B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31CC3" w16cid:durableId="2298B2AC"/>
  <w16cid:commentId w16cid:paraId="2127A8CB" w16cid:durableId="2299EC76"/>
  <w16cid:commentId w16cid:paraId="1F843066" w16cid:durableId="2246B67F"/>
  <w16cid:commentId w16cid:paraId="5E09CE40" w16cid:durableId="224BE6FC"/>
  <w16cid:commentId w16cid:paraId="3F539FB1" w16cid:durableId="22A1AF7A"/>
  <w16cid:commentId w16cid:paraId="641D3D8E" w16cid:durableId="2235D064"/>
  <w16cid:commentId w16cid:paraId="1C2D39FB" w16cid:durableId="22A1A9CF"/>
  <w16cid:commentId w16cid:paraId="62B04F5D" w16cid:durableId="22A03731"/>
  <w16cid:commentId w16cid:paraId="243266AC" w16cid:durableId="22A05010"/>
  <w16cid:commentId w16cid:paraId="38067CAF" w16cid:durableId="22A03E31"/>
  <w16cid:commentId w16cid:paraId="02BE8E12" w16cid:durableId="22A03D67"/>
  <w16cid:commentId w16cid:paraId="14A2DE57" w16cid:durableId="22A0494E"/>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7C6B0ABF" w16cid:durableId="22A3411F"/>
  <w16cid:commentId w16cid:paraId="3632511B" w16cid:durableId="22A341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EB47C" w14:textId="77777777" w:rsidR="003E451F" w:rsidRDefault="003E451F">
      <w:r>
        <w:separator/>
      </w:r>
    </w:p>
  </w:endnote>
  <w:endnote w:type="continuationSeparator" w:id="0">
    <w:p w14:paraId="158387C5" w14:textId="77777777" w:rsidR="003E451F" w:rsidRDefault="003E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787D2" w14:textId="77777777" w:rsidR="001D2147" w:rsidRDefault="001D2147" w:rsidP="005500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A522E13" w14:textId="77777777" w:rsidR="001D2147" w:rsidRDefault="001D2147" w:rsidP="005B574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B466C" w14:textId="77777777" w:rsidR="001D2147" w:rsidRDefault="001D2147" w:rsidP="005500E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3BBEE" w14:textId="58A2016D" w:rsidR="001D2147" w:rsidRPr="005500E7" w:rsidRDefault="001D2147" w:rsidP="002F0631">
    <w:pPr>
      <w:pStyle w:val="Fuzeile"/>
      <w:jc w:val="right"/>
    </w:pPr>
    <w:r>
      <w:rPr>
        <w:rStyle w:val="Seitenzahl"/>
      </w:rPr>
      <w:fldChar w:fldCharType="begin"/>
    </w:r>
    <w:r>
      <w:rPr>
        <w:rStyle w:val="Seitenzahl"/>
      </w:rPr>
      <w:instrText xml:space="preserve">PAGE  </w:instrText>
    </w:r>
    <w:r>
      <w:rPr>
        <w:rStyle w:val="Seitenzahl"/>
      </w:rPr>
      <w:fldChar w:fldCharType="separate"/>
    </w:r>
    <w:r w:rsidR="00876047">
      <w:rPr>
        <w:rStyle w:val="Seitenzahl"/>
        <w:noProof/>
      </w:rPr>
      <w:t>45</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847D" w14:textId="77777777" w:rsidR="001D2147" w:rsidRDefault="001D2147" w:rsidP="005500E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2CCC8" w14:textId="77777777" w:rsidR="003E451F" w:rsidRDefault="003E451F">
      <w:r>
        <w:separator/>
      </w:r>
    </w:p>
  </w:footnote>
  <w:footnote w:type="continuationSeparator" w:id="0">
    <w:p w14:paraId="4BFD9512" w14:textId="77777777" w:rsidR="003E451F" w:rsidRDefault="003E451F">
      <w:r>
        <w:continuationSeparator/>
      </w:r>
    </w:p>
  </w:footnote>
  <w:footnote w:id="1">
    <w:p w14:paraId="744E404F" w14:textId="28EBF450" w:rsidR="001D2147" w:rsidRPr="00361CFD" w:rsidRDefault="001D2147">
      <w:pPr>
        <w:pStyle w:val="Funotentext"/>
        <w:rPr>
          <w:lang/>
        </w:rPr>
      </w:pPr>
      <w:r>
        <w:rPr>
          <w:rStyle w:val="Funotenzeichen"/>
        </w:rPr>
        <w:footnoteRef/>
      </w:r>
      <w:r w:rsidRPr="001D2147">
        <w:rPr>
          <w:lang w:val="en-GB"/>
        </w:rPr>
        <w:t xml:space="preserve"> </w:t>
      </w:r>
      <w:r>
        <w:rPr>
          <w:lang/>
        </w:rPr>
        <w:t>Personal Communication Evelyne Daniel the 25.4.2010 : Normally the change management process starts with the IQ</w:t>
      </w:r>
    </w:p>
  </w:footnote>
  <w:footnote w:id="2">
    <w:p w14:paraId="5567A8DE" w14:textId="77777777" w:rsidR="001D2147" w:rsidRPr="00452E05" w:rsidRDefault="001D2147" w:rsidP="00933EA2">
      <w:pPr>
        <w:pStyle w:val="Funotentext"/>
        <w:rPr>
          <w:lang/>
        </w:rPr>
      </w:pPr>
      <w:r>
        <w:rPr>
          <w:rStyle w:val="Funotenzeichen"/>
        </w:rPr>
        <w:footnoteRef/>
      </w:r>
      <w:r w:rsidRPr="00452E05">
        <w:rPr>
          <w:lang/>
        </w:rPr>
        <w:t xml:space="preserve"> </w:t>
      </w:r>
      <w:r>
        <w:rPr>
          <w:lang/>
        </w:rPr>
        <w:t>Personal Communication by Evelyne Daniel the 26th of June 2020: It has to be defined on a case by case base, but she would tend to assume a category 3 for established testing tools and not a category 1 as stated by GAMP5</w:t>
      </w:r>
    </w:p>
  </w:footnote>
  <w:footnote w:id="3">
    <w:p w14:paraId="3D848577" w14:textId="77777777" w:rsidR="001D2147" w:rsidRPr="00361CFD" w:rsidRDefault="001D2147" w:rsidP="00BA0923">
      <w:pPr>
        <w:pStyle w:val="Funotentext"/>
        <w:rPr>
          <w:lang w:val="sv-SE"/>
        </w:rPr>
      </w:pPr>
      <w:r>
        <w:rPr>
          <w:rStyle w:val="Funotenzeichen"/>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C3A00" w14:textId="7F28E6BF" w:rsidR="001D2147" w:rsidRPr="00BA0923" w:rsidRDefault="007C3BFC" w:rsidP="00BA0923">
    <w:pPr>
      <w:pStyle w:val="Kopfzeile"/>
    </w:pPr>
    <w:r>
      <w:rPr>
        <w:noProof/>
        <w:lang w:eastAsia="de-CH"/>
      </w:rPr>
      <w:drawing>
        <wp:anchor distT="0" distB="0" distL="114300" distR="114300" simplePos="0" relativeHeight="251660288" behindDoc="0" locked="0" layoutInCell="1" allowOverlap="1" wp14:anchorId="2F9B78C4" wp14:editId="77E09E61">
          <wp:simplePos x="0" y="0"/>
          <wp:positionH relativeFrom="column">
            <wp:posOffset>4432935</wp:posOffset>
          </wp:positionH>
          <wp:positionV relativeFrom="paragraph">
            <wp:posOffset>-167640</wp:posOffset>
          </wp:positionV>
          <wp:extent cx="1515110" cy="955675"/>
          <wp:effectExtent l="0" t="0" r="8890" b="0"/>
          <wp:wrapNone/>
          <wp:docPr id="6" name="Bild 1" descr="weg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110" cy="955675"/>
                  </a:xfrm>
                  <a:prstGeom prst="rect">
                    <a:avLst/>
                  </a:prstGeom>
                  <a:noFill/>
                </pic:spPr>
              </pic:pic>
            </a:graphicData>
          </a:graphic>
          <wp14:sizeRelH relativeFrom="page">
            <wp14:pctWidth>0</wp14:pctWidth>
          </wp14:sizeRelH>
          <wp14:sizeRelV relativeFrom="page">
            <wp14:pctHeight>0</wp14:pctHeight>
          </wp14:sizeRelV>
        </wp:anchor>
      </w:drawing>
    </w:r>
    <w:r w:rsidR="001D2147"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45C72" w14:textId="77777777" w:rsidR="001D2147" w:rsidRPr="0057787E" w:rsidRDefault="001D2147"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F3FA4" w14:textId="77777777" w:rsidR="001D2147" w:rsidRPr="00BB07F7" w:rsidRDefault="001D2147" w:rsidP="006A14F5">
    <w:pPr>
      <w:pStyle w:val="Kopfzeile"/>
      <w:rPr>
        <w:lang w:val="en-GB"/>
      </w:rPr>
    </w:pPr>
    <w:r w:rsidRPr="00BB07F7">
      <w:rPr>
        <w:lang w:val="en-GB"/>
      </w:rPr>
      <w:t>Behaviour Driven Development for Computerised System V</w:t>
    </w:r>
    <w:r>
      <w:rPr>
        <w:lang w:val="en-GB"/>
      </w:rPr>
      <w:t xml:space="preserve">alidation in </w:t>
    </w:r>
    <w:proofErr w:type="spellStart"/>
    <w:r>
      <w:rPr>
        <w:lang w:val="en-GB"/>
      </w:rPr>
      <w:t>GxP</w:t>
    </w:r>
    <w:proofErr w:type="spellEnd"/>
    <w:r>
      <w:rPr>
        <w:lang w:val="en-GB"/>
      </w:rPr>
      <w:t xml:space="preserve"> Environments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CC9A" w14:textId="77777777" w:rsidR="001D2147" w:rsidRPr="0057787E" w:rsidRDefault="001D2147"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B846A7D"/>
    <w:multiLevelType w:val="hybridMultilevel"/>
    <w:tmpl w:val="2EEA4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3656BF"/>
    <w:multiLevelType w:val="hybridMultilevel"/>
    <w:tmpl w:val="1A2E9818"/>
    <w:lvl w:ilvl="0" w:tplc="20000001">
      <w:start w:val="1"/>
      <w:numFmt w:val="bullet"/>
      <w:lvlText w:val=""/>
      <w:lvlJc w:val="left"/>
      <w:pPr>
        <w:ind w:left="720" w:hanging="360"/>
      </w:pPr>
      <w:rPr>
        <w:rFonts w:ascii="Symbol" w:hAnsi="Symbol" w:hint="default"/>
      </w:rPr>
    </w:lvl>
    <w:lvl w:ilvl="1" w:tplc="5B9008EC">
      <w:numFmt w:val="bullet"/>
      <w:lvlText w:val="•"/>
      <w:lvlJc w:val="left"/>
      <w:pPr>
        <w:ind w:left="1932" w:hanging="852"/>
      </w:pPr>
      <w:rPr>
        <w:rFonts w:ascii="Arial" w:eastAsia="Times New Roman" w:hAnsi="Arial" w:cs="Aria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B31A38"/>
    <w:multiLevelType w:val="hybridMultilevel"/>
    <w:tmpl w:val="48623FB6"/>
    <w:lvl w:ilvl="0" w:tplc="63D45B70">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3685211"/>
    <w:multiLevelType w:val="hybridMultilevel"/>
    <w:tmpl w:val="563A79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792D7F"/>
    <w:multiLevelType w:val="multilevel"/>
    <w:tmpl w:val="1DD8652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i/>
      </w:rPr>
    </w:lvl>
    <w:lvl w:ilvl="3">
      <w:start w:val="1"/>
      <w:numFmt w:val="decimal"/>
      <w:pStyle w:val="berschrift4"/>
      <w:lvlText w:val="%1.%2.%3.%4"/>
      <w:lvlJc w:val="left"/>
      <w:pPr>
        <w:tabs>
          <w:tab w:val="num" w:pos="864"/>
        </w:tabs>
        <w:ind w:left="864" w:hanging="864"/>
      </w:pPr>
      <w:rPr>
        <w:rFonts w:hint="default"/>
        <w:i/>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54D41E7D"/>
    <w:multiLevelType w:val="hybridMultilevel"/>
    <w:tmpl w:val="CA1877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97657E5"/>
    <w:multiLevelType w:val="hybridMultilevel"/>
    <w:tmpl w:val="89C4A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806C84"/>
    <w:multiLevelType w:val="hybridMultilevel"/>
    <w:tmpl w:val="9A146F3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5C91101"/>
    <w:multiLevelType w:val="hybridMultilevel"/>
    <w:tmpl w:val="F8464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94C48C5"/>
    <w:multiLevelType w:val="hybridMultilevel"/>
    <w:tmpl w:val="F946A0B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182AE1"/>
    <w:multiLevelType w:val="hybridMultilevel"/>
    <w:tmpl w:val="D7E86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5"/>
  </w:num>
  <w:num w:numId="8">
    <w:abstractNumId w:val="8"/>
  </w:num>
  <w:num w:numId="9">
    <w:abstractNumId w:val="13"/>
  </w:num>
  <w:num w:numId="10">
    <w:abstractNumId w:val="14"/>
  </w:num>
  <w:num w:numId="11">
    <w:abstractNumId w:val="6"/>
  </w:num>
  <w:num w:numId="12">
    <w:abstractNumId w:val="11"/>
  </w:num>
  <w:num w:numId="13">
    <w:abstractNumId w:val="19"/>
  </w:num>
  <w:num w:numId="14">
    <w:abstractNumId w:val="20"/>
  </w:num>
  <w:num w:numId="15">
    <w:abstractNumId w:val="22"/>
  </w:num>
  <w:num w:numId="16">
    <w:abstractNumId w:val="7"/>
  </w:num>
  <w:num w:numId="17">
    <w:abstractNumId w:val="17"/>
  </w:num>
  <w:num w:numId="18">
    <w:abstractNumId w:val="21"/>
  </w:num>
  <w:num w:numId="19">
    <w:abstractNumId w:val="10"/>
  </w:num>
  <w:num w:numId="20">
    <w:abstractNumId w:val="24"/>
  </w:num>
  <w:num w:numId="21">
    <w:abstractNumId w:val="9"/>
  </w:num>
  <w:num w:numId="22">
    <w:abstractNumId w:val="16"/>
  </w:num>
  <w:num w:numId="23">
    <w:abstractNumId w:val="23"/>
  </w:num>
  <w:num w:numId="24">
    <w:abstractNumId w:val="12"/>
  </w:num>
  <w:num w:numId="25">
    <w:abstractNumId w:val="1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uenberger Sabrina (s)">
    <w15:presenceInfo w15:providerId="AD" w15:userId="S::sabrina.leuenberger@students.fhnw.ch::96f1501f-916a-4b4b-880b-7a4dd674a365"/>
  </w15:person>
  <w15:person w15:author="Mathias Fuchs">
    <w15:presenceInfo w15:providerId="AD" w15:userId="S-1-5-21-3048901715-1373443413-189566081-2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hyphenationZone w:val="142"/>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17"/>
    <w:rsid w:val="000010B7"/>
    <w:rsid w:val="00003F56"/>
    <w:rsid w:val="00004D83"/>
    <w:rsid w:val="000074C5"/>
    <w:rsid w:val="00014402"/>
    <w:rsid w:val="0001506E"/>
    <w:rsid w:val="000177A4"/>
    <w:rsid w:val="00020FC1"/>
    <w:rsid w:val="00026C1A"/>
    <w:rsid w:val="00030F0D"/>
    <w:rsid w:val="00031135"/>
    <w:rsid w:val="00031F54"/>
    <w:rsid w:val="00033853"/>
    <w:rsid w:val="00034064"/>
    <w:rsid w:val="00036811"/>
    <w:rsid w:val="0003724F"/>
    <w:rsid w:val="00042171"/>
    <w:rsid w:val="00042A42"/>
    <w:rsid w:val="00044B0D"/>
    <w:rsid w:val="00044EC3"/>
    <w:rsid w:val="0005516E"/>
    <w:rsid w:val="00056F0B"/>
    <w:rsid w:val="00057983"/>
    <w:rsid w:val="00063FBF"/>
    <w:rsid w:val="0006627F"/>
    <w:rsid w:val="00067C9E"/>
    <w:rsid w:val="000719C6"/>
    <w:rsid w:val="00071C8A"/>
    <w:rsid w:val="00074483"/>
    <w:rsid w:val="00076E30"/>
    <w:rsid w:val="000830BD"/>
    <w:rsid w:val="00086BE6"/>
    <w:rsid w:val="000877DD"/>
    <w:rsid w:val="00093194"/>
    <w:rsid w:val="00093AC3"/>
    <w:rsid w:val="00093B16"/>
    <w:rsid w:val="00097BFD"/>
    <w:rsid w:val="000A0E5E"/>
    <w:rsid w:val="000A179F"/>
    <w:rsid w:val="000A357F"/>
    <w:rsid w:val="000A46D3"/>
    <w:rsid w:val="000B2F80"/>
    <w:rsid w:val="000B3050"/>
    <w:rsid w:val="000B38D7"/>
    <w:rsid w:val="000B46AE"/>
    <w:rsid w:val="000B50FF"/>
    <w:rsid w:val="000B5C6B"/>
    <w:rsid w:val="000B5E04"/>
    <w:rsid w:val="000B6303"/>
    <w:rsid w:val="000C1AFA"/>
    <w:rsid w:val="000C2D28"/>
    <w:rsid w:val="000D1B54"/>
    <w:rsid w:val="000D3E5F"/>
    <w:rsid w:val="000D74CE"/>
    <w:rsid w:val="000D7FE4"/>
    <w:rsid w:val="000E17C1"/>
    <w:rsid w:val="000E253E"/>
    <w:rsid w:val="000E496B"/>
    <w:rsid w:val="000F19AE"/>
    <w:rsid w:val="000F2EE3"/>
    <w:rsid w:val="000F4A35"/>
    <w:rsid w:val="000F5B6C"/>
    <w:rsid w:val="000F7B45"/>
    <w:rsid w:val="001007DF"/>
    <w:rsid w:val="00100C2B"/>
    <w:rsid w:val="00103697"/>
    <w:rsid w:val="00104CD9"/>
    <w:rsid w:val="00105677"/>
    <w:rsid w:val="0010567D"/>
    <w:rsid w:val="00106641"/>
    <w:rsid w:val="00107E2C"/>
    <w:rsid w:val="00110ECE"/>
    <w:rsid w:val="00112C82"/>
    <w:rsid w:val="001207FE"/>
    <w:rsid w:val="00120DC0"/>
    <w:rsid w:val="00120F69"/>
    <w:rsid w:val="00126645"/>
    <w:rsid w:val="00131561"/>
    <w:rsid w:val="0013309D"/>
    <w:rsid w:val="00137964"/>
    <w:rsid w:val="001400A1"/>
    <w:rsid w:val="00140549"/>
    <w:rsid w:val="00140B5A"/>
    <w:rsid w:val="001416C5"/>
    <w:rsid w:val="00141C26"/>
    <w:rsid w:val="00142340"/>
    <w:rsid w:val="00145305"/>
    <w:rsid w:val="00160D05"/>
    <w:rsid w:val="00161F2A"/>
    <w:rsid w:val="001624B5"/>
    <w:rsid w:val="00164C1F"/>
    <w:rsid w:val="00167DF2"/>
    <w:rsid w:val="001742BE"/>
    <w:rsid w:val="0018080A"/>
    <w:rsid w:val="00182295"/>
    <w:rsid w:val="00182621"/>
    <w:rsid w:val="001866C1"/>
    <w:rsid w:val="00186BA5"/>
    <w:rsid w:val="00187B47"/>
    <w:rsid w:val="00187F47"/>
    <w:rsid w:val="001904FC"/>
    <w:rsid w:val="0019223F"/>
    <w:rsid w:val="00192EB4"/>
    <w:rsid w:val="001A11ED"/>
    <w:rsid w:val="001A138C"/>
    <w:rsid w:val="001A274F"/>
    <w:rsid w:val="001A4F13"/>
    <w:rsid w:val="001A6125"/>
    <w:rsid w:val="001B3A9F"/>
    <w:rsid w:val="001B3EA3"/>
    <w:rsid w:val="001B69A5"/>
    <w:rsid w:val="001B7F8B"/>
    <w:rsid w:val="001C096A"/>
    <w:rsid w:val="001C1351"/>
    <w:rsid w:val="001C2C21"/>
    <w:rsid w:val="001C6256"/>
    <w:rsid w:val="001C6BAD"/>
    <w:rsid w:val="001C6FE2"/>
    <w:rsid w:val="001D0749"/>
    <w:rsid w:val="001D1236"/>
    <w:rsid w:val="001D201F"/>
    <w:rsid w:val="001D2147"/>
    <w:rsid w:val="001D2A67"/>
    <w:rsid w:val="001E5D6E"/>
    <w:rsid w:val="001E73F1"/>
    <w:rsid w:val="001F2777"/>
    <w:rsid w:val="001F284A"/>
    <w:rsid w:val="001F3F52"/>
    <w:rsid w:val="001F44D2"/>
    <w:rsid w:val="001F461E"/>
    <w:rsid w:val="001F6493"/>
    <w:rsid w:val="002022A8"/>
    <w:rsid w:val="00205EE4"/>
    <w:rsid w:val="00211ADB"/>
    <w:rsid w:val="0021653C"/>
    <w:rsid w:val="00220E99"/>
    <w:rsid w:val="00224116"/>
    <w:rsid w:val="002316EF"/>
    <w:rsid w:val="00233CE8"/>
    <w:rsid w:val="0023682D"/>
    <w:rsid w:val="00237ADF"/>
    <w:rsid w:val="00240F4B"/>
    <w:rsid w:val="0024490E"/>
    <w:rsid w:val="00245312"/>
    <w:rsid w:val="002454EB"/>
    <w:rsid w:val="002456BC"/>
    <w:rsid w:val="002475F1"/>
    <w:rsid w:val="00247620"/>
    <w:rsid w:val="00251224"/>
    <w:rsid w:val="00252D86"/>
    <w:rsid w:val="00252F11"/>
    <w:rsid w:val="00257CD3"/>
    <w:rsid w:val="00261552"/>
    <w:rsid w:val="00261973"/>
    <w:rsid w:val="002629A0"/>
    <w:rsid w:val="00265F18"/>
    <w:rsid w:val="00266E6C"/>
    <w:rsid w:val="00267708"/>
    <w:rsid w:val="00270969"/>
    <w:rsid w:val="00270BF3"/>
    <w:rsid w:val="00272F3F"/>
    <w:rsid w:val="00276B49"/>
    <w:rsid w:val="00283F8B"/>
    <w:rsid w:val="00285075"/>
    <w:rsid w:val="00286648"/>
    <w:rsid w:val="00287849"/>
    <w:rsid w:val="00287DB5"/>
    <w:rsid w:val="002A08FA"/>
    <w:rsid w:val="002A12F2"/>
    <w:rsid w:val="002A52BB"/>
    <w:rsid w:val="002B45D3"/>
    <w:rsid w:val="002B6724"/>
    <w:rsid w:val="002B73A0"/>
    <w:rsid w:val="002B7CB2"/>
    <w:rsid w:val="002B7E81"/>
    <w:rsid w:val="002C02E8"/>
    <w:rsid w:val="002C128E"/>
    <w:rsid w:val="002C33AE"/>
    <w:rsid w:val="002C33EE"/>
    <w:rsid w:val="002C7633"/>
    <w:rsid w:val="002C7B1A"/>
    <w:rsid w:val="002D0915"/>
    <w:rsid w:val="002D64DE"/>
    <w:rsid w:val="002D7CAB"/>
    <w:rsid w:val="002E01D8"/>
    <w:rsid w:val="002E2732"/>
    <w:rsid w:val="002E480C"/>
    <w:rsid w:val="002E5082"/>
    <w:rsid w:val="002E5F2B"/>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0DA8"/>
    <w:rsid w:val="003319DD"/>
    <w:rsid w:val="0033226D"/>
    <w:rsid w:val="00332E4F"/>
    <w:rsid w:val="0034149B"/>
    <w:rsid w:val="00345301"/>
    <w:rsid w:val="0034708F"/>
    <w:rsid w:val="00354A95"/>
    <w:rsid w:val="00361CFD"/>
    <w:rsid w:val="00361D28"/>
    <w:rsid w:val="003620A4"/>
    <w:rsid w:val="003627DC"/>
    <w:rsid w:val="0036491B"/>
    <w:rsid w:val="00366D8B"/>
    <w:rsid w:val="003671CC"/>
    <w:rsid w:val="00370329"/>
    <w:rsid w:val="00374AE8"/>
    <w:rsid w:val="0037665B"/>
    <w:rsid w:val="00376952"/>
    <w:rsid w:val="003808DB"/>
    <w:rsid w:val="00382F60"/>
    <w:rsid w:val="00383CBA"/>
    <w:rsid w:val="00385FBB"/>
    <w:rsid w:val="00387C69"/>
    <w:rsid w:val="0039214D"/>
    <w:rsid w:val="00395802"/>
    <w:rsid w:val="0039704A"/>
    <w:rsid w:val="003A28F8"/>
    <w:rsid w:val="003A3140"/>
    <w:rsid w:val="003A4C67"/>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51F"/>
    <w:rsid w:val="003E4D45"/>
    <w:rsid w:val="003E5D30"/>
    <w:rsid w:val="003E685D"/>
    <w:rsid w:val="003F0C5C"/>
    <w:rsid w:val="003F21F9"/>
    <w:rsid w:val="003F31AF"/>
    <w:rsid w:val="003F3A0C"/>
    <w:rsid w:val="003F5CAD"/>
    <w:rsid w:val="0040017E"/>
    <w:rsid w:val="00400FA6"/>
    <w:rsid w:val="00402732"/>
    <w:rsid w:val="00404AE6"/>
    <w:rsid w:val="00404EF4"/>
    <w:rsid w:val="00405130"/>
    <w:rsid w:val="00406961"/>
    <w:rsid w:val="00406BFA"/>
    <w:rsid w:val="00412001"/>
    <w:rsid w:val="00413411"/>
    <w:rsid w:val="00413ED8"/>
    <w:rsid w:val="00414A01"/>
    <w:rsid w:val="00415971"/>
    <w:rsid w:val="00417554"/>
    <w:rsid w:val="00417AA1"/>
    <w:rsid w:val="00421F8A"/>
    <w:rsid w:val="00425912"/>
    <w:rsid w:val="004259FD"/>
    <w:rsid w:val="00426B65"/>
    <w:rsid w:val="00430155"/>
    <w:rsid w:val="00430CFF"/>
    <w:rsid w:val="00431045"/>
    <w:rsid w:val="0043648D"/>
    <w:rsid w:val="004434F6"/>
    <w:rsid w:val="0045062B"/>
    <w:rsid w:val="00452E05"/>
    <w:rsid w:val="0045562A"/>
    <w:rsid w:val="00455736"/>
    <w:rsid w:val="00461B2F"/>
    <w:rsid w:val="00463080"/>
    <w:rsid w:val="00464B2E"/>
    <w:rsid w:val="00467B4C"/>
    <w:rsid w:val="00470C52"/>
    <w:rsid w:val="00470D2F"/>
    <w:rsid w:val="00472F83"/>
    <w:rsid w:val="00473E8C"/>
    <w:rsid w:val="00475B07"/>
    <w:rsid w:val="004763BC"/>
    <w:rsid w:val="0048027E"/>
    <w:rsid w:val="004804DE"/>
    <w:rsid w:val="00481C64"/>
    <w:rsid w:val="0048308A"/>
    <w:rsid w:val="0049127E"/>
    <w:rsid w:val="00492866"/>
    <w:rsid w:val="004958F2"/>
    <w:rsid w:val="004A143B"/>
    <w:rsid w:val="004A32D9"/>
    <w:rsid w:val="004A3E5A"/>
    <w:rsid w:val="004A4B63"/>
    <w:rsid w:val="004A6226"/>
    <w:rsid w:val="004B3B00"/>
    <w:rsid w:val="004B5E46"/>
    <w:rsid w:val="004B6D40"/>
    <w:rsid w:val="004B7A6E"/>
    <w:rsid w:val="004C1CE9"/>
    <w:rsid w:val="004C2E8F"/>
    <w:rsid w:val="004C3879"/>
    <w:rsid w:val="004C39C2"/>
    <w:rsid w:val="004C3E7A"/>
    <w:rsid w:val="004C5AD2"/>
    <w:rsid w:val="004C6772"/>
    <w:rsid w:val="004D0440"/>
    <w:rsid w:val="004D10AE"/>
    <w:rsid w:val="004E54F9"/>
    <w:rsid w:val="004E761F"/>
    <w:rsid w:val="004F0397"/>
    <w:rsid w:val="004F12E3"/>
    <w:rsid w:val="004F14C9"/>
    <w:rsid w:val="004F33FA"/>
    <w:rsid w:val="004F37C9"/>
    <w:rsid w:val="004F4D64"/>
    <w:rsid w:val="004F5340"/>
    <w:rsid w:val="004F6334"/>
    <w:rsid w:val="004F6BD4"/>
    <w:rsid w:val="004F7619"/>
    <w:rsid w:val="00500BA4"/>
    <w:rsid w:val="005017F1"/>
    <w:rsid w:val="005072F7"/>
    <w:rsid w:val="00507598"/>
    <w:rsid w:val="005101E5"/>
    <w:rsid w:val="00514CA6"/>
    <w:rsid w:val="00522501"/>
    <w:rsid w:val="00522F0F"/>
    <w:rsid w:val="00523587"/>
    <w:rsid w:val="00524B65"/>
    <w:rsid w:val="00525835"/>
    <w:rsid w:val="00526C35"/>
    <w:rsid w:val="00531A54"/>
    <w:rsid w:val="005348E6"/>
    <w:rsid w:val="00534E22"/>
    <w:rsid w:val="00535093"/>
    <w:rsid w:val="00536B14"/>
    <w:rsid w:val="005455C2"/>
    <w:rsid w:val="005500E7"/>
    <w:rsid w:val="005532D6"/>
    <w:rsid w:val="0055645A"/>
    <w:rsid w:val="005564D9"/>
    <w:rsid w:val="005566DF"/>
    <w:rsid w:val="00560BEA"/>
    <w:rsid w:val="00562292"/>
    <w:rsid w:val="00570FE1"/>
    <w:rsid w:val="0057787E"/>
    <w:rsid w:val="005810EF"/>
    <w:rsid w:val="00583E15"/>
    <w:rsid w:val="00584467"/>
    <w:rsid w:val="00585558"/>
    <w:rsid w:val="00591F3C"/>
    <w:rsid w:val="005972ED"/>
    <w:rsid w:val="00597620"/>
    <w:rsid w:val="005978DE"/>
    <w:rsid w:val="005A1B71"/>
    <w:rsid w:val="005A45F9"/>
    <w:rsid w:val="005A65B6"/>
    <w:rsid w:val="005A75B3"/>
    <w:rsid w:val="005B07D9"/>
    <w:rsid w:val="005B3618"/>
    <w:rsid w:val="005B5746"/>
    <w:rsid w:val="005B661F"/>
    <w:rsid w:val="005C0B2B"/>
    <w:rsid w:val="005C2476"/>
    <w:rsid w:val="005C2566"/>
    <w:rsid w:val="005C51C2"/>
    <w:rsid w:val="005C6EA4"/>
    <w:rsid w:val="005C72B9"/>
    <w:rsid w:val="005C7E0F"/>
    <w:rsid w:val="005D0A26"/>
    <w:rsid w:val="005D14D1"/>
    <w:rsid w:val="005D4F68"/>
    <w:rsid w:val="005D5773"/>
    <w:rsid w:val="005D789B"/>
    <w:rsid w:val="005D7BD9"/>
    <w:rsid w:val="005E09F2"/>
    <w:rsid w:val="005E22E7"/>
    <w:rsid w:val="005E2B27"/>
    <w:rsid w:val="005E4D50"/>
    <w:rsid w:val="005E573C"/>
    <w:rsid w:val="005F0BE7"/>
    <w:rsid w:val="005F2BB2"/>
    <w:rsid w:val="005F734A"/>
    <w:rsid w:val="005F7512"/>
    <w:rsid w:val="00602594"/>
    <w:rsid w:val="006061C7"/>
    <w:rsid w:val="0060678C"/>
    <w:rsid w:val="00617B95"/>
    <w:rsid w:val="00620725"/>
    <w:rsid w:val="0062753D"/>
    <w:rsid w:val="006316AB"/>
    <w:rsid w:val="00632322"/>
    <w:rsid w:val="006349DE"/>
    <w:rsid w:val="00635BB9"/>
    <w:rsid w:val="00637567"/>
    <w:rsid w:val="00650A6D"/>
    <w:rsid w:val="00655196"/>
    <w:rsid w:val="00655A42"/>
    <w:rsid w:val="006608DF"/>
    <w:rsid w:val="00661035"/>
    <w:rsid w:val="00661E99"/>
    <w:rsid w:val="00661F38"/>
    <w:rsid w:val="00662821"/>
    <w:rsid w:val="00662997"/>
    <w:rsid w:val="006709AF"/>
    <w:rsid w:val="006723D2"/>
    <w:rsid w:val="006726B6"/>
    <w:rsid w:val="006764EA"/>
    <w:rsid w:val="00676C3C"/>
    <w:rsid w:val="006834F0"/>
    <w:rsid w:val="00685AC1"/>
    <w:rsid w:val="006948C5"/>
    <w:rsid w:val="00695E6C"/>
    <w:rsid w:val="00696A18"/>
    <w:rsid w:val="006976E6"/>
    <w:rsid w:val="006A088F"/>
    <w:rsid w:val="006A14F5"/>
    <w:rsid w:val="006A2AC9"/>
    <w:rsid w:val="006A30CF"/>
    <w:rsid w:val="006A4B50"/>
    <w:rsid w:val="006B33C9"/>
    <w:rsid w:val="006B4AC8"/>
    <w:rsid w:val="006B53D5"/>
    <w:rsid w:val="006B5ECE"/>
    <w:rsid w:val="006B6239"/>
    <w:rsid w:val="006B6A02"/>
    <w:rsid w:val="006B7102"/>
    <w:rsid w:val="006C18FD"/>
    <w:rsid w:val="006C29B5"/>
    <w:rsid w:val="006C64CD"/>
    <w:rsid w:val="006C731E"/>
    <w:rsid w:val="006D44E0"/>
    <w:rsid w:val="006D5637"/>
    <w:rsid w:val="006D609D"/>
    <w:rsid w:val="006D6F5B"/>
    <w:rsid w:val="006E14AB"/>
    <w:rsid w:val="006E3EC2"/>
    <w:rsid w:val="006E3FC9"/>
    <w:rsid w:val="006E672D"/>
    <w:rsid w:val="006E6D95"/>
    <w:rsid w:val="006F0210"/>
    <w:rsid w:val="006F04AB"/>
    <w:rsid w:val="006F20AF"/>
    <w:rsid w:val="006F7C11"/>
    <w:rsid w:val="0070134F"/>
    <w:rsid w:val="0071176C"/>
    <w:rsid w:val="0071234B"/>
    <w:rsid w:val="007154AC"/>
    <w:rsid w:val="00715C55"/>
    <w:rsid w:val="00716742"/>
    <w:rsid w:val="00717B5D"/>
    <w:rsid w:val="00717F02"/>
    <w:rsid w:val="0072053E"/>
    <w:rsid w:val="00722AC6"/>
    <w:rsid w:val="00723BB2"/>
    <w:rsid w:val="00724B56"/>
    <w:rsid w:val="00725769"/>
    <w:rsid w:val="007324E4"/>
    <w:rsid w:val="00732ACA"/>
    <w:rsid w:val="0073459A"/>
    <w:rsid w:val="007349A4"/>
    <w:rsid w:val="00741A5A"/>
    <w:rsid w:val="00745D8A"/>
    <w:rsid w:val="00755AF8"/>
    <w:rsid w:val="00755E37"/>
    <w:rsid w:val="007651F6"/>
    <w:rsid w:val="007659C2"/>
    <w:rsid w:val="0077059F"/>
    <w:rsid w:val="00770B10"/>
    <w:rsid w:val="00771FDC"/>
    <w:rsid w:val="0077268D"/>
    <w:rsid w:val="0077268E"/>
    <w:rsid w:val="007726BE"/>
    <w:rsid w:val="00773084"/>
    <w:rsid w:val="0077403C"/>
    <w:rsid w:val="007771F3"/>
    <w:rsid w:val="00780578"/>
    <w:rsid w:val="00780BDF"/>
    <w:rsid w:val="00782DEC"/>
    <w:rsid w:val="00790DEE"/>
    <w:rsid w:val="0079148A"/>
    <w:rsid w:val="007A0C54"/>
    <w:rsid w:val="007A6059"/>
    <w:rsid w:val="007A69A0"/>
    <w:rsid w:val="007B0DEC"/>
    <w:rsid w:val="007B5C96"/>
    <w:rsid w:val="007B74CA"/>
    <w:rsid w:val="007C117F"/>
    <w:rsid w:val="007C1C4E"/>
    <w:rsid w:val="007C2CB5"/>
    <w:rsid w:val="007C2CDF"/>
    <w:rsid w:val="007C3A45"/>
    <w:rsid w:val="007C3BFC"/>
    <w:rsid w:val="007C490B"/>
    <w:rsid w:val="007C58BD"/>
    <w:rsid w:val="007C5FF6"/>
    <w:rsid w:val="007D1E23"/>
    <w:rsid w:val="007D4521"/>
    <w:rsid w:val="007E0531"/>
    <w:rsid w:val="007E1013"/>
    <w:rsid w:val="007E1D76"/>
    <w:rsid w:val="007E4FC6"/>
    <w:rsid w:val="007F0DF7"/>
    <w:rsid w:val="007F198F"/>
    <w:rsid w:val="007F4304"/>
    <w:rsid w:val="007F4A71"/>
    <w:rsid w:val="00801C24"/>
    <w:rsid w:val="0080351C"/>
    <w:rsid w:val="00804200"/>
    <w:rsid w:val="0080660B"/>
    <w:rsid w:val="00807BB0"/>
    <w:rsid w:val="008106CC"/>
    <w:rsid w:val="00816655"/>
    <w:rsid w:val="0082008F"/>
    <w:rsid w:val="00820A66"/>
    <w:rsid w:val="00821C51"/>
    <w:rsid w:val="00823FF3"/>
    <w:rsid w:val="008245D9"/>
    <w:rsid w:val="00825836"/>
    <w:rsid w:val="008276D7"/>
    <w:rsid w:val="00827A9A"/>
    <w:rsid w:val="008325E8"/>
    <w:rsid w:val="00840B5D"/>
    <w:rsid w:val="00840E3F"/>
    <w:rsid w:val="00841803"/>
    <w:rsid w:val="00843A3F"/>
    <w:rsid w:val="00846809"/>
    <w:rsid w:val="00847DC0"/>
    <w:rsid w:val="00852F3C"/>
    <w:rsid w:val="00853278"/>
    <w:rsid w:val="00853809"/>
    <w:rsid w:val="0085461F"/>
    <w:rsid w:val="0085708C"/>
    <w:rsid w:val="00857D91"/>
    <w:rsid w:val="008601B3"/>
    <w:rsid w:val="00863750"/>
    <w:rsid w:val="008666A7"/>
    <w:rsid w:val="00866A5E"/>
    <w:rsid w:val="008734EA"/>
    <w:rsid w:val="00874A92"/>
    <w:rsid w:val="00876047"/>
    <w:rsid w:val="008762E1"/>
    <w:rsid w:val="00877A4C"/>
    <w:rsid w:val="00880149"/>
    <w:rsid w:val="00880712"/>
    <w:rsid w:val="00880ABA"/>
    <w:rsid w:val="00881611"/>
    <w:rsid w:val="00881A03"/>
    <w:rsid w:val="00883D51"/>
    <w:rsid w:val="00886180"/>
    <w:rsid w:val="0089318F"/>
    <w:rsid w:val="00893840"/>
    <w:rsid w:val="00894A91"/>
    <w:rsid w:val="00896ABC"/>
    <w:rsid w:val="00897869"/>
    <w:rsid w:val="00897C87"/>
    <w:rsid w:val="008B3282"/>
    <w:rsid w:val="008B43A3"/>
    <w:rsid w:val="008B6311"/>
    <w:rsid w:val="008C1137"/>
    <w:rsid w:val="008C32DB"/>
    <w:rsid w:val="008C3601"/>
    <w:rsid w:val="008C686D"/>
    <w:rsid w:val="008C6F21"/>
    <w:rsid w:val="008C6F59"/>
    <w:rsid w:val="008D4281"/>
    <w:rsid w:val="008D5515"/>
    <w:rsid w:val="008D6FA7"/>
    <w:rsid w:val="008E34DE"/>
    <w:rsid w:val="008E4C00"/>
    <w:rsid w:val="008E53C0"/>
    <w:rsid w:val="008E6690"/>
    <w:rsid w:val="008E7D60"/>
    <w:rsid w:val="008F3205"/>
    <w:rsid w:val="008F5DB7"/>
    <w:rsid w:val="00900276"/>
    <w:rsid w:val="00900853"/>
    <w:rsid w:val="009018EC"/>
    <w:rsid w:val="00902202"/>
    <w:rsid w:val="00902214"/>
    <w:rsid w:val="00902C40"/>
    <w:rsid w:val="009031C8"/>
    <w:rsid w:val="00903C87"/>
    <w:rsid w:val="00903DE2"/>
    <w:rsid w:val="00905509"/>
    <w:rsid w:val="00905A84"/>
    <w:rsid w:val="00906998"/>
    <w:rsid w:val="0091058A"/>
    <w:rsid w:val="00911642"/>
    <w:rsid w:val="009127A3"/>
    <w:rsid w:val="009159F8"/>
    <w:rsid w:val="00915DC3"/>
    <w:rsid w:val="00921E3F"/>
    <w:rsid w:val="00922118"/>
    <w:rsid w:val="00927FD5"/>
    <w:rsid w:val="00932FCB"/>
    <w:rsid w:val="00933EA2"/>
    <w:rsid w:val="00934E19"/>
    <w:rsid w:val="00935336"/>
    <w:rsid w:val="0093554D"/>
    <w:rsid w:val="00935C28"/>
    <w:rsid w:val="009428D3"/>
    <w:rsid w:val="00943067"/>
    <w:rsid w:val="009474B0"/>
    <w:rsid w:val="009516AD"/>
    <w:rsid w:val="00951E65"/>
    <w:rsid w:val="00952E20"/>
    <w:rsid w:val="009564BC"/>
    <w:rsid w:val="00957652"/>
    <w:rsid w:val="00960B3A"/>
    <w:rsid w:val="00966570"/>
    <w:rsid w:val="0097180E"/>
    <w:rsid w:val="00974506"/>
    <w:rsid w:val="00974927"/>
    <w:rsid w:val="00974DCF"/>
    <w:rsid w:val="00975D4A"/>
    <w:rsid w:val="00982622"/>
    <w:rsid w:val="009834E3"/>
    <w:rsid w:val="0099089A"/>
    <w:rsid w:val="0099410A"/>
    <w:rsid w:val="00994720"/>
    <w:rsid w:val="00996166"/>
    <w:rsid w:val="00996833"/>
    <w:rsid w:val="00996CB3"/>
    <w:rsid w:val="00997E2D"/>
    <w:rsid w:val="009A025C"/>
    <w:rsid w:val="009A0EC2"/>
    <w:rsid w:val="009A2C0A"/>
    <w:rsid w:val="009A3A48"/>
    <w:rsid w:val="009A3D50"/>
    <w:rsid w:val="009A5A0C"/>
    <w:rsid w:val="009A679B"/>
    <w:rsid w:val="009A6DEF"/>
    <w:rsid w:val="009A7181"/>
    <w:rsid w:val="009B1BE9"/>
    <w:rsid w:val="009B41BD"/>
    <w:rsid w:val="009C11DD"/>
    <w:rsid w:val="009C1AF0"/>
    <w:rsid w:val="009C30B4"/>
    <w:rsid w:val="009C3AE7"/>
    <w:rsid w:val="009C43C1"/>
    <w:rsid w:val="009C718D"/>
    <w:rsid w:val="009D3C94"/>
    <w:rsid w:val="009E0686"/>
    <w:rsid w:val="009E4043"/>
    <w:rsid w:val="009E4DD3"/>
    <w:rsid w:val="009F0860"/>
    <w:rsid w:val="009F36B0"/>
    <w:rsid w:val="009F5F71"/>
    <w:rsid w:val="009F7F74"/>
    <w:rsid w:val="00A00624"/>
    <w:rsid w:val="00A02FF5"/>
    <w:rsid w:val="00A060FB"/>
    <w:rsid w:val="00A074BE"/>
    <w:rsid w:val="00A13503"/>
    <w:rsid w:val="00A14878"/>
    <w:rsid w:val="00A16CD1"/>
    <w:rsid w:val="00A20F4B"/>
    <w:rsid w:val="00A223F0"/>
    <w:rsid w:val="00A2516E"/>
    <w:rsid w:val="00A25A53"/>
    <w:rsid w:val="00A26A8C"/>
    <w:rsid w:val="00A3418E"/>
    <w:rsid w:val="00A36005"/>
    <w:rsid w:val="00A377A5"/>
    <w:rsid w:val="00A37D46"/>
    <w:rsid w:val="00A409E5"/>
    <w:rsid w:val="00A42C3E"/>
    <w:rsid w:val="00A445DF"/>
    <w:rsid w:val="00A461E2"/>
    <w:rsid w:val="00A50296"/>
    <w:rsid w:val="00A51D0A"/>
    <w:rsid w:val="00A55D86"/>
    <w:rsid w:val="00A55E56"/>
    <w:rsid w:val="00A56A29"/>
    <w:rsid w:val="00A56FBB"/>
    <w:rsid w:val="00A57361"/>
    <w:rsid w:val="00A62D93"/>
    <w:rsid w:val="00A669A4"/>
    <w:rsid w:val="00A7351C"/>
    <w:rsid w:val="00A73A87"/>
    <w:rsid w:val="00A73B26"/>
    <w:rsid w:val="00A74BA3"/>
    <w:rsid w:val="00A809E3"/>
    <w:rsid w:val="00A81E8C"/>
    <w:rsid w:val="00A82B26"/>
    <w:rsid w:val="00A8437B"/>
    <w:rsid w:val="00A84561"/>
    <w:rsid w:val="00A8529A"/>
    <w:rsid w:val="00A8541A"/>
    <w:rsid w:val="00A907BF"/>
    <w:rsid w:val="00A9349E"/>
    <w:rsid w:val="00A9631A"/>
    <w:rsid w:val="00AA5113"/>
    <w:rsid w:val="00AA5AD5"/>
    <w:rsid w:val="00AB081A"/>
    <w:rsid w:val="00AB1896"/>
    <w:rsid w:val="00AB1C1A"/>
    <w:rsid w:val="00AB27F2"/>
    <w:rsid w:val="00AB3CA1"/>
    <w:rsid w:val="00AB5221"/>
    <w:rsid w:val="00AB5B2A"/>
    <w:rsid w:val="00AB6448"/>
    <w:rsid w:val="00AC1C98"/>
    <w:rsid w:val="00AC1DC0"/>
    <w:rsid w:val="00AC2149"/>
    <w:rsid w:val="00AC4914"/>
    <w:rsid w:val="00AC4DA9"/>
    <w:rsid w:val="00AC5628"/>
    <w:rsid w:val="00AD0243"/>
    <w:rsid w:val="00AD09A0"/>
    <w:rsid w:val="00AD6F8C"/>
    <w:rsid w:val="00AE1743"/>
    <w:rsid w:val="00AE5ECD"/>
    <w:rsid w:val="00AE7020"/>
    <w:rsid w:val="00AE7B9E"/>
    <w:rsid w:val="00AF0514"/>
    <w:rsid w:val="00AF0D23"/>
    <w:rsid w:val="00AF1292"/>
    <w:rsid w:val="00AF14E0"/>
    <w:rsid w:val="00AF1F53"/>
    <w:rsid w:val="00AF32A5"/>
    <w:rsid w:val="00AF4C28"/>
    <w:rsid w:val="00AF793A"/>
    <w:rsid w:val="00B0318A"/>
    <w:rsid w:val="00B03420"/>
    <w:rsid w:val="00B035BC"/>
    <w:rsid w:val="00B0680A"/>
    <w:rsid w:val="00B07217"/>
    <w:rsid w:val="00B11637"/>
    <w:rsid w:val="00B1376E"/>
    <w:rsid w:val="00B13855"/>
    <w:rsid w:val="00B14F20"/>
    <w:rsid w:val="00B1626C"/>
    <w:rsid w:val="00B16AE9"/>
    <w:rsid w:val="00B16BDF"/>
    <w:rsid w:val="00B22E84"/>
    <w:rsid w:val="00B23A35"/>
    <w:rsid w:val="00B23BE9"/>
    <w:rsid w:val="00B267BC"/>
    <w:rsid w:val="00B269BA"/>
    <w:rsid w:val="00B311AC"/>
    <w:rsid w:val="00B313E3"/>
    <w:rsid w:val="00B33ACF"/>
    <w:rsid w:val="00B37D49"/>
    <w:rsid w:val="00B4232A"/>
    <w:rsid w:val="00B4362F"/>
    <w:rsid w:val="00B43E16"/>
    <w:rsid w:val="00B46E03"/>
    <w:rsid w:val="00B54BCB"/>
    <w:rsid w:val="00B55E3B"/>
    <w:rsid w:val="00B56BD1"/>
    <w:rsid w:val="00B62555"/>
    <w:rsid w:val="00B635CB"/>
    <w:rsid w:val="00B63688"/>
    <w:rsid w:val="00B64D8F"/>
    <w:rsid w:val="00B6550F"/>
    <w:rsid w:val="00B678F1"/>
    <w:rsid w:val="00B71998"/>
    <w:rsid w:val="00B7241E"/>
    <w:rsid w:val="00B75F4D"/>
    <w:rsid w:val="00B80D67"/>
    <w:rsid w:val="00B81C9B"/>
    <w:rsid w:val="00B82D41"/>
    <w:rsid w:val="00B84672"/>
    <w:rsid w:val="00B873F9"/>
    <w:rsid w:val="00B92560"/>
    <w:rsid w:val="00B9462B"/>
    <w:rsid w:val="00B94C5D"/>
    <w:rsid w:val="00B94F07"/>
    <w:rsid w:val="00B95B9B"/>
    <w:rsid w:val="00B95C02"/>
    <w:rsid w:val="00BA0923"/>
    <w:rsid w:val="00BA0CCC"/>
    <w:rsid w:val="00BA3410"/>
    <w:rsid w:val="00BA5559"/>
    <w:rsid w:val="00BA6FAD"/>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25D5"/>
    <w:rsid w:val="00C05630"/>
    <w:rsid w:val="00C06C9B"/>
    <w:rsid w:val="00C1450B"/>
    <w:rsid w:val="00C15240"/>
    <w:rsid w:val="00C207F9"/>
    <w:rsid w:val="00C2313B"/>
    <w:rsid w:val="00C255C3"/>
    <w:rsid w:val="00C25D8F"/>
    <w:rsid w:val="00C26752"/>
    <w:rsid w:val="00C27A67"/>
    <w:rsid w:val="00C325F7"/>
    <w:rsid w:val="00C33F77"/>
    <w:rsid w:val="00C34996"/>
    <w:rsid w:val="00C34A08"/>
    <w:rsid w:val="00C34D71"/>
    <w:rsid w:val="00C36BD3"/>
    <w:rsid w:val="00C4537D"/>
    <w:rsid w:val="00C5050E"/>
    <w:rsid w:val="00C54C83"/>
    <w:rsid w:val="00C56E2B"/>
    <w:rsid w:val="00C613A5"/>
    <w:rsid w:val="00C61EB1"/>
    <w:rsid w:val="00C63B61"/>
    <w:rsid w:val="00C63EB6"/>
    <w:rsid w:val="00C71D43"/>
    <w:rsid w:val="00C72C8C"/>
    <w:rsid w:val="00C74341"/>
    <w:rsid w:val="00C75947"/>
    <w:rsid w:val="00C75B1B"/>
    <w:rsid w:val="00C77527"/>
    <w:rsid w:val="00C77BFA"/>
    <w:rsid w:val="00C77D60"/>
    <w:rsid w:val="00C911C4"/>
    <w:rsid w:val="00C930C0"/>
    <w:rsid w:val="00C979A3"/>
    <w:rsid w:val="00CA115A"/>
    <w:rsid w:val="00CA14E1"/>
    <w:rsid w:val="00CA34AF"/>
    <w:rsid w:val="00CB371E"/>
    <w:rsid w:val="00CB7B36"/>
    <w:rsid w:val="00CC0306"/>
    <w:rsid w:val="00CC1D44"/>
    <w:rsid w:val="00CC2CE0"/>
    <w:rsid w:val="00CC3CFD"/>
    <w:rsid w:val="00CC461D"/>
    <w:rsid w:val="00CC67F7"/>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3F64"/>
    <w:rsid w:val="00D06805"/>
    <w:rsid w:val="00D0693C"/>
    <w:rsid w:val="00D07B47"/>
    <w:rsid w:val="00D104A5"/>
    <w:rsid w:val="00D12D7F"/>
    <w:rsid w:val="00D14F73"/>
    <w:rsid w:val="00D21105"/>
    <w:rsid w:val="00D21891"/>
    <w:rsid w:val="00D224F7"/>
    <w:rsid w:val="00D30628"/>
    <w:rsid w:val="00D32583"/>
    <w:rsid w:val="00D32BD5"/>
    <w:rsid w:val="00D34E78"/>
    <w:rsid w:val="00D36441"/>
    <w:rsid w:val="00D415B9"/>
    <w:rsid w:val="00D45A02"/>
    <w:rsid w:val="00D4644D"/>
    <w:rsid w:val="00D53FCB"/>
    <w:rsid w:val="00D545E1"/>
    <w:rsid w:val="00D5613D"/>
    <w:rsid w:val="00D62001"/>
    <w:rsid w:val="00D661F7"/>
    <w:rsid w:val="00D66BC5"/>
    <w:rsid w:val="00D67EAE"/>
    <w:rsid w:val="00D715CA"/>
    <w:rsid w:val="00D741A9"/>
    <w:rsid w:val="00D753DD"/>
    <w:rsid w:val="00D75881"/>
    <w:rsid w:val="00D76A03"/>
    <w:rsid w:val="00D76F1B"/>
    <w:rsid w:val="00D81AF5"/>
    <w:rsid w:val="00D863A6"/>
    <w:rsid w:val="00D90892"/>
    <w:rsid w:val="00D915E9"/>
    <w:rsid w:val="00DA0F1C"/>
    <w:rsid w:val="00DA3192"/>
    <w:rsid w:val="00DB266B"/>
    <w:rsid w:val="00DB49D1"/>
    <w:rsid w:val="00DB738A"/>
    <w:rsid w:val="00DC0D63"/>
    <w:rsid w:val="00DC11A2"/>
    <w:rsid w:val="00DC2A04"/>
    <w:rsid w:val="00DC2C19"/>
    <w:rsid w:val="00DC4F61"/>
    <w:rsid w:val="00DC5899"/>
    <w:rsid w:val="00DD0F9F"/>
    <w:rsid w:val="00DD1E97"/>
    <w:rsid w:val="00DD54C3"/>
    <w:rsid w:val="00DD73C6"/>
    <w:rsid w:val="00DE0A4E"/>
    <w:rsid w:val="00DE5639"/>
    <w:rsid w:val="00DE68EA"/>
    <w:rsid w:val="00DE7912"/>
    <w:rsid w:val="00DF0033"/>
    <w:rsid w:val="00DF025C"/>
    <w:rsid w:val="00DF3358"/>
    <w:rsid w:val="00DF6CF4"/>
    <w:rsid w:val="00E0005A"/>
    <w:rsid w:val="00E015EE"/>
    <w:rsid w:val="00E0708A"/>
    <w:rsid w:val="00E124AC"/>
    <w:rsid w:val="00E14D34"/>
    <w:rsid w:val="00E1565E"/>
    <w:rsid w:val="00E20FE4"/>
    <w:rsid w:val="00E25B57"/>
    <w:rsid w:val="00E26714"/>
    <w:rsid w:val="00E26874"/>
    <w:rsid w:val="00E272A6"/>
    <w:rsid w:val="00E33DF2"/>
    <w:rsid w:val="00E36317"/>
    <w:rsid w:val="00E439D5"/>
    <w:rsid w:val="00E45511"/>
    <w:rsid w:val="00E50728"/>
    <w:rsid w:val="00E52350"/>
    <w:rsid w:val="00E5284F"/>
    <w:rsid w:val="00E53618"/>
    <w:rsid w:val="00E56934"/>
    <w:rsid w:val="00E57D93"/>
    <w:rsid w:val="00E57DAD"/>
    <w:rsid w:val="00E613D4"/>
    <w:rsid w:val="00E648B5"/>
    <w:rsid w:val="00E709E2"/>
    <w:rsid w:val="00E7141C"/>
    <w:rsid w:val="00E74269"/>
    <w:rsid w:val="00E74D3F"/>
    <w:rsid w:val="00E75B39"/>
    <w:rsid w:val="00E82B98"/>
    <w:rsid w:val="00E85376"/>
    <w:rsid w:val="00E90644"/>
    <w:rsid w:val="00E90C30"/>
    <w:rsid w:val="00E9410D"/>
    <w:rsid w:val="00EA02EE"/>
    <w:rsid w:val="00EA1578"/>
    <w:rsid w:val="00EA324A"/>
    <w:rsid w:val="00EB04B2"/>
    <w:rsid w:val="00EB1962"/>
    <w:rsid w:val="00EB40DA"/>
    <w:rsid w:val="00EB517C"/>
    <w:rsid w:val="00EC220E"/>
    <w:rsid w:val="00EC33EB"/>
    <w:rsid w:val="00EC4F7B"/>
    <w:rsid w:val="00EC64B4"/>
    <w:rsid w:val="00EC77E2"/>
    <w:rsid w:val="00ED5BC1"/>
    <w:rsid w:val="00EE1F44"/>
    <w:rsid w:val="00EE3D76"/>
    <w:rsid w:val="00EE52EF"/>
    <w:rsid w:val="00EE68C7"/>
    <w:rsid w:val="00EE7577"/>
    <w:rsid w:val="00EE7CB0"/>
    <w:rsid w:val="00EF09E1"/>
    <w:rsid w:val="00EF125B"/>
    <w:rsid w:val="00EF30A7"/>
    <w:rsid w:val="00EF62D0"/>
    <w:rsid w:val="00EF62F2"/>
    <w:rsid w:val="00EF7184"/>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391E"/>
    <w:rsid w:val="00F35DB2"/>
    <w:rsid w:val="00F37AFA"/>
    <w:rsid w:val="00F43A2F"/>
    <w:rsid w:val="00F50F4B"/>
    <w:rsid w:val="00F546FF"/>
    <w:rsid w:val="00F57DC7"/>
    <w:rsid w:val="00F601A6"/>
    <w:rsid w:val="00F613E7"/>
    <w:rsid w:val="00F6200D"/>
    <w:rsid w:val="00F6216D"/>
    <w:rsid w:val="00F6291F"/>
    <w:rsid w:val="00F62A66"/>
    <w:rsid w:val="00F72343"/>
    <w:rsid w:val="00F7330E"/>
    <w:rsid w:val="00F73352"/>
    <w:rsid w:val="00F751F7"/>
    <w:rsid w:val="00F77032"/>
    <w:rsid w:val="00F816DC"/>
    <w:rsid w:val="00F8490B"/>
    <w:rsid w:val="00F84D09"/>
    <w:rsid w:val="00F90D64"/>
    <w:rsid w:val="00F928EF"/>
    <w:rsid w:val="00F96196"/>
    <w:rsid w:val="00F97F95"/>
    <w:rsid w:val="00FA14F2"/>
    <w:rsid w:val="00FA3191"/>
    <w:rsid w:val="00FA56AA"/>
    <w:rsid w:val="00FA792F"/>
    <w:rsid w:val="00FB09FF"/>
    <w:rsid w:val="00FB3672"/>
    <w:rsid w:val="00FB4417"/>
    <w:rsid w:val="00FB465A"/>
    <w:rsid w:val="00FC0096"/>
    <w:rsid w:val="00FC21AA"/>
    <w:rsid w:val="00FC6467"/>
    <w:rsid w:val="00FD2E3A"/>
    <w:rsid w:val="00FE181A"/>
    <w:rsid w:val="00FE1A51"/>
    <w:rsid w:val="00FE506B"/>
    <w:rsid w:val="00FF1E25"/>
    <w:rsid w:val="00FF2596"/>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3879"/>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qFormat/>
    <w:rsid w:val="00975D4A"/>
    <w:pPr>
      <w:keepNext/>
      <w:pageBreakBefore/>
      <w:numPr>
        <w:numId w:val="6"/>
      </w:numPr>
      <w:tabs>
        <w:tab w:val="clear" w:pos="851"/>
      </w:tabs>
      <w:spacing w:before="360" w:after="240" w:line="240" w:lineRule="auto"/>
      <w:ind w:left="431" w:hanging="431"/>
      <w:jc w:val="left"/>
      <w:outlineLvl w:val="0"/>
    </w:pPr>
    <w:rPr>
      <w:b/>
      <w:kern w:val="28"/>
      <w:sz w:val="26"/>
      <w:szCs w:val="20"/>
      <w:lang w:eastAsia="de-DE"/>
    </w:rPr>
  </w:style>
  <w:style w:type="paragraph" w:styleId="berschrift2">
    <w:name w:val="heading 2"/>
    <w:basedOn w:val="berschrift1"/>
    <w:next w:val="Standard"/>
    <w:qFormat/>
    <w:rsid w:val="00975D4A"/>
    <w:pPr>
      <w:pageBreakBefore w:val="0"/>
      <w:numPr>
        <w:ilvl w:val="1"/>
      </w:numPr>
      <w:outlineLvl w:val="1"/>
    </w:pPr>
  </w:style>
  <w:style w:type="paragraph" w:styleId="berschrift3">
    <w:name w:val="heading 3"/>
    <w:basedOn w:val="berschrift2"/>
    <w:next w:val="Standard"/>
    <w:qFormat/>
    <w:rsid w:val="00A809E3"/>
    <w:pPr>
      <w:numPr>
        <w:ilvl w:val="2"/>
      </w:numPr>
      <w:outlineLvl w:val="2"/>
    </w:pPr>
    <w:rPr>
      <w:i/>
      <w:sz w:val="22"/>
    </w:rPr>
  </w:style>
  <w:style w:type="paragraph" w:styleId="berschrift4">
    <w:name w:val="heading 4"/>
    <w:basedOn w:val="berschrift3"/>
    <w:next w:val="Standard"/>
    <w:qFormat/>
    <w:rsid w:val="00D07B47"/>
    <w:pPr>
      <w:numPr>
        <w:ilvl w:val="3"/>
      </w:numPr>
      <w:outlineLvl w:val="3"/>
    </w:pPr>
  </w:style>
  <w:style w:type="paragraph" w:styleId="berschrift5">
    <w:name w:val="heading 5"/>
    <w:basedOn w:val="Standard"/>
    <w:next w:val="Standard"/>
    <w:qFormat/>
    <w:rsid w:val="00D07B47"/>
    <w:pPr>
      <w:numPr>
        <w:ilvl w:val="4"/>
        <w:numId w:val="6"/>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qFormat/>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qFormat/>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qFormat/>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qFormat/>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customStyle="1" w:styleId="TextkrperZchn">
    <w:name w:val="Textkörper Zchn"/>
    <w:link w:val="Textkrper"/>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qFormat/>
    <w:rsid w:val="00975D4A"/>
    <w:pPr>
      <w:tabs>
        <w:tab w:val="clear" w:pos="851"/>
      </w:tabs>
      <w:spacing w:after="280" w:line="280" w:lineRule="exact"/>
      <w:ind w:left="1276" w:hanging="1276"/>
    </w:pPr>
    <w:rPr>
      <w:sz w:val="20"/>
      <w:szCs w:val="20"/>
      <w:lang w:eastAsia="de-DE"/>
    </w:rPr>
  </w:style>
  <w:style w:type="paragraph" w:styleId="Nachrichtenkopf">
    <w:name w:val="Message Header"/>
    <w:basedOn w:val="Standard"/>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customStyle="1" w:styleId="Headingwithoutnumbering">
    <w:name w:val="Heading without numbering"/>
    <w:basedOn w:val="Standard"/>
    <w:next w:val="Standard"/>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1"/>
      </w:numPr>
      <w:tabs>
        <w:tab w:val="clear" w:pos="851"/>
        <w:tab w:val="left" w:pos="567"/>
      </w:tabs>
      <w:spacing w:line="280" w:lineRule="exact"/>
    </w:pPr>
    <w:rPr>
      <w:szCs w:val="20"/>
      <w:lang w:eastAsia="de-DE"/>
    </w:rPr>
  </w:style>
  <w:style w:type="paragraph" w:customStyle="1" w:styleId="CaptionTable">
    <w:name w:val="Caption Table"/>
    <w:basedOn w:val="Beschriftung"/>
    <w:rsid w:val="00975D4A"/>
    <w:pPr>
      <w:spacing w:after="120"/>
    </w:pPr>
  </w:style>
  <w:style w:type="paragraph" w:customStyle="1" w:styleId="Tableheading">
    <w:name w:val="Table heading"/>
    <w:basedOn w:val="Standard"/>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Standard"/>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Standard"/>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2"/>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3"/>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4"/>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5"/>
      </w:numPr>
      <w:tabs>
        <w:tab w:val="clear" w:pos="851"/>
        <w:tab w:val="left" w:pos="567"/>
      </w:tabs>
      <w:spacing w:line="280" w:lineRule="exact"/>
    </w:pPr>
    <w:rPr>
      <w:szCs w:val="20"/>
      <w:lang w:eastAsia="de-DE"/>
    </w:rPr>
  </w:style>
  <w:style w:type="table" w:styleId="Tabellenraster">
    <w:name w:val="Table Grid"/>
    <w:basedOn w:val="NormaleTabelle"/>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Standard"/>
    <w:next w:val="Standard"/>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Sprechblasentext">
    <w:name w:val="Balloon Text"/>
    <w:basedOn w:val="Standard"/>
    <w:link w:val="SprechblasentextZchn"/>
    <w:rsid w:val="000177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177A4"/>
    <w:rPr>
      <w:rFonts w:ascii="Tahoma" w:hAnsi="Tahoma" w:cs="Tahoma"/>
      <w:sz w:val="16"/>
      <w:szCs w:val="16"/>
      <w:lang w:eastAsia="en-US"/>
    </w:rPr>
  </w:style>
  <w:style w:type="character" w:customStyle="1" w:styleId="shorttext">
    <w:name w:val="short_text"/>
    <w:basedOn w:val="Absatz-Standardschriftar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enabsatz">
    <w:name w:val="List Paragraph"/>
    <w:basedOn w:val="Standard"/>
    <w:uiPriority w:val="34"/>
    <w:qFormat/>
    <w:rsid w:val="005F2BB2"/>
    <w:pPr>
      <w:ind w:left="720"/>
      <w:contextualSpacing/>
    </w:pPr>
  </w:style>
  <w:style w:type="character" w:customStyle="1" w:styleId="css-901oao">
    <w:name w:val="css-901oao"/>
    <w:basedOn w:val="Absatz-Standardschriftart"/>
    <w:rsid w:val="00903C87"/>
  </w:style>
  <w:style w:type="character" w:styleId="Kommentarzeichen">
    <w:name w:val="annotation reference"/>
    <w:basedOn w:val="Absatz-Standardschriftart"/>
    <w:semiHidden/>
    <w:unhideWhenUsed/>
    <w:rsid w:val="00583E15"/>
    <w:rPr>
      <w:sz w:val="16"/>
      <w:szCs w:val="16"/>
    </w:rPr>
  </w:style>
  <w:style w:type="paragraph" w:styleId="Kommentartext">
    <w:name w:val="annotation text"/>
    <w:basedOn w:val="Standard"/>
    <w:link w:val="KommentartextZchn"/>
    <w:semiHidden/>
    <w:unhideWhenUsed/>
    <w:rsid w:val="00583E15"/>
    <w:pPr>
      <w:spacing w:line="240" w:lineRule="auto"/>
    </w:pPr>
    <w:rPr>
      <w:sz w:val="20"/>
      <w:szCs w:val="20"/>
    </w:rPr>
  </w:style>
  <w:style w:type="character" w:customStyle="1" w:styleId="KommentartextZchn">
    <w:name w:val="Kommentartext Zchn"/>
    <w:basedOn w:val="Absatz-Standardschriftart"/>
    <w:link w:val="Kommentartext"/>
    <w:semiHidden/>
    <w:rsid w:val="00583E15"/>
    <w:rPr>
      <w:rFonts w:ascii="Arial" w:hAnsi="Arial"/>
      <w:lang w:eastAsia="en-US"/>
    </w:rPr>
  </w:style>
  <w:style w:type="paragraph" w:styleId="Kommentarthema">
    <w:name w:val="annotation subject"/>
    <w:basedOn w:val="Kommentartext"/>
    <w:next w:val="Kommentartext"/>
    <w:link w:val="KommentarthemaZchn"/>
    <w:semiHidden/>
    <w:unhideWhenUsed/>
    <w:rsid w:val="00583E15"/>
    <w:rPr>
      <w:b/>
      <w:bCs/>
    </w:rPr>
  </w:style>
  <w:style w:type="character" w:customStyle="1" w:styleId="KommentarthemaZchn">
    <w:name w:val="Kommentarthema Zchn"/>
    <w:basedOn w:val="KommentartextZchn"/>
    <w:link w:val="Kommentarthema"/>
    <w:semiHidden/>
    <w:rsid w:val="00583E15"/>
    <w:rPr>
      <w:rFonts w:ascii="Arial" w:hAnsi="Arial"/>
      <w:b/>
      <w:bCs/>
      <w:lang w:eastAsia="en-US"/>
    </w:rPr>
  </w:style>
  <w:style w:type="paragraph" w:styleId="Verzeichnis5">
    <w:name w:val="toc 5"/>
    <w:basedOn w:val="Standard"/>
    <w:next w:val="Standard"/>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Verzeichnis6">
    <w:name w:val="toc 6"/>
    <w:basedOn w:val="Standard"/>
    <w:next w:val="Standard"/>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Verzeichnis7">
    <w:name w:val="toc 7"/>
    <w:basedOn w:val="Standard"/>
    <w:next w:val="Standard"/>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Verzeichnis8">
    <w:name w:val="toc 8"/>
    <w:basedOn w:val="Standard"/>
    <w:next w:val="Standard"/>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Verzeichnis9">
    <w:name w:val="toc 9"/>
    <w:basedOn w:val="Standard"/>
    <w:next w:val="Standard"/>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customStyle="1" w:styleId="UnresolvedMention">
    <w:name w:val="Unresolved Mention"/>
    <w:basedOn w:val="Absatz-Standardschriftar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7.png"/><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postgresql.org/" TargetMode="External"/><Relationship Id="rId34"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cli.vuejs.or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cenarioo.org/"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c4model.com/"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vuejs.or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CDA90-B966-471A-A82E-F9BF68DB1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0</TotalTime>
  <Pages>63</Pages>
  <Words>11299</Words>
  <Characters>71187</Characters>
  <Application>Microsoft Office Word</Application>
  <DocSecurity>0</DocSecurity>
  <Lines>593</Lines>
  <Paragraphs>164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82322</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Mathias Fuchs</cp:lastModifiedBy>
  <cp:revision>3</cp:revision>
  <cp:lastPrinted>2017-03-30T05:45:00Z</cp:lastPrinted>
  <dcterms:created xsi:type="dcterms:W3CDTF">2020-06-30T14:22:00Z</dcterms:created>
  <dcterms:modified xsi:type="dcterms:W3CDTF">2020-06-30T14:57:00Z</dcterms:modified>
</cp:coreProperties>
</file>