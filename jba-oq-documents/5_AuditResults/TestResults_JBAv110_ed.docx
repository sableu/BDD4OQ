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C88FB" w14:textId="48ABD616" w:rsidR="005C56F7" w:rsidRPr="00616D0F" w:rsidRDefault="003B6CB2" w:rsidP="006E3D0C">
      <w:pPr>
        <w:jc w:val="center"/>
        <w:rPr>
          <w:b/>
          <w:bCs/>
          <w:sz w:val="32"/>
          <w:szCs w:val="32"/>
          <w:lang w:val="en-US"/>
        </w:rPr>
      </w:pPr>
      <w:r w:rsidRPr="00616D0F">
        <w:rPr>
          <w:b/>
          <w:bCs/>
          <w:sz w:val="32"/>
          <w:szCs w:val="32"/>
          <w:lang w:val="en-US"/>
        </w:rPr>
        <w:t xml:space="preserve">JBA </w:t>
      </w:r>
      <w:r w:rsidR="008938E8" w:rsidRPr="00616D0F">
        <w:rPr>
          <w:b/>
          <w:bCs/>
          <w:sz w:val="32"/>
          <w:szCs w:val="32"/>
          <w:lang w:val="en-US"/>
        </w:rPr>
        <w:t xml:space="preserve">Test </w:t>
      </w:r>
      <w:r w:rsidR="006D61C5" w:rsidRPr="00616D0F">
        <w:rPr>
          <w:b/>
          <w:bCs/>
          <w:sz w:val="32"/>
          <w:szCs w:val="32"/>
          <w:lang w:val="en-US"/>
        </w:rPr>
        <w:t xml:space="preserve">Execution: </w:t>
      </w:r>
      <w:r w:rsidR="00EC1EFF" w:rsidRPr="00616D0F">
        <w:rPr>
          <w:b/>
          <w:bCs/>
          <w:sz w:val="32"/>
          <w:szCs w:val="32"/>
          <w:lang w:val="en-US"/>
        </w:rPr>
        <w:t>Results</w:t>
      </w:r>
      <w:r w:rsidR="005F10ED" w:rsidRPr="00616D0F">
        <w:rPr>
          <w:b/>
          <w:bCs/>
          <w:sz w:val="32"/>
          <w:szCs w:val="32"/>
          <w:lang w:val="en-US"/>
        </w:rPr>
        <w:t xml:space="preserve"> </w:t>
      </w:r>
    </w:p>
    <w:p w14:paraId="14FB783E" w14:textId="7A5AB201" w:rsidR="00152205" w:rsidRPr="00616D0F" w:rsidRDefault="005C56F7" w:rsidP="006E3D0C">
      <w:pPr>
        <w:jc w:val="center"/>
        <w:rPr>
          <w:b/>
          <w:bCs/>
          <w:lang w:val="en-US"/>
        </w:rPr>
      </w:pPr>
      <w:r w:rsidRPr="00616D0F">
        <w:rPr>
          <w:b/>
          <w:bCs/>
          <w:lang w:val="en-US"/>
        </w:rPr>
        <w:t>Document ID: Doc_JBA</w:t>
      </w:r>
      <w:bookmarkStart w:id="0" w:name="_Hlk42247480"/>
      <w:r w:rsidR="00B4030D" w:rsidRPr="00616D0F">
        <w:rPr>
          <w:b/>
          <w:bCs/>
          <w:lang w:val="en-US"/>
        </w:rPr>
        <w:t>_</w:t>
      </w:r>
      <w:r w:rsidR="006D61C5" w:rsidRPr="00616D0F">
        <w:rPr>
          <w:b/>
          <w:bCs/>
          <w:lang w:val="en-US"/>
        </w:rPr>
        <w:t>v.</w:t>
      </w:r>
      <w:r w:rsidR="00B4030D" w:rsidRPr="00616D0F">
        <w:rPr>
          <w:b/>
          <w:bCs/>
          <w:lang w:val="en-US"/>
        </w:rPr>
        <w:t>1.</w:t>
      </w:r>
      <w:r w:rsidR="004917B8" w:rsidRPr="00616D0F">
        <w:rPr>
          <w:b/>
          <w:bCs/>
          <w:lang w:val="en-US"/>
        </w:rPr>
        <w:t>1</w:t>
      </w:r>
      <w:r w:rsidR="00B4030D" w:rsidRPr="00616D0F">
        <w:rPr>
          <w:b/>
          <w:bCs/>
          <w:lang w:val="en-US"/>
        </w:rPr>
        <w:t>.0</w:t>
      </w:r>
      <w:bookmarkEnd w:id="0"/>
      <w:r w:rsidRPr="00616D0F">
        <w:rPr>
          <w:b/>
          <w:bCs/>
          <w:lang w:val="en-US"/>
        </w:rPr>
        <w:t>_T</w:t>
      </w:r>
      <w:r w:rsidR="006D61C5" w:rsidRPr="00616D0F">
        <w:rPr>
          <w:b/>
          <w:bCs/>
          <w:lang w:val="en-US"/>
        </w:rPr>
        <w:t>E</w:t>
      </w:r>
      <w:r w:rsidR="00EC1EFF" w:rsidRPr="00616D0F">
        <w:rPr>
          <w:b/>
          <w:bCs/>
          <w:lang w:val="en-US"/>
        </w:rPr>
        <w:t>R</w:t>
      </w:r>
      <w:r w:rsidRPr="00616D0F">
        <w:rPr>
          <w:b/>
          <w:bCs/>
          <w:lang w:val="en-US"/>
        </w:rPr>
        <w:t>_OQ</w:t>
      </w:r>
    </w:p>
    <w:p w14:paraId="194EEC20" w14:textId="42FDB320" w:rsidR="006E3D0C" w:rsidRPr="00616D0F" w:rsidRDefault="00392A6C" w:rsidP="006E3D0C">
      <w:pPr>
        <w:jc w:val="center"/>
        <w:rPr>
          <w:b/>
          <w:bCs/>
          <w:sz w:val="28"/>
          <w:szCs w:val="28"/>
          <w:lang w:val="en-US"/>
        </w:rPr>
      </w:pPr>
      <w:r w:rsidRPr="00616D0F">
        <w:rPr>
          <w:b/>
          <w:bCs/>
          <w:sz w:val="28"/>
          <w:szCs w:val="28"/>
          <w:lang w:val="en-US"/>
        </w:rPr>
        <w:t>Based on</w:t>
      </w:r>
      <w:r w:rsidR="008938E8" w:rsidRPr="00616D0F">
        <w:rPr>
          <w:b/>
          <w:bCs/>
          <w:sz w:val="28"/>
          <w:szCs w:val="28"/>
          <w:lang w:val="en-US"/>
        </w:rPr>
        <w:t xml:space="preserve"> </w:t>
      </w:r>
      <w:r w:rsidR="005F10ED" w:rsidRPr="00616D0F">
        <w:rPr>
          <w:b/>
          <w:bCs/>
          <w:sz w:val="28"/>
          <w:szCs w:val="28"/>
          <w:lang w:val="en-US"/>
        </w:rPr>
        <w:t xml:space="preserve">GAMP5 </w:t>
      </w:r>
      <w:r w:rsidR="008938E8" w:rsidRPr="00616D0F">
        <w:rPr>
          <w:b/>
          <w:bCs/>
          <w:sz w:val="28"/>
          <w:szCs w:val="28"/>
          <w:lang w:val="en-US"/>
        </w:rPr>
        <w:t>Appendix D5</w:t>
      </w:r>
      <w:r w:rsidR="00152205" w:rsidRPr="00616D0F">
        <w:rPr>
          <w:b/>
          <w:bCs/>
          <w:sz w:val="28"/>
          <w:szCs w:val="28"/>
          <w:lang w:val="en-US"/>
        </w:rPr>
        <w:t xml:space="preserve"> (ISPE, p</w:t>
      </w:r>
      <w:r w:rsidR="008938E8" w:rsidRPr="00616D0F">
        <w:rPr>
          <w:b/>
          <w:bCs/>
          <w:sz w:val="28"/>
          <w:szCs w:val="28"/>
          <w:lang w:val="en-US"/>
        </w:rPr>
        <w:t>p</w:t>
      </w:r>
      <w:r w:rsidR="00152205" w:rsidRPr="00616D0F">
        <w:rPr>
          <w:b/>
          <w:bCs/>
          <w:sz w:val="28"/>
          <w:szCs w:val="28"/>
          <w:lang w:val="en-US"/>
        </w:rPr>
        <w:t xml:space="preserve">. </w:t>
      </w:r>
      <w:r w:rsidR="00B4030D" w:rsidRPr="00616D0F">
        <w:rPr>
          <w:b/>
          <w:bCs/>
          <w:sz w:val="28"/>
          <w:szCs w:val="28"/>
          <w:lang w:val="en-US"/>
        </w:rPr>
        <w:t>204</w:t>
      </w:r>
      <w:r w:rsidR="008938E8" w:rsidRPr="00616D0F">
        <w:rPr>
          <w:b/>
          <w:bCs/>
          <w:sz w:val="28"/>
          <w:szCs w:val="28"/>
          <w:lang w:val="en-US"/>
        </w:rPr>
        <w:t>-</w:t>
      </w:r>
      <w:r w:rsidR="00B4030D" w:rsidRPr="00616D0F">
        <w:rPr>
          <w:b/>
          <w:bCs/>
          <w:sz w:val="28"/>
          <w:szCs w:val="28"/>
          <w:lang w:val="en-US"/>
        </w:rPr>
        <w:t>205</w:t>
      </w:r>
      <w:r w:rsidR="00152205" w:rsidRPr="00616D0F">
        <w:rPr>
          <w:b/>
          <w:bCs/>
          <w:sz w:val="28"/>
          <w:szCs w:val="28"/>
          <w:lang w:val="en-US"/>
        </w:rPr>
        <w:t>)</w:t>
      </w:r>
    </w:p>
    <w:p w14:paraId="4100400A" w14:textId="017C4507" w:rsidR="006E3D0C" w:rsidRPr="00616D0F" w:rsidRDefault="006E3D0C">
      <w:pPr>
        <w:rPr>
          <w:b/>
          <w:bCs/>
          <w:lang w:val="en-US"/>
        </w:rPr>
      </w:pPr>
    </w:p>
    <w:p w14:paraId="1770C4CF" w14:textId="5C3AF391" w:rsidR="00045B4D" w:rsidRPr="00616D0F" w:rsidRDefault="00045B4D">
      <w:pPr>
        <w:rPr>
          <w:b/>
          <w:bCs/>
          <w:lang w:val="en-US"/>
        </w:rPr>
      </w:pPr>
    </w:p>
    <w:p w14:paraId="563427F1" w14:textId="7CB74C89" w:rsidR="00787F02" w:rsidRPr="008938E8" w:rsidRDefault="008938E8">
      <w:pPr>
        <w:rPr>
          <w:b/>
          <w:bCs/>
        </w:rPr>
      </w:pPr>
      <w:proofErr w:type="spellStart"/>
      <w:r>
        <w:rPr>
          <w:b/>
          <w:bCs/>
        </w:rPr>
        <w:t>Document</w:t>
      </w:r>
      <w:proofErr w:type="spellEnd"/>
      <w:r>
        <w:rPr>
          <w:b/>
          <w:bCs/>
        </w:rPr>
        <w:t xml:space="preserve"> </w:t>
      </w:r>
      <w:proofErr w:type="spellStart"/>
      <w:r>
        <w:rPr>
          <w:b/>
          <w:bCs/>
        </w:rPr>
        <w:t>History</w:t>
      </w:r>
      <w:proofErr w:type="spellEnd"/>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rPr>
            </w:pPr>
            <w:bookmarkStart w:id="1" w:name="_Hlk42266846"/>
            <w:r w:rsidRPr="00927959">
              <w:rPr>
                <w:b/>
                <w:bCs/>
              </w:rPr>
              <w:t>Version</w:t>
            </w:r>
          </w:p>
        </w:tc>
        <w:tc>
          <w:tcPr>
            <w:tcW w:w="2127" w:type="dxa"/>
            <w:shd w:val="clear" w:color="auto" w:fill="ACB9CA" w:themeFill="text2" w:themeFillTint="66"/>
          </w:tcPr>
          <w:p w14:paraId="2CCE7478" w14:textId="3CFE684E" w:rsidR="00AF6219" w:rsidRPr="00927959" w:rsidRDefault="00AF6219">
            <w:pPr>
              <w:rPr>
                <w:b/>
                <w:bCs/>
              </w:rPr>
            </w:pPr>
            <w:r w:rsidRPr="00927959">
              <w:rPr>
                <w:b/>
                <w:bCs/>
              </w:rPr>
              <w:t>What</w:t>
            </w:r>
          </w:p>
        </w:tc>
        <w:tc>
          <w:tcPr>
            <w:tcW w:w="1701" w:type="dxa"/>
            <w:shd w:val="clear" w:color="auto" w:fill="ACB9CA" w:themeFill="text2" w:themeFillTint="66"/>
          </w:tcPr>
          <w:p w14:paraId="0756F40B" w14:textId="5751BC1F" w:rsidR="00AF6219" w:rsidRPr="00927959" w:rsidRDefault="00AF6219">
            <w:pPr>
              <w:rPr>
                <w:b/>
                <w:bCs/>
              </w:rPr>
            </w:pPr>
            <w:r w:rsidRPr="00927959">
              <w:rPr>
                <w:b/>
                <w:bCs/>
              </w:rPr>
              <w:t>Who</w:t>
            </w:r>
          </w:p>
        </w:tc>
        <w:tc>
          <w:tcPr>
            <w:tcW w:w="1559" w:type="dxa"/>
            <w:shd w:val="clear" w:color="auto" w:fill="ACB9CA" w:themeFill="text2" w:themeFillTint="66"/>
          </w:tcPr>
          <w:p w14:paraId="2DDCF24F" w14:textId="3CD483A9" w:rsidR="00AF6219" w:rsidRPr="00927959" w:rsidRDefault="00AF6219">
            <w:pPr>
              <w:rPr>
                <w:b/>
                <w:bCs/>
              </w:rPr>
            </w:pPr>
            <w:r w:rsidRPr="00927959">
              <w:rPr>
                <w:b/>
                <w:bCs/>
              </w:rPr>
              <w:t>When</w:t>
            </w:r>
          </w:p>
        </w:tc>
        <w:tc>
          <w:tcPr>
            <w:tcW w:w="2540" w:type="dxa"/>
            <w:shd w:val="clear" w:color="auto" w:fill="ACB9CA" w:themeFill="text2" w:themeFillTint="66"/>
          </w:tcPr>
          <w:p w14:paraId="10488FE7" w14:textId="44F327E1" w:rsidR="00AF6219" w:rsidRPr="00927959" w:rsidRDefault="00AF6219">
            <w:pPr>
              <w:rPr>
                <w:b/>
                <w:bCs/>
              </w:rPr>
            </w:pPr>
            <w:r w:rsidRPr="00927959">
              <w:rPr>
                <w:b/>
                <w:bCs/>
              </w:rPr>
              <w:t>Comment</w:t>
            </w:r>
            <w:r w:rsidR="00222702" w:rsidRPr="00927959">
              <w:rPr>
                <w:b/>
                <w:bCs/>
              </w:rPr>
              <w:t>/Signature</w:t>
            </w:r>
          </w:p>
        </w:tc>
      </w:tr>
      <w:tr w:rsidR="0036735B" w:rsidRPr="00616D0F" w14:paraId="53E385A5" w14:textId="77777777" w:rsidTr="00927959">
        <w:tc>
          <w:tcPr>
            <w:tcW w:w="1129" w:type="dxa"/>
          </w:tcPr>
          <w:p w14:paraId="0CD508C1" w14:textId="44C611B8" w:rsidR="0036735B" w:rsidRPr="005A6AF3" w:rsidRDefault="005A6AF3" w:rsidP="0036735B">
            <w:r>
              <w:t>1.0</w:t>
            </w:r>
          </w:p>
        </w:tc>
        <w:tc>
          <w:tcPr>
            <w:tcW w:w="2127" w:type="dxa"/>
          </w:tcPr>
          <w:p w14:paraId="63BD9380" w14:textId="58EB3B42" w:rsidR="0036735B" w:rsidRPr="00616D0F" w:rsidRDefault="00AB688E" w:rsidP="0036735B">
            <w:pPr>
              <w:rPr>
                <w:lang w:val="en-US"/>
              </w:rPr>
            </w:pPr>
            <w:r w:rsidRPr="00616D0F">
              <w:rPr>
                <w:lang w:val="en-US"/>
              </w:rPr>
              <w:t>New template for OQ of JBA v1.1.0.0</w:t>
            </w:r>
          </w:p>
        </w:tc>
        <w:tc>
          <w:tcPr>
            <w:tcW w:w="1701" w:type="dxa"/>
          </w:tcPr>
          <w:p w14:paraId="7AD088F6" w14:textId="27C317A3" w:rsidR="0036735B" w:rsidRPr="00AB688E" w:rsidRDefault="00A56DA0" w:rsidP="0036735B">
            <w:proofErr w:type="spellStart"/>
            <w:r>
              <w:t>T’Challa</w:t>
            </w:r>
            <w:proofErr w:type="spellEnd"/>
            <w:r w:rsidR="00AB688E">
              <w:t>, Test Analyst</w:t>
            </w:r>
          </w:p>
        </w:tc>
        <w:tc>
          <w:tcPr>
            <w:tcW w:w="1559" w:type="dxa"/>
          </w:tcPr>
          <w:p w14:paraId="2D23420D" w14:textId="5333357E" w:rsidR="0036735B" w:rsidRPr="00093078" w:rsidRDefault="00927959" w:rsidP="0036735B">
            <w:r>
              <w:t>1</w:t>
            </w:r>
            <w:r w:rsidR="008A3C56">
              <w:t>5</w:t>
            </w:r>
            <w:r>
              <w:t>-Jun-2020</w:t>
            </w:r>
          </w:p>
        </w:tc>
        <w:tc>
          <w:tcPr>
            <w:tcW w:w="2540" w:type="dxa"/>
          </w:tcPr>
          <w:p w14:paraId="3CA9A9CA" w14:textId="13BA32D4" w:rsidR="0036735B" w:rsidRPr="00616D0F" w:rsidRDefault="00B20BDD" w:rsidP="0036735B">
            <w:pPr>
              <w:rPr>
                <w:lang w:val="en-US"/>
              </w:rPr>
            </w:pPr>
            <w:r w:rsidRPr="00616D0F">
              <w:rPr>
                <w:lang w:val="en-US"/>
              </w:rPr>
              <w:t>digitally signed by Test Analyst (Author), Test Reviewer (Reviewer), QA (Approver)</w:t>
            </w:r>
          </w:p>
        </w:tc>
      </w:tr>
      <w:bookmarkEnd w:id="1"/>
    </w:tbl>
    <w:p w14:paraId="45DA6104" w14:textId="65C8B503" w:rsidR="003F1C35" w:rsidRPr="00616D0F" w:rsidRDefault="003F1C35" w:rsidP="008938E8">
      <w:pPr>
        <w:rPr>
          <w:lang w:val="en-US"/>
        </w:rPr>
      </w:pPr>
    </w:p>
    <w:p w14:paraId="0A75B1FD" w14:textId="22895993" w:rsidR="003F1C35" w:rsidRPr="00616D0F" w:rsidRDefault="003F1C35" w:rsidP="008938E8">
      <w:pPr>
        <w:rPr>
          <w:b/>
          <w:bCs/>
          <w:lang w:val="en-US"/>
        </w:rPr>
      </w:pPr>
      <w:r w:rsidRPr="00616D0F">
        <w:rPr>
          <w:b/>
          <w:bCs/>
          <w:lang w:val="en-US"/>
        </w:rPr>
        <w:t>Purpose</w:t>
      </w:r>
    </w:p>
    <w:p w14:paraId="5DFED731" w14:textId="48299187" w:rsidR="001938E3" w:rsidRPr="00064AD8" w:rsidRDefault="001938E3" w:rsidP="008938E8">
      <w:pPr>
        <w:rPr>
          <w:lang w:val="en-GB"/>
        </w:rPr>
      </w:pPr>
      <w:r w:rsidRPr="00064AD8">
        <w:rPr>
          <w:lang w:val="en-GB"/>
        </w:rPr>
        <w:t xml:space="preserve">This document should allow </w:t>
      </w:r>
      <w:r w:rsidR="00E50C10" w:rsidRPr="00064AD8">
        <w:rPr>
          <w:lang w:val="en-GB"/>
        </w:rPr>
        <w:t xml:space="preserve">the tester to </w:t>
      </w:r>
      <w:r w:rsidR="00FE5E79" w:rsidRPr="00064AD8">
        <w:rPr>
          <w:lang w:val="en-GB"/>
        </w:rPr>
        <w:t xml:space="preserve">document </w:t>
      </w:r>
      <w:r w:rsidR="00E50C10" w:rsidRPr="00064AD8">
        <w:rPr>
          <w:lang w:val="en-GB"/>
        </w:rPr>
        <w:t xml:space="preserve">his </w:t>
      </w:r>
      <w:r w:rsidRPr="00064AD8">
        <w:rPr>
          <w:lang w:val="en-GB"/>
        </w:rPr>
        <w:t xml:space="preserve">activities </w:t>
      </w:r>
      <w:r w:rsidR="00E50C10" w:rsidRPr="00064AD8">
        <w:rPr>
          <w:lang w:val="en-GB"/>
        </w:rPr>
        <w:t>and the reviewer to review them</w:t>
      </w:r>
      <w:r w:rsidRPr="00064AD8">
        <w:rPr>
          <w:lang w:val="en-GB"/>
        </w:rPr>
        <w:t xml:space="preserve">. It is conceived as check list in order to guide and support the tester while </w:t>
      </w:r>
      <w:r w:rsidR="00E50C10" w:rsidRPr="00064AD8">
        <w:rPr>
          <w:lang w:val="en-GB"/>
        </w:rPr>
        <w:t xml:space="preserve">preparing and </w:t>
      </w:r>
      <w:r w:rsidRPr="00064AD8">
        <w:rPr>
          <w:lang w:val="en-GB"/>
        </w:rPr>
        <w:t>performing the automated test</w:t>
      </w:r>
      <w:r w:rsidR="00C856B0" w:rsidRPr="00064AD8">
        <w:rPr>
          <w:lang w:val="en-GB"/>
        </w:rPr>
        <w:t>.</w:t>
      </w:r>
    </w:p>
    <w:p w14:paraId="51B45498" w14:textId="0E1E2702" w:rsidR="00C856B0" w:rsidRPr="00616D0F" w:rsidRDefault="00C856B0" w:rsidP="008938E8">
      <w:pPr>
        <w:rPr>
          <w:lang w:val="en-US"/>
        </w:rPr>
      </w:pPr>
    </w:p>
    <w:p w14:paraId="513379CF" w14:textId="77777777" w:rsidR="00C856B0" w:rsidRPr="00616D0F" w:rsidRDefault="00C856B0" w:rsidP="00C856B0">
      <w:pPr>
        <w:rPr>
          <w:b/>
          <w:bCs/>
          <w:lang w:val="en-US"/>
        </w:rPr>
      </w:pPr>
      <w:r w:rsidRPr="00616D0F">
        <w:rPr>
          <w:b/>
          <w:bCs/>
          <w:lang w:val="en-US"/>
        </w:rPr>
        <w:t>Tested Version</w:t>
      </w:r>
    </w:p>
    <w:p w14:paraId="35CB3EC2" w14:textId="058F788B" w:rsidR="00C856B0" w:rsidRPr="00616D0F" w:rsidRDefault="00C856B0" w:rsidP="008938E8">
      <w:pPr>
        <w:rPr>
          <w:lang w:val="en-US"/>
        </w:rPr>
      </w:pPr>
      <w:bookmarkStart w:id="2" w:name="_Hlk42266786"/>
      <w:r w:rsidRPr="00616D0F">
        <w:rPr>
          <w:lang w:val="en-US"/>
        </w:rPr>
        <w:t xml:space="preserve">JBA_v.1.1.0.0. </w:t>
      </w:r>
      <w:bookmarkEnd w:id="2"/>
    </w:p>
    <w:p w14:paraId="74714E98" w14:textId="77777777" w:rsidR="006D7D47" w:rsidRPr="00616D0F" w:rsidRDefault="006D7D47" w:rsidP="008938E8">
      <w:pPr>
        <w:rPr>
          <w:lang w:val="en-US"/>
        </w:rPr>
      </w:pPr>
    </w:p>
    <w:p w14:paraId="490F25C5" w14:textId="58A7993C" w:rsidR="00236ACB" w:rsidRPr="00616D0F" w:rsidRDefault="00EC1EFF" w:rsidP="00EC1EFF">
      <w:pPr>
        <w:rPr>
          <w:b/>
          <w:bCs/>
          <w:lang w:val="en-US"/>
        </w:rPr>
      </w:pPr>
      <w:r w:rsidRPr="00616D0F">
        <w:rPr>
          <w:b/>
          <w:bCs/>
          <w:lang w:val="en-US"/>
        </w:rPr>
        <w:t xml:space="preserve">Feature Files </w:t>
      </w:r>
    </w:p>
    <w:p w14:paraId="30AE7E2C" w14:textId="3AAB968C" w:rsidR="009D3988" w:rsidRPr="009D3988" w:rsidRDefault="009D3988" w:rsidP="00EC1EFF">
      <w:proofErr w:type="spellStart"/>
      <w:r w:rsidRPr="009D3988">
        <w:t>Verify</w:t>
      </w:r>
      <w:proofErr w:type="spellEnd"/>
      <w:r w:rsidRPr="009D3988">
        <w:t xml:space="preserve"> </w:t>
      </w:r>
      <w:proofErr w:type="spellStart"/>
      <w:r w:rsidRPr="009D3988">
        <w:t>the</w:t>
      </w:r>
      <w:proofErr w:type="spellEnd"/>
      <w:r w:rsidRPr="009D3988">
        <w:t xml:space="preserve"> </w:t>
      </w:r>
      <w:proofErr w:type="spellStart"/>
      <w:r w:rsidRPr="009D3988">
        <w:t>following</w:t>
      </w:r>
      <w:proofErr w:type="spellEnd"/>
      <w:r w:rsidRPr="009D3988">
        <w:t>:</w:t>
      </w:r>
    </w:p>
    <w:p w14:paraId="6030E731" w14:textId="61D88A75" w:rsidR="00C97A4A" w:rsidRPr="00616D0F" w:rsidRDefault="00EB676E" w:rsidP="004917B8">
      <w:pPr>
        <w:pStyle w:val="ListParagraph"/>
        <w:numPr>
          <w:ilvl w:val="0"/>
          <w:numId w:val="18"/>
        </w:numPr>
        <w:rPr>
          <w:lang w:val="en-US"/>
        </w:rPr>
      </w:pPr>
      <w:r w:rsidRPr="00616D0F">
        <w:rPr>
          <w:lang w:val="en-US"/>
        </w:rPr>
        <w:t>The last</w:t>
      </w:r>
      <w:r w:rsidR="00C97A4A" w:rsidRPr="00616D0F">
        <w:rPr>
          <w:lang w:val="en-US"/>
        </w:rPr>
        <w:t xml:space="preserve"> digital signature for approval</w:t>
      </w:r>
      <w:r w:rsidRPr="00616D0F">
        <w:rPr>
          <w:lang w:val="en-US"/>
        </w:rPr>
        <w:t xml:space="preserve"> of each feature file</w:t>
      </w:r>
      <w:r w:rsidR="00C97A4A" w:rsidRPr="00616D0F">
        <w:rPr>
          <w:lang w:val="en-US"/>
        </w:rPr>
        <w:t xml:space="preserve"> </w:t>
      </w:r>
      <w:r w:rsidRPr="00616D0F">
        <w:rPr>
          <w:lang w:val="en-US"/>
        </w:rPr>
        <w:t>is</w:t>
      </w:r>
      <w:r w:rsidR="00C97A4A" w:rsidRPr="00616D0F">
        <w:rPr>
          <w:lang w:val="en-US"/>
        </w:rPr>
        <w:t xml:space="preserve"> valid</w:t>
      </w:r>
      <w:r w:rsidRPr="00616D0F">
        <w:rPr>
          <w:lang w:val="en-US"/>
        </w:rPr>
        <w:t xml:space="preserve"> (last line of the feature file history)</w:t>
      </w:r>
      <w:r w:rsidR="00011010" w:rsidRPr="00616D0F">
        <w:rPr>
          <w:lang w:val="en-US"/>
        </w:rPr>
        <w:t>.</w:t>
      </w:r>
      <w:r w:rsidR="00011010">
        <w:rPr>
          <w:rStyle w:val="FootnoteReference"/>
        </w:rPr>
        <w:footnoteReference w:id="1"/>
      </w:r>
    </w:p>
    <w:p w14:paraId="68DBA272" w14:textId="48FC478F" w:rsidR="00236ACB" w:rsidRPr="00616D0F" w:rsidRDefault="00336DDF" w:rsidP="004917B8">
      <w:pPr>
        <w:pStyle w:val="ListParagraph"/>
        <w:numPr>
          <w:ilvl w:val="0"/>
          <w:numId w:val="18"/>
        </w:numPr>
        <w:rPr>
          <w:lang w:val="en-US"/>
        </w:rPr>
      </w:pPr>
      <w:r w:rsidRPr="00616D0F">
        <w:rPr>
          <w:lang w:val="en-US"/>
        </w:rPr>
        <w:t>Correct ‘Sig. Version’</w:t>
      </w:r>
      <w:r w:rsidR="00C856B0" w:rsidRPr="00616D0F">
        <w:rPr>
          <w:lang w:val="en-US"/>
        </w:rPr>
        <w:t xml:space="preserve"> of each feature file is available</w:t>
      </w:r>
      <w:r w:rsidR="000B619B" w:rsidRPr="00616D0F">
        <w:rPr>
          <w:lang w:val="en-US"/>
        </w:rPr>
        <w:t xml:space="preserve"> (compared to </w:t>
      </w:r>
      <w:r w:rsidR="008D4508">
        <w:rPr>
          <w:lang w:val="aa-ET"/>
        </w:rPr>
        <w:t>t</w:t>
      </w:r>
      <w:proofErr w:type="spellStart"/>
      <w:r w:rsidR="00CC2595" w:rsidRPr="00616D0F">
        <w:rPr>
          <w:lang w:val="en-US"/>
        </w:rPr>
        <w:t>est</w:t>
      </w:r>
      <w:proofErr w:type="spellEnd"/>
      <w:r w:rsidR="00CC2595" w:rsidRPr="00616D0F">
        <w:rPr>
          <w:lang w:val="en-US"/>
        </w:rPr>
        <w:t xml:space="preserve"> </w:t>
      </w:r>
      <w:r w:rsidR="008D4508">
        <w:rPr>
          <w:lang w:val="aa-ET"/>
        </w:rPr>
        <w:t>s</w:t>
      </w:r>
      <w:proofErr w:type="spellStart"/>
      <w:r w:rsidR="00CC2595" w:rsidRPr="00616D0F">
        <w:rPr>
          <w:lang w:val="en-US"/>
        </w:rPr>
        <w:t>pecifications</w:t>
      </w:r>
      <w:proofErr w:type="spellEnd"/>
      <w:r w:rsidR="00CC2595" w:rsidRPr="00616D0F">
        <w:rPr>
          <w:lang w:val="en-US"/>
        </w:rPr>
        <w:t>: Doc_JBA_v.1.</w:t>
      </w:r>
      <w:r w:rsidR="004917B8" w:rsidRPr="00616D0F">
        <w:rPr>
          <w:lang w:val="en-US"/>
        </w:rPr>
        <w:t>1</w:t>
      </w:r>
      <w:r w:rsidR="00CC2595" w:rsidRPr="00616D0F">
        <w:rPr>
          <w:lang w:val="en-US"/>
        </w:rPr>
        <w:t>.0_TS_OQ</w:t>
      </w:r>
      <w:r w:rsidR="000B619B" w:rsidRPr="00616D0F">
        <w:rPr>
          <w:lang w:val="en-US"/>
        </w:rPr>
        <w:t>)</w:t>
      </w:r>
    </w:p>
    <w:p w14:paraId="4E7477F9" w14:textId="77777777" w:rsidR="00D514A2" w:rsidRPr="00616D0F" w:rsidRDefault="00D514A2" w:rsidP="00EC1EFF">
      <w:pPr>
        <w:rPr>
          <w:lang w:val="en-US"/>
        </w:rPr>
      </w:pPr>
    </w:p>
    <w:p w14:paraId="2192E3EB" w14:textId="63BB4D27" w:rsidR="00F3438C" w:rsidRPr="00616D0F" w:rsidRDefault="00EC1EFF" w:rsidP="008938E8">
      <w:pPr>
        <w:rPr>
          <w:b/>
          <w:bCs/>
          <w:lang w:val="en-US"/>
        </w:rPr>
      </w:pPr>
      <w:r w:rsidRPr="00616D0F">
        <w:rPr>
          <w:b/>
          <w:bCs/>
          <w:lang w:val="en-US"/>
        </w:rPr>
        <w:t>Glue Code</w:t>
      </w:r>
      <w:r w:rsidR="00767DA4">
        <w:rPr>
          <w:rStyle w:val="FootnoteReference"/>
          <w:b/>
          <w:bCs/>
        </w:rPr>
        <w:footnoteReference w:id="2"/>
      </w:r>
    </w:p>
    <w:p w14:paraId="238BB845" w14:textId="7FC3EB81" w:rsidR="009D3988" w:rsidRPr="00616D0F" w:rsidRDefault="009D3988" w:rsidP="008938E8">
      <w:pPr>
        <w:rPr>
          <w:lang w:val="en-US"/>
        </w:rPr>
      </w:pPr>
      <w:r w:rsidRPr="00616D0F">
        <w:rPr>
          <w:lang w:val="en-US"/>
        </w:rPr>
        <w:t xml:space="preserve">Verify the </w:t>
      </w:r>
      <w:commentRangeStart w:id="3"/>
      <w:r w:rsidRPr="00616D0F">
        <w:rPr>
          <w:lang w:val="en-US"/>
        </w:rPr>
        <w:t>following</w:t>
      </w:r>
      <w:commentRangeEnd w:id="3"/>
      <w:r w:rsidR="00DF3B8F">
        <w:rPr>
          <w:rStyle w:val="CommentReference"/>
        </w:rPr>
        <w:commentReference w:id="3"/>
      </w:r>
      <w:r w:rsidRPr="00616D0F">
        <w:rPr>
          <w:lang w:val="en-US"/>
        </w:rPr>
        <w:t>:</w:t>
      </w:r>
    </w:p>
    <w:p w14:paraId="639F551A" w14:textId="29A502EB" w:rsidR="009F46DE" w:rsidRPr="00616D0F" w:rsidRDefault="009F46DE" w:rsidP="004917B8">
      <w:pPr>
        <w:pStyle w:val="ListParagraph"/>
        <w:numPr>
          <w:ilvl w:val="0"/>
          <w:numId w:val="19"/>
        </w:numPr>
        <w:rPr>
          <w:lang w:val="en-US"/>
        </w:rPr>
      </w:pPr>
      <w:r w:rsidRPr="00616D0F">
        <w:rPr>
          <w:lang w:val="en-US"/>
        </w:rPr>
        <w:t>The glue code with version 1.1.0.0 is available</w:t>
      </w:r>
    </w:p>
    <w:p w14:paraId="3A6DAB84" w14:textId="7C9FBB9A" w:rsidR="008D4508" w:rsidRPr="00616D0F" w:rsidDel="00DF3B8F" w:rsidRDefault="005249B2" w:rsidP="004917B8">
      <w:pPr>
        <w:pStyle w:val="ListParagraph"/>
        <w:numPr>
          <w:ilvl w:val="0"/>
          <w:numId w:val="19"/>
        </w:numPr>
        <w:rPr>
          <w:del w:id="4" w:author="Evelyne Daniel" w:date="2020-07-16T07:52:00Z"/>
          <w:highlight w:val="yellow"/>
          <w:lang w:val="en-US"/>
        </w:rPr>
      </w:pPr>
      <w:del w:id="5" w:author="Evelyne Daniel" w:date="2020-07-16T07:52:00Z">
        <w:r w:rsidRPr="00FD2D3C" w:rsidDel="00DF3B8F">
          <w:rPr>
            <w:highlight w:val="yellow"/>
            <w:lang w:val="aa-ET"/>
          </w:rPr>
          <w:delText xml:space="preserve">The foreseen full test review covers a </w:delText>
        </w:r>
        <w:r w:rsidR="00833DF9" w:rsidRPr="00FD2D3C" w:rsidDel="00DF3B8F">
          <w:rPr>
            <w:highlight w:val="yellow"/>
            <w:lang w:val="aa-ET"/>
          </w:rPr>
          <w:delText>complete</w:delText>
        </w:r>
        <w:r w:rsidRPr="00FD2D3C" w:rsidDel="00DF3B8F">
          <w:rPr>
            <w:highlight w:val="yellow"/>
            <w:lang w:val="aa-ET"/>
          </w:rPr>
          <w:delText xml:space="preserve"> </w:delText>
        </w:r>
        <w:r w:rsidR="00833DF9" w:rsidRPr="00FD2D3C" w:rsidDel="00DF3B8F">
          <w:rPr>
            <w:highlight w:val="yellow"/>
            <w:lang w:val="aa-ET"/>
          </w:rPr>
          <w:delText>check</w:delText>
        </w:r>
        <w:r w:rsidRPr="00FD2D3C" w:rsidDel="00DF3B8F">
          <w:rPr>
            <w:highlight w:val="yellow"/>
            <w:lang w:val="aa-ET"/>
          </w:rPr>
          <w:delText xml:space="preserve"> of a</w:delText>
        </w:r>
        <w:r w:rsidR="008D4508" w:rsidRPr="00FD2D3C" w:rsidDel="00DF3B8F">
          <w:rPr>
            <w:highlight w:val="yellow"/>
            <w:lang w:val="aa-ET"/>
          </w:rPr>
          <w:delText>ll the changes in the glue code</w:delText>
        </w:r>
        <w:r w:rsidR="00833DF9" w:rsidRPr="00FD2D3C" w:rsidDel="00DF3B8F">
          <w:rPr>
            <w:highlight w:val="yellow"/>
            <w:lang w:val="aa-ET"/>
          </w:rPr>
          <w:delText xml:space="preserve"> </w:delText>
        </w:r>
        <w:r w:rsidR="00833DF9" w:rsidRPr="00616D0F" w:rsidDel="00DF3B8F">
          <w:rPr>
            <w:highlight w:val="yellow"/>
            <w:lang w:val="en-US"/>
          </w:rPr>
          <w:delText>compared to version 1.0.0</w:delText>
        </w:r>
        <w:r w:rsidR="00833DF9" w:rsidRPr="00FD2D3C" w:rsidDel="00DF3B8F">
          <w:rPr>
            <w:highlight w:val="yellow"/>
            <w:lang w:val="aa-ET"/>
          </w:rPr>
          <w:delText>.0</w:delText>
        </w:r>
      </w:del>
    </w:p>
    <w:p w14:paraId="0A4CDF98" w14:textId="31B04A4E" w:rsidR="004917B8" w:rsidRPr="00616D0F" w:rsidRDefault="00A2080F" w:rsidP="004917B8">
      <w:pPr>
        <w:pStyle w:val="ListParagraph"/>
        <w:numPr>
          <w:ilvl w:val="0"/>
          <w:numId w:val="19"/>
        </w:numPr>
        <w:rPr>
          <w:lang w:val="en-US"/>
        </w:rPr>
      </w:pPr>
      <w:bookmarkStart w:id="6" w:name="_GoBack"/>
      <w:bookmarkEnd w:id="6"/>
      <w:r w:rsidRPr="00616D0F">
        <w:rPr>
          <w:lang w:val="en-US"/>
        </w:rPr>
        <w:t>The</w:t>
      </w:r>
      <w:r w:rsidR="00A73EA4" w:rsidRPr="00616D0F">
        <w:rPr>
          <w:lang w:val="en-US"/>
        </w:rPr>
        <w:t xml:space="preserve"> changes in the</w:t>
      </w:r>
      <w:r w:rsidRPr="00616D0F">
        <w:rPr>
          <w:lang w:val="en-US"/>
        </w:rPr>
        <w:t xml:space="preserve"> glue code</w:t>
      </w:r>
      <w:r w:rsidR="00A73EA4" w:rsidRPr="00616D0F">
        <w:rPr>
          <w:lang w:val="en-US"/>
        </w:rPr>
        <w:t xml:space="preserve"> compared to version 1.0.0</w:t>
      </w:r>
      <w:r w:rsidR="00833DF9">
        <w:rPr>
          <w:lang w:val="aa-ET"/>
        </w:rPr>
        <w:t>.0</w:t>
      </w:r>
      <w:r w:rsidRPr="00616D0F">
        <w:rPr>
          <w:lang w:val="en-US"/>
        </w:rPr>
        <w:t xml:space="preserve"> only uses Selenium methods to </w:t>
      </w:r>
      <w:r w:rsidR="00BE07F7" w:rsidRPr="00616D0F">
        <w:rPr>
          <w:lang w:val="en-US"/>
        </w:rPr>
        <w:t xml:space="preserve">control the test automation (directly or indirectly by calling another </w:t>
      </w:r>
      <w:proofErr w:type="spellStart"/>
      <w:r w:rsidR="00BE07F7" w:rsidRPr="00616D0F">
        <w:rPr>
          <w:lang w:val="en-US"/>
        </w:rPr>
        <w:t>StepDef</w:t>
      </w:r>
      <w:proofErr w:type="spellEnd"/>
      <w:r w:rsidR="00BE07F7" w:rsidRPr="00616D0F">
        <w:rPr>
          <w:lang w:val="en-US"/>
        </w:rPr>
        <w:t xml:space="preserve"> method)</w:t>
      </w:r>
    </w:p>
    <w:p w14:paraId="0470E70E" w14:textId="16BEC3E1" w:rsidR="00C66E28" w:rsidRPr="00616D0F" w:rsidRDefault="00C66E28" w:rsidP="004917B8">
      <w:pPr>
        <w:pStyle w:val="ListParagraph"/>
        <w:numPr>
          <w:ilvl w:val="0"/>
          <w:numId w:val="19"/>
        </w:numPr>
        <w:rPr>
          <w:lang w:val="en-US"/>
        </w:rPr>
      </w:pPr>
      <w:r w:rsidRPr="00616D0F">
        <w:rPr>
          <w:lang w:val="en-US"/>
        </w:rPr>
        <w:t>Selenium actions which a human tester would not perform</w:t>
      </w:r>
      <w:r w:rsidR="009B4BFF" w:rsidRPr="00616D0F">
        <w:rPr>
          <w:lang w:val="en-US"/>
        </w:rPr>
        <w:t xml:space="preserve"> in the same way</w:t>
      </w:r>
      <w:r w:rsidRPr="00616D0F">
        <w:rPr>
          <w:lang w:val="en-US"/>
        </w:rPr>
        <w:t xml:space="preserve">, were not found in the glue code. </w:t>
      </w:r>
      <w:r w:rsidRPr="00616D0F">
        <w:rPr>
          <w:sz w:val="20"/>
          <w:szCs w:val="20"/>
          <w:lang w:val="en-US"/>
        </w:rPr>
        <w:t xml:space="preserve">For example the function </w:t>
      </w:r>
      <w:proofErr w:type="spellStart"/>
      <w:proofErr w:type="gramStart"/>
      <w:r w:rsidRPr="00616D0F">
        <w:rPr>
          <w:i/>
          <w:iCs/>
          <w:sz w:val="20"/>
          <w:szCs w:val="20"/>
          <w:lang w:val="en-US"/>
        </w:rPr>
        <w:t>webDriver</w:t>
      </w:r>
      <w:proofErr w:type="spellEnd"/>
      <w:r w:rsidRPr="00616D0F">
        <w:rPr>
          <w:i/>
          <w:iCs/>
          <w:sz w:val="20"/>
          <w:szCs w:val="20"/>
          <w:lang w:val="en-US"/>
        </w:rPr>
        <w:t>(</w:t>
      </w:r>
      <w:proofErr w:type="gramEnd"/>
      <w:r w:rsidRPr="00616D0F">
        <w:rPr>
          <w:i/>
          <w:iCs/>
          <w:sz w:val="20"/>
          <w:szCs w:val="20"/>
          <w:lang w:val="en-US"/>
        </w:rPr>
        <w:t>).navigate().refresh();</w:t>
      </w:r>
      <w:r w:rsidRPr="00616D0F">
        <w:rPr>
          <w:sz w:val="20"/>
          <w:szCs w:val="20"/>
          <w:lang w:val="en-US"/>
        </w:rPr>
        <w:t xml:space="preserve"> </w:t>
      </w:r>
      <w:bookmarkStart w:id="7" w:name="_Hlk42781873"/>
      <w:r w:rsidRPr="00616D0F">
        <w:rPr>
          <w:sz w:val="20"/>
          <w:szCs w:val="20"/>
          <w:lang w:val="en-US"/>
        </w:rPr>
        <w:t xml:space="preserve">should only be found for steps to control or establish the </w:t>
      </w:r>
      <w:r w:rsidR="009B4BFF" w:rsidRPr="00616D0F">
        <w:rPr>
          <w:sz w:val="20"/>
          <w:szCs w:val="20"/>
          <w:lang w:val="en-US"/>
        </w:rPr>
        <w:t>prerequisites</w:t>
      </w:r>
      <w:r w:rsidRPr="00616D0F">
        <w:rPr>
          <w:sz w:val="20"/>
          <w:szCs w:val="20"/>
          <w:lang w:val="en-US"/>
        </w:rPr>
        <w:t xml:space="preserve"> </w:t>
      </w:r>
      <w:r w:rsidR="009B4BFF" w:rsidRPr="00616D0F">
        <w:rPr>
          <w:sz w:val="20"/>
          <w:szCs w:val="20"/>
          <w:lang w:val="en-US"/>
        </w:rPr>
        <w:t>or when a tester would also be asked to refresh a page, e.g. after saving</w:t>
      </w:r>
      <w:bookmarkEnd w:id="7"/>
      <w:r w:rsidRPr="00616D0F">
        <w:rPr>
          <w:sz w:val="20"/>
          <w:szCs w:val="20"/>
          <w:lang w:val="en-US"/>
        </w:rPr>
        <w:t>.</w:t>
      </w:r>
    </w:p>
    <w:p w14:paraId="11476421" w14:textId="739BEE06" w:rsidR="00A2080F" w:rsidRPr="00616D0F" w:rsidRDefault="00A2080F" w:rsidP="004917B8">
      <w:pPr>
        <w:pStyle w:val="ListParagraph"/>
        <w:numPr>
          <w:ilvl w:val="0"/>
          <w:numId w:val="20"/>
        </w:numPr>
        <w:ind w:left="720"/>
        <w:rPr>
          <w:lang w:val="en-US"/>
        </w:rPr>
      </w:pPr>
      <w:r w:rsidRPr="00616D0F">
        <w:rPr>
          <w:lang w:val="en-US"/>
        </w:rPr>
        <w:lastRenderedPageBreak/>
        <w:t xml:space="preserve">The </w:t>
      </w:r>
      <w:r w:rsidR="004C34C2" w:rsidRPr="00616D0F">
        <w:rPr>
          <w:lang w:val="en-US"/>
        </w:rPr>
        <w:t xml:space="preserve">changes in the </w:t>
      </w:r>
      <w:r w:rsidRPr="00616D0F">
        <w:rPr>
          <w:lang w:val="en-US"/>
        </w:rPr>
        <w:t>glue code</w:t>
      </w:r>
      <w:r w:rsidR="004C34C2" w:rsidRPr="00616D0F">
        <w:rPr>
          <w:lang w:val="en-US"/>
        </w:rPr>
        <w:t xml:space="preserve"> compared to version 1.0.0</w:t>
      </w:r>
      <w:r w:rsidR="00A633C2" w:rsidRPr="00616D0F">
        <w:rPr>
          <w:lang w:val="en-US"/>
        </w:rPr>
        <w:t>.0</w:t>
      </w:r>
      <w:r w:rsidRPr="00616D0F">
        <w:rPr>
          <w:lang w:val="en-US"/>
        </w:rPr>
        <w:t xml:space="preserve"> only uses</w:t>
      </w:r>
      <w:r w:rsidR="00D42B4C" w:rsidRPr="00616D0F">
        <w:rPr>
          <w:lang w:val="en-US"/>
        </w:rPr>
        <w:t xml:space="preserve"> </w:t>
      </w:r>
      <w:proofErr w:type="spellStart"/>
      <w:r w:rsidR="00D42B4C" w:rsidRPr="00616D0F">
        <w:rPr>
          <w:lang w:val="en-US"/>
        </w:rPr>
        <w:t>hamcreast</w:t>
      </w:r>
      <w:proofErr w:type="spellEnd"/>
      <w:r w:rsidR="00D42B4C" w:rsidRPr="00616D0F">
        <w:rPr>
          <w:lang w:val="en-US"/>
        </w:rPr>
        <w:t xml:space="preserve"> </w:t>
      </w:r>
      <w:proofErr w:type="spellStart"/>
      <w:r w:rsidR="00D42B4C" w:rsidRPr="00616D0F">
        <w:rPr>
          <w:lang w:val="en-US"/>
        </w:rPr>
        <w:t>matcherassert</w:t>
      </w:r>
      <w:proofErr w:type="spellEnd"/>
      <w:r w:rsidR="00D42B4C" w:rsidRPr="00616D0F">
        <w:rPr>
          <w:lang w:val="en-US"/>
        </w:rPr>
        <w:t xml:space="preserve"> methods in order to compare the result with the expected results to make a test step passed or failed</w:t>
      </w:r>
    </w:p>
    <w:p w14:paraId="3ED3D2D6" w14:textId="679FC1B7" w:rsidR="00D42B4C" w:rsidRPr="00616D0F" w:rsidRDefault="00D42B4C" w:rsidP="001F7F14">
      <w:pPr>
        <w:pStyle w:val="ListParagraph"/>
        <w:numPr>
          <w:ilvl w:val="0"/>
          <w:numId w:val="20"/>
        </w:numPr>
        <w:ind w:left="720"/>
        <w:rPr>
          <w:lang w:val="en-US"/>
        </w:rPr>
      </w:pPr>
      <w:r w:rsidRPr="00616D0F">
        <w:rPr>
          <w:lang w:val="en-US"/>
        </w:rPr>
        <w:t>The</w:t>
      </w:r>
      <w:r w:rsidR="004C34C2" w:rsidRPr="00616D0F">
        <w:rPr>
          <w:lang w:val="en-US"/>
        </w:rPr>
        <w:t xml:space="preserve"> changes in the</w:t>
      </w:r>
      <w:r w:rsidRPr="00616D0F">
        <w:rPr>
          <w:lang w:val="en-US"/>
        </w:rPr>
        <w:t xml:space="preserve"> glue code</w:t>
      </w:r>
      <w:r w:rsidR="004C34C2" w:rsidRPr="00616D0F">
        <w:rPr>
          <w:lang w:val="en-US"/>
        </w:rPr>
        <w:t xml:space="preserve"> compared to version 1.0.0</w:t>
      </w:r>
      <w:r w:rsidR="00A633C2" w:rsidRPr="00616D0F">
        <w:rPr>
          <w:lang w:val="en-US"/>
        </w:rPr>
        <w:t>.0</w:t>
      </w:r>
      <w:r w:rsidRPr="00616D0F">
        <w:rPr>
          <w:lang w:val="en-US"/>
        </w:rPr>
        <w:t xml:space="preserve"> do not use the rest </w:t>
      </w:r>
      <w:proofErr w:type="spellStart"/>
      <w:proofErr w:type="gramStart"/>
      <w:r w:rsidRPr="00616D0F">
        <w:rPr>
          <w:lang w:val="en-US"/>
        </w:rPr>
        <w:t>api</w:t>
      </w:r>
      <w:proofErr w:type="spellEnd"/>
      <w:proofErr w:type="gramEnd"/>
      <w:r w:rsidRPr="00616D0F">
        <w:rPr>
          <w:lang w:val="en-US"/>
        </w:rPr>
        <w:t xml:space="preserve"> to the backend</w:t>
      </w:r>
      <w:r w:rsidR="001F7F14" w:rsidRPr="00616D0F">
        <w:rPr>
          <w:lang w:val="en-US"/>
        </w:rPr>
        <w:t xml:space="preserve"> to perform the tests</w:t>
      </w:r>
      <w:r w:rsidRPr="00616D0F">
        <w:rPr>
          <w:lang w:val="en-US"/>
        </w:rPr>
        <w:t>.</w:t>
      </w:r>
      <w:r w:rsidR="001F7F14" w:rsidRPr="00616D0F">
        <w:rPr>
          <w:lang w:val="en-US"/>
        </w:rPr>
        <w:t xml:space="preserve"> The rest </w:t>
      </w:r>
      <w:proofErr w:type="spellStart"/>
      <w:proofErr w:type="gramStart"/>
      <w:r w:rsidR="001F7F14" w:rsidRPr="00616D0F">
        <w:rPr>
          <w:lang w:val="en-US"/>
        </w:rPr>
        <w:t>api</w:t>
      </w:r>
      <w:proofErr w:type="spellEnd"/>
      <w:proofErr w:type="gramEnd"/>
      <w:r w:rsidR="001F7F14" w:rsidRPr="00616D0F">
        <w:rPr>
          <w:lang w:val="en-US"/>
        </w:rPr>
        <w:t xml:space="preserve"> might be used in the Before - or After Step definitions </w:t>
      </w:r>
      <w:r w:rsidR="00120977" w:rsidRPr="0078764E">
        <w:rPr>
          <w:lang w:val="en-US"/>
        </w:rPr>
        <w:t xml:space="preserve">in order </w:t>
      </w:r>
      <w:r w:rsidR="006075C9" w:rsidRPr="0078764E">
        <w:rPr>
          <w:lang w:val="en-US"/>
        </w:rPr>
        <w:t>to perform pre or post condition test steps</w:t>
      </w:r>
      <w:r w:rsidR="001F7F14" w:rsidRPr="00616D0F">
        <w:rPr>
          <w:lang w:val="en-US"/>
        </w:rPr>
        <w:t>.</w:t>
      </w:r>
    </w:p>
    <w:p w14:paraId="420377ED" w14:textId="23F106AF" w:rsidR="009A1BDB" w:rsidRPr="00616D0F" w:rsidRDefault="009A1BDB" w:rsidP="004917B8">
      <w:pPr>
        <w:pStyle w:val="ListParagraph"/>
        <w:numPr>
          <w:ilvl w:val="0"/>
          <w:numId w:val="20"/>
        </w:numPr>
        <w:ind w:left="720"/>
        <w:rPr>
          <w:lang w:val="en-US"/>
        </w:rPr>
      </w:pPr>
      <w:r w:rsidRPr="00616D0F">
        <w:rPr>
          <w:lang w:val="en-US"/>
        </w:rPr>
        <w:t xml:space="preserve">No </w:t>
      </w:r>
      <w:proofErr w:type="spellStart"/>
      <w:r w:rsidRPr="00616D0F">
        <w:rPr>
          <w:lang w:val="en-US"/>
        </w:rPr>
        <w:t>StepDef</w:t>
      </w:r>
      <w:proofErr w:type="spellEnd"/>
      <w:r w:rsidRPr="00616D0F">
        <w:rPr>
          <w:lang w:val="en-US"/>
        </w:rPr>
        <w:t xml:space="preserve"> method is empty</w:t>
      </w:r>
      <w:r w:rsidR="004C34C2" w:rsidRPr="00616D0F">
        <w:rPr>
          <w:lang w:val="en-US"/>
        </w:rPr>
        <w:t xml:space="preserve"> (only to be checked for the changed parts in the glue code)</w:t>
      </w:r>
      <w:r w:rsidRPr="00616D0F">
        <w:rPr>
          <w:lang w:val="en-US"/>
        </w:rPr>
        <w:t>.</w:t>
      </w:r>
    </w:p>
    <w:p w14:paraId="29B643F8" w14:textId="42F542D4" w:rsidR="00D42B4C" w:rsidRPr="00D42B4C" w:rsidRDefault="00D42B4C" w:rsidP="004917B8">
      <w:pPr>
        <w:pStyle w:val="ListParagraph"/>
        <w:numPr>
          <w:ilvl w:val="0"/>
          <w:numId w:val="20"/>
        </w:numPr>
        <w:ind w:left="720"/>
      </w:pPr>
      <w:proofErr w:type="spellStart"/>
      <w:r>
        <w:t>If</w:t>
      </w:r>
      <w:proofErr w:type="spellEnd"/>
      <w:r>
        <w:t xml:space="preserve"> </w:t>
      </w:r>
      <w:proofErr w:type="spellStart"/>
      <w:r>
        <w:t>given</w:t>
      </w:r>
      <w:proofErr w:type="spellEnd"/>
      <w:r>
        <w:t>:</w:t>
      </w:r>
    </w:p>
    <w:p w14:paraId="2D50E96B" w14:textId="11654132" w:rsidR="00EC1EFF" w:rsidRPr="00616D0F" w:rsidRDefault="00D42B4C" w:rsidP="004917B8">
      <w:pPr>
        <w:pStyle w:val="ListParagraph"/>
        <w:numPr>
          <w:ilvl w:val="1"/>
          <w:numId w:val="9"/>
        </w:numPr>
        <w:ind w:left="1080"/>
        <w:rPr>
          <w:lang w:val="en-US"/>
        </w:rPr>
      </w:pPr>
      <w:r w:rsidRPr="00616D0F">
        <w:rPr>
          <w:lang w:val="en-US"/>
        </w:rPr>
        <w:t>Interfaces to peripheral systems are only used for assertion</w:t>
      </w:r>
      <w:r w:rsidR="00D514A2" w:rsidRPr="00616D0F">
        <w:rPr>
          <w:lang w:val="en-US"/>
        </w:rPr>
        <w:t>s</w:t>
      </w:r>
      <w:r w:rsidRPr="00616D0F">
        <w:rPr>
          <w:lang w:val="en-US"/>
        </w:rPr>
        <w:t>. The</w:t>
      </w:r>
      <w:r w:rsidR="00BF28D5" w:rsidRPr="00616D0F">
        <w:rPr>
          <w:lang w:val="en-US"/>
        </w:rPr>
        <w:t xml:space="preserve"> JBA</w:t>
      </w:r>
      <w:r w:rsidRPr="00616D0F">
        <w:rPr>
          <w:lang w:val="en-US"/>
        </w:rPr>
        <w:t xml:space="preserve"> function </w:t>
      </w:r>
      <w:r w:rsidR="00BF28D5" w:rsidRPr="00616D0F">
        <w:rPr>
          <w:lang w:val="en-US"/>
        </w:rPr>
        <w:t xml:space="preserve">under test </w:t>
      </w:r>
      <w:r w:rsidRPr="00616D0F">
        <w:rPr>
          <w:lang w:val="en-US"/>
        </w:rPr>
        <w:t>must be triggered using the UI by Selenium</w:t>
      </w:r>
    </w:p>
    <w:p w14:paraId="47D9FE5A" w14:textId="77777777" w:rsidR="00F3438C" w:rsidRPr="00616D0F" w:rsidRDefault="00F3438C" w:rsidP="008938E8">
      <w:pPr>
        <w:rPr>
          <w:lang w:val="en-US"/>
        </w:rPr>
      </w:pPr>
    </w:p>
    <w:p w14:paraId="14B1C4D7" w14:textId="7FBF098C" w:rsidR="009A7B5E" w:rsidRPr="00616D0F" w:rsidRDefault="00F3438C" w:rsidP="008938E8">
      <w:pPr>
        <w:rPr>
          <w:b/>
          <w:bCs/>
          <w:lang w:val="en-US"/>
        </w:rPr>
      </w:pPr>
      <w:r w:rsidRPr="00616D0F">
        <w:rPr>
          <w:b/>
          <w:bCs/>
          <w:lang w:val="en-US"/>
        </w:rPr>
        <w:t>OQ Tes</w:t>
      </w:r>
      <w:r w:rsidR="00EC1EFF" w:rsidRPr="00616D0F">
        <w:rPr>
          <w:b/>
          <w:bCs/>
          <w:lang w:val="en-US"/>
        </w:rPr>
        <w:t>t App Set-up</w:t>
      </w:r>
    </w:p>
    <w:p w14:paraId="5EDE4096" w14:textId="7D203BEB" w:rsidR="009D3988" w:rsidRPr="00616D0F" w:rsidRDefault="009D3988" w:rsidP="008938E8">
      <w:pPr>
        <w:rPr>
          <w:lang w:val="en-US"/>
        </w:rPr>
      </w:pPr>
      <w:r w:rsidRPr="00616D0F">
        <w:rPr>
          <w:lang w:val="en-US"/>
        </w:rPr>
        <w:t>Do the following:</w:t>
      </w:r>
    </w:p>
    <w:p w14:paraId="0E78C291" w14:textId="14A99F20" w:rsidR="00882A5D" w:rsidRPr="00616D0F" w:rsidRDefault="00882A5D" w:rsidP="004917B8">
      <w:pPr>
        <w:pStyle w:val="ListParagraph"/>
        <w:numPr>
          <w:ilvl w:val="0"/>
          <w:numId w:val="21"/>
        </w:numPr>
        <w:rPr>
          <w:lang w:val="en-US"/>
        </w:rPr>
      </w:pPr>
      <w:r w:rsidRPr="00616D0F">
        <w:rPr>
          <w:lang w:val="en-US"/>
        </w:rPr>
        <w:t>Integrat</w:t>
      </w:r>
      <w:r w:rsidR="00385895" w:rsidRPr="00616D0F">
        <w:rPr>
          <w:lang w:val="en-US"/>
        </w:rPr>
        <w:t>e</w:t>
      </w:r>
      <w:r w:rsidRPr="00616D0F">
        <w:rPr>
          <w:lang w:val="en-US"/>
        </w:rPr>
        <w:t xml:space="preserve"> Feature Files in the OQ Test App</w:t>
      </w:r>
    </w:p>
    <w:p w14:paraId="05A25699" w14:textId="4A4A59A1" w:rsidR="00390C7A" w:rsidRPr="00616D0F" w:rsidRDefault="00390C7A" w:rsidP="00390C7A">
      <w:pPr>
        <w:pStyle w:val="ListParagraph"/>
        <w:numPr>
          <w:ilvl w:val="0"/>
          <w:numId w:val="21"/>
        </w:numPr>
        <w:rPr>
          <w:lang w:val="en-US"/>
        </w:rPr>
      </w:pPr>
      <w:r w:rsidRPr="00616D0F">
        <w:rPr>
          <w:lang w:val="en-US"/>
        </w:rPr>
        <w:t>Integrat</w:t>
      </w:r>
      <w:r w:rsidR="00385895" w:rsidRPr="00616D0F">
        <w:rPr>
          <w:lang w:val="en-US"/>
        </w:rPr>
        <w:t>e</w:t>
      </w:r>
      <w:r w:rsidRPr="00616D0F">
        <w:rPr>
          <w:lang w:val="en-US"/>
        </w:rPr>
        <w:t xml:space="preserve"> Glue Code in the OQ Test App</w:t>
      </w:r>
    </w:p>
    <w:p w14:paraId="137BA261" w14:textId="5D7A6A1C" w:rsidR="00385895" w:rsidRPr="00616D0F" w:rsidRDefault="00385895" w:rsidP="004917B8">
      <w:pPr>
        <w:pStyle w:val="ListParagraph"/>
        <w:numPr>
          <w:ilvl w:val="0"/>
          <w:numId w:val="21"/>
        </w:numPr>
        <w:rPr>
          <w:lang w:val="en-US"/>
        </w:rPr>
      </w:pPr>
      <w:r w:rsidRPr="00616D0F">
        <w:rPr>
          <w:lang w:val="en-US"/>
        </w:rPr>
        <w:t>Perform d</w:t>
      </w:r>
      <w:r w:rsidR="00390C7A" w:rsidRPr="00616D0F">
        <w:rPr>
          <w:lang w:val="en-US"/>
        </w:rPr>
        <w:t>ry</w:t>
      </w:r>
      <w:r w:rsidR="00EC1EFF" w:rsidRPr="00616D0F">
        <w:rPr>
          <w:lang w:val="en-US"/>
        </w:rPr>
        <w:t xml:space="preserve"> </w:t>
      </w:r>
      <w:r w:rsidR="009A7B5E" w:rsidRPr="00616D0F">
        <w:rPr>
          <w:lang w:val="en-US"/>
        </w:rPr>
        <w:t>r</w:t>
      </w:r>
      <w:r w:rsidR="00EC1EFF" w:rsidRPr="00616D0F">
        <w:rPr>
          <w:lang w:val="en-US"/>
        </w:rPr>
        <w:t>un</w:t>
      </w:r>
      <w:r w:rsidR="009A7B5E" w:rsidRPr="00616D0F">
        <w:rPr>
          <w:lang w:val="en-US"/>
        </w:rPr>
        <w:t>:</w:t>
      </w:r>
      <w:r w:rsidR="00390C7A" w:rsidRPr="00616D0F">
        <w:rPr>
          <w:lang w:val="en-US"/>
        </w:rPr>
        <w:br/>
      </w:r>
      <w:r w:rsidRPr="00616D0F">
        <w:rPr>
          <w:lang w:val="en-US"/>
        </w:rPr>
        <w:t xml:space="preserve">Test ID: </w:t>
      </w:r>
      <w:r w:rsidR="00A91A69" w:rsidRPr="00616D0F">
        <w:rPr>
          <w:lang w:val="en-US"/>
        </w:rPr>
        <w:t>_____</w:t>
      </w:r>
    </w:p>
    <w:p w14:paraId="40F4F0C0" w14:textId="77264D97" w:rsidR="00EC1EFF" w:rsidRPr="00BB08A8" w:rsidRDefault="00385895" w:rsidP="00385895">
      <w:pPr>
        <w:pStyle w:val="ListParagraph"/>
      </w:pPr>
      <w:proofErr w:type="spellStart"/>
      <w:r>
        <w:t>Verify</w:t>
      </w:r>
      <w:proofErr w:type="spellEnd"/>
      <w:r>
        <w:t xml:space="preserve"> </w:t>
      </w:r>
      <w:proofErr w:type="spellStart"/>
      <w:r>
        <w:t>the</w:t>
      </w:r>
      <w:proofErr w:type="spellEnd"/>
      <w:r>
        <w:t xml:space="preserve"> </w:t>
      </w:r>
      <w:proofErr w:type="spellStart"/>
      <w:r>
        <w:t>following</w:t>
      </w:r>
      <w:proofErr w:type="spellEnd"/>
      <w:r>
        <w:t>:</w:t>
      </w:r>
    </w:p>
    <w:p w14:paraId="1D7F25C6" w14:textId="142B643B" w:rsidR="009A7B5E" w:rsidRPr="009A7B5E" w:rsidRDefault="009A7B5E" w:rsidP="004917B8">
      <w:pPr>
        <w:pStyle w:val="ListParagraph"/>
        <w:numPr>
          <w:ilvl w:val="1"/>
          <w:numId w:val="22"/>
        </w:numPr>
      </w:pPr>
      <w:r>
        <w:t>All feature files were run</w:t>
      </w:r>
    </w:p>
    <w:p w14:paraId="5FB0EC65" w14:textId="014EE4A0" w:rsidR="009A7B5E" w:rsidRPr="009A7B5E" w:rsidRDefault="009A7B5E" w:rsidP="004917B8">
      <w:pPr>
        <w:pStyle w:val="ListParagraph"/>
        <w:numPr>
          <w:ilvl w:val="1"/>
          <w:numId w:val="22"/>
        </w:numPr>
      </w:pPr>
      <w:r>
        <w:t>All scenarios were performed</w:t>
      </w:r>
    </w:p>
    <w:p w14:paraId="4AA587AB" w14:textId="2987E1D5" w:rsidR="009A7B5E" w:rsidRPr="00616D0F" w:rsidRDefault="009A7B5E" w:rsidP="004917B8">
      <w:pPr>
        <w:pStyle w:val="ListParagraph"/>
        <w:numPr>
          <w:ilvl w:val="1"/>
          <w:numId w:val="22"/>
        </w:numPr>
        <w:rPr>
          <w:lang w:val="en-US"/>
        </w:rPr>
      </w:pPr>
      <w:r w:rsidRPr="00616D0F">
        <w:rPr>
          <w:lang w:val="en-US"/>
        </w:rPr>
        <w:t>All steps gave a result (either passed or failed)</w:t>
      </w:r>
    </w:p>
    <w:p w14:paraId="4107012D" w14:textId="73917AC3" w:rsidR="00F5470A" w:rsidRPr="00616D0F" w:rsidRDefault="00F5470A" w:rsidP="00F5470A">
      <w:pPr>
        <w:rPr>
          <w:lang w:val="en-US"/>
        </w:rPr>
      </w:pPr>
    </w:p>
    <w:p w14:paraId="0F120CF8" w14:textId="0D88F329" w:rsidR="00F5470A" w:rsidRPr="00616D0F" w:rsidRDefault="00B4030D" w:rsidP="00F5470A">
      <w:pPr>
        <w:rPr>
          <w:lang w:val="en-US"/>
        </w:rPr>
      </w:pPr>
      <w:r w:rsidRPr="00616D0F">
        <w:rPr>
          <w:b/>
          <w:bCs/>
          <w:lang w:val="en-US"/>
        </w:rPr>
        <w:t>Test Execution</w:t>
      </w:r>
    </w:p>
    <w:p w14:paraId="397F19A7" w14:textId="1654082D" w:rsidR="00B4030D" w:rsidRPr="00616D0F" w:rsidRDefault="00B4030D" w:rsidP="00F5470A">
      <w:pPr>
        <w:rPr>
          <w:lang w:val="en-US"/>
        </w:rPr>
      </w:pPr>
      <w:r w:rsidRPr="00616D0F">
        <w:rPr>
          <w:lang w:val="en-US"/>
        </w:rPr>
        <w:t>Test ID</w:t>
      </w:r>
      <w:r w:rsidR="00D17F8A" w:rsidRPr="00616D0F">
        <w:rPr>
          <w:lang w:val="en-US"/>
        </w:rPr>
        <w:t xml:space="preserve"> (</w:t>
      </w:r>
      <w:r w:rsidR="00D17F8A" w:rsidRPr="00616D0F">
        <w:rPr>
          <w:i/>
          <w:iCs/>
          <w:sz w:val="20"/>
          <w:szCs w:val="20"/>
          <w:lang w:val="en-US"/>
        </w:rPr>
        <w:t>Example</w:t>
      </w:r>
      <w:r w:rsidR="00126F40" w:rsidRPr="00616D0F">
        <w:rPr>
          <w:i/>
          <w:iCs/>
          <w:sz w:val="20"/>
          <w:szCs w:val="20"/>
          <w:lang w:val="en-US"/>
        </w:rPr>
        <w:t xml:space="preserve"> Build-2020-04-17-03-00-00</w:t>
      </w:r>
      <w:r w:rsidR="00D17F8A" w:rsidRPr="00616D0F">
        <w:rPr>
          <w:lang w:val="en-US"/>
        </w:rPr>
        <w:t>)</w:t>
      </w:r>
      <w:r w:rsidRPr="00616D0F">
        <w:rPr>
          <w:lang w:val="en-US"/>
        </w:rPr>
        <w:t xml:space="preserve">: </w:t>
      </w:r>
      <w:r w:rsidR="00A91A69" w:rsidRPr="00616D0F">
        <w:rPr>
          <w:lang w:val="en-US"/>
        </w:rPr>
        <w:t>_____</w:t>
      </w:r>
      <w:r w:rsidR="00D17F8A" w:rsidRPr="00616D0F">
        <w:rPr>
          <w:lang w:val="en-US"/>
        </w:rPr>
        <w:t xml:space="preserve"> </w:t>
      </w:r>
    </w:p>
    <w:p w14:paraId="492458E1" w14:textId="48A383D5" w:rsidR="00E571B1" w:rsidRPr="00616D0F" w:rsidRDefault="00E571B1" w:rsidP="00F5470A">
      <w:pPr>
        <w:rPr>
          <w:lang w:val="en-US"/>
        </w:rPr>
      </w:pPr>
      <w:r w:rsidRPr="00616D0F">
        <w:rPr>
          <w:lang w:val="en-US"/>
        </w:rPr>
        <w:t xml:space="preserve">Test Date: </w:t>
      </w:r>
      <w:r w:rsidR="008F448E" w:rsidRPr="00616D0F">
        <w:rPr>
          <w:lang w:val="en-US"/>
        </w:rPr>
        <w:t>_____</w:t>
      </w:r>
    </w:p>
    <w:p w14:paraId="760C75EB" w14:textId="59868B6B" w:rsidR="00E571B1" w:rsidRPr="00616D0F" w:rsidRDefault="00E571B1" w:rsidP="00F5470A">
      <w:pPr>
        <w:rPr>
          <w:lang w:val="en-US"/>
        </w:rPr>
      </w:pPr>
      <w:r w:rsidRPr="00616D0F">
        <w:rPr>
          <w:lang w:val="en-US"/>
        </w:rPr>
        <w:t xml:space="preserve">Starting Time: </w:t>
      </w:r>
      <w:r w:rsidR="00A91A69" w:rsidRPr="00616D0F">
        <w:rPr>
          <w:lang w:val="en-US"/>
        </w:rPr>
        <w:t>_____</w:t>
      </w:r>
    </w:p>
    <w:p w14:paraId="7112FF62" w14:textId="5F57BEA1" w:rsidR="00B4030D" w:rsidRPr="00616D0F" w:rsidRDefault="00B4030D" w:rsidP="00F5470A">
      <w:pPr>
        <w:rPr>
          <w:lang w:val="en-US"/>
        </w:rPr>
      </w:pPr>
      <w:r w:rsidRPr="00616D0F">
        <w:rPr>
          <w:lang w:val="en-US"/>
        </w:rPr>
        <w:t xml:space="preserve">Observations: </w:t>
      </w:r>
      <w:r w:rsidR="00A91A69" w:rsidRPr="00616D0F">
        <w:rPr>
          <w:lang w:val="en-US"/>
        </w:rPr>
        <w:t>_____</w:t>
      </w:r>
    </w:p>
    <w:p w14:paraId="0389D67E" w14:textId="77777777" w:rsidR="00BE206C" w:rsidRPr="00616D0F" w:rsidRDefault="00BE206C" w:rsidP="008938E8">
      <w:pPr>
        <w:rPr>
          <w:lang w:val="en-US"/>
        </w:rPr>
      </w:pPr>
    </w:p>
    <w:p w14:paraId="6B7D270F" w14:textId="5E2B5B12" w:rsidR="00692CD3" w:rsidRPr="00616D0F" w:rsidRDefault="009A6D85" w:rsidP="008938E8">
      <w:pPr>
        <w:rPr>
          <w:b/>
          <w:bCs/>
          <w:lang w:val="en-US"/>
        </w:rPr>
      </w:pPr>
      <w:r w:rsidRPr="00616D0F">
        <w:rPr>
          <w:b/>
          <w:bCs/>
          <w:lang w:val="en-US"/>
        </w:rPr>
        <w:t>Test Evidence</w:t>
      </w:r>
    </w:p>
    <w:p w14:paraId="69CB7D7F" w14:textId="3E608FCE" w:rsidR="00720ED9" w:rsidRPr="00616D0F" w:rsidRDefault="009A6D85" w:rsidP="008938E8">
      <w:pPr>
        <w:rPr>
          <w:lang w:val="en-US"/>
        </w:rPr>
      </w:pPr>
      <w:r w:rsidRPr="00616D0F">
        <w:rPr>
          <w:lang w:val="en-US"/>
        </w:rPr>
        <w:t>Test Result folder as zip file into this section:</w:t>
      </w:r>
    </w:p>
    <w:p w14:paraId="5C73F26F" w14:textId="77777777" w:rsidR="00BE206C" w:rsidRPr="00616D0F" w:rsidRDefault="00BE206C" w:rsidP="008938E8">
      <w:pPr>
        <w:rPr>
          <w:lang w:val="en-US"/>
        </w:rPr>
      </w:pPr>
    </w:p>
    <w:p w14:paraId="72B26520" w14:textId="17837BA6" w:rsidR="00723F11" w:rsidRPr="00616D0F" w:rsidRDefault="00C474D0" w:rsidP="008938E8">
      <w:pPr>
        <w:rPr>
          <w:b/>
          <w:bCs/>
          <w:lang w:val="en-US"/>
        </w:rPr>
      </w:pPr>
      <w:r w:rsidRPr="00616D0F">
        <w:rPr>
          <w:b/>
          <w:bCs/>
          <w:lang w:val="en-US"/>
        </w:rPr>
        <w:t>Test Summary</w:t>
      </w:r>
    </w:p>
    <w:p w14:paraId="70946FCE" w14:textId="3C961984" w:rsidR="00F5470A" w:rsidRPr="00616D0F" w:rsidRDefault="00EC310C" w:rsidP="00F5470A">
      <w:pPr>
        <w:rPr>
          <w:lang w:val="en-US"/>
        </w:rPr>
      </w:pPr>
      <w:r w:rsidRPr="00616D0F">
        <w:rPr>
          <w:lang w:val="en-US"/>
        </w:rPr>
        <w:t>By signing this document</w:t>
      </w:r>
      <w:r w:rsidR="00C474D0" w:rsidRPr="00616D0F">
        <w:rPr>
          <w:lang w:val="en-US"/>
        </w:rPr>
        <w:t>,</w:t>
      </w:r>
      <w:r w:rsidRPr="00616D0F">
        <w:rPr>
          <w:lang w:val="en-US"/>
        </w:rPr>
        <w:t xml:space="preserve"> </w:t>
      </w:r>
      <w:r w:rsidR="00F5470A" w:rsidRPr="00616D0F">
        <w:rPr>
          <w:lang w:val="en-US"/>
        </w:rPr>
        <w:t xml:space="preserve">I confirm the careful execution of the </w:t>
      </w:r>
      <w:r w:rsidR="00286168" w:rsidRPr="00616D0F">
        <w:rPr>
          <w:lang w:val="en-US"/>
        </w:rPr>
        <w:t>above-mentioned</w:t>
      </w:r>
      <w:r w:rsidR="00F5470A" w:rsidRPr="00616D0F">
        <w:rPr>
          <w:lang w:val="en-US"/>
        </w:rPr>
        <w:t xml:space="preserve"> activities. The automated tests have been carried out correctly and diligently to the best of my knowledge and conscience.</w:t>
      </w:r>
    </w:p>
    <w:p w14:paraId="36DF5B06" w14:textId="4D69E1B7" w:rsidR="00723F11" w:rsidRPr="00616D0F" w:rsidRDefault="00723F11" w:rsidP="008938E8">
      <w:pPr>
        <w:rPr>
          <w:lang w:val="en-US"/>
        </w:rPr>
      </w:pPr>
    </w:p>
    <w:p w14:paraId="0E343019" w14:textId="08ED8928" w:rsidR="0006398F" w:rsidRPr="00616D0F" w:rsidRDefault="0006398F" w:rsidP="008938E8">
      <w:pPr>
        <w:rPr>
          <w:lang w:val="en-US"/>
        </w:rPr>
      </w:pPr>
    </w:p>
    <w:p w14:paraId="5C4EA340" w14:textId="77777777" w:rsidR="001C53D7" w:rsidRPr="00616D0F" w:rsidRDefault="001C53D7">
      <w:pPr>
        <w:rPr>
          <w:lang w:val="en-US"/>
        </w:rPr>
      </w:pPr>
    </w:p>
    <w:sectPr w:rsidR="001C53D7" w:rsidRPr="00616D0F" w:rsidSect="00626992">
      <w:headerReference w:type="default" r:id="rId14"/>
      <w:footerReference w:type="default" r:id="rId1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Evelyne Daniel" w:date="2020-07-16T07:51:00Z" w:initials="ED">
    <w:p w14:paraId="66289FBC" w14:textId="61015C7E" w:rsidR="00DF3B8F" w:rsidRPr="00DF3B8F" w:rsidRDefault="00DF3B8F">
      <w:pPr>
        <w:pStyle w:val="CommentText"/>
        <w:rPr>
          <w:lang w:val="en-US"/>
        </w:rPr>
      </w:pPr>
      <w:r>
        <w:rPr>
          <w:rStyle w:val="CommentReference"/>
        </w:rPr>
        <w:annotationRef/>
      </w:r>
      <w:r w:rsidRPr="00DF3B8F">
        <w:rPr>
          <w:lang w:val="en-US"/>
        </w:rPr>
        <w:t xml:space="preserve">Verify the following by </w:t>
      </w:r>
      <w:r>
        <w:rPr>
          <w:lang w:val="en-US"/>
        </w:rPr>
        <w:t xml:space="preserve">performing a </w:t>
      </w:r>
      <w:r w:rsidRPr="00DF3B8F">
        <w:rPr>
          <w:lang w:val="en-US"/>
        </w:rPr>
        <w:t xml:space="preserve">code </w:t>
      </w:r>
      <w:r w:rsidRPr="00DF3B8F">
        <w:rPr>
          <w:lang w:val="aa-ET"/>
        </w:rPr>
        <w:t xml:space="preserve">review </w:t>
      </w:r>
      <w:r w:rsidRPr="00DF3B8F">
        <w:rPr>
          <w:lang w:val="en-US"/>
        </w:rPr>
        <w:t xml:space="preserve">of the Glue Code </w:t>
      </w:r>
      <w:r w:rsidRPr="00DF3B8F">
        <w:rPr>
          <w:lang w:val="aa-ET"/>
        </w:rPr>
        <w:t>covering</w:t>
      </w:r>
      <w:r w:rsidRPr="00DF3B8F">
        <w:rPr>
          <w:lang w:val="aa-ET"/>
        </w:rPr>
        <w:t xml:space="preserve"> a complete check of all the changes in the glue code </w:t>
      </w:r>
      <w:r w:rsidRPr="00DF3B8F">
        <w:rPr>
          <w:lang w:val="en-US"/>
        </w:rPr>
        <w:t>compared to version 1.0.0</w:t>
      </w:r>
      <w:r w:rsidRPr="00DF3B8F">
        <w:rPr>
          <w:lang w:val="aa-ET"/>
        </w:rPr>
        <w:t>.0</w:t>
      </w:r>
      <w:r w:rsidRPr="00DF3B8F">
        <w:rPr>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289F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D9887" w14:textId="77777777" w:rsidR="0072741F" w:rsidRDefault="0072741F" w:rsidP="00336DDF">
      <w:r>
        <w:separator/>
      </w:r>
    </w:p>
  </w:endnote>
  <w:endnote w:type="continuationSeparator" w:id="0">
    <w:p w14:paraId="24AF5C54" w14:textId="77777777" w:rsidR="0072741F" w:rsidRDefault="0072741F"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sidR="00DF3B8F">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DF3B8F">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3F5E1" w14:textId="77777777" w:rsidR="0072741F" w:rsidRDefault="0072741F" w:rsidP="00336DDF">
      <w:r>
        <w:separator/>
      </w:r>
    </w:p>
  </w:footnote>
  <w:footnote w:type="continuationSeparator" w:id="0">
    <w:p w14:paraId="5B73467A" w14:textId="77777777" w:rsidR="0072741F" w:rsidRDefault="0072741F" w:rsidP="00336DDF">
      <w:r>
        <w:continuationSeparator/>
      </w:r>
    </w:p>
  </w:footnote>
  <w:footnote w:id="1">
    <w:p w14:paraId="4B4489BD" w14:textId="69A2E2D0" w:rsidR="00011010" w:rsidRPr="00616D0F" w:rsidRDefault="00011010">
      <w:pPr>
        <w:pStyle w:val="FootnoteText"/>
        <w:rPr>
          <w:lang w:val="en-US"/>
        </w:rPr>
      </w:pPr>
      <w:r>
        <w:rPr>
          <w:rStyle w:val="FootnoteReference"/>
        </w:rPr>
        <w:footnoteRef/>
      </w:r>
      <w:r w:rsidRPr="00616D0F">
        <w:rPr>
          <w:lang w:val="en-US"/>
        </w:rPr>
        <w:t xml:space="preserve"> </w:t>
      </w:r>
      <w:r w:rsidR="00551726" w:rsidRPr="00616D0F">
        <w:rPr>
          <w:lang w:val="en-US"/>
        </w:rPr>
        <w:t>From the moment on that the feature files are approved as FS initial version, they will be developed and maintained in parallel with the JBA code. In order to go live: the approved TS that is ready for OQ and digitally signed will be committed and pushed to the git repository in the same way as for code. It will be released together with the glue code and the JBA code with the same release version number. In order to assure, that it has not been changed during that process the tester needs to verify the digital signature.</w:t>
      </w:r>
    </w:p>
  </w:footnote>
  <w:footnote w:id="2">
    <w:p w14:paraId="50EAE53B" w14:textId="158F3EC8" w:rsidR="00767DA4" w:rsidRPr="00616D0F" w:rsidRDefault="00767DA4" w:rsidP="00767DA4">
      <w:pPr>
        <w:pStyle w:val="FootnoteText"/>
        <w:rPr>
          <w:lang w:val="en-US"/>
        </w:rPr>
      </w:pPr>
      <w:r>
        <w:rPr>
          <w:rStyle w:val="FootnoteReference"/>
        </w:rPr>
        <w:footnoteRef/>
      </w:r>
      <w:r w:rsidRPr="00616D0F">
        <w:rPr>
          <w:lang w:val="en-US"/>
        </w:rPr>
        <w:t xml:space="preserve"> The glue code and the JBA code are developed and maintained in parallel, meaning they have the same release version and are submitted to the same code reviews process. The code review</w:t>
      </w:r>
      <w:r w:rsidR="006075C9" w:rsidRPr="0078764E">
        <w:rPr>
          <w:lang w:val="en-US"/>
        </w:rPr>
        <w:t xml:space="preserve"> performed herewith</w:t>
      </w:r>
      <w:r w:rsidRPr="00616D0F">
        <w:rPr>
          <w:lang w:val="en-US"/>
        </w:rPr>
        <w:t xml:space="preserve"> by the tester is therefore the second </w:t>
      </w:r>
      <w:r w:rsidR="008D4508">
        <w:rPr>
          <w:lang w:val="aa-ET"/>
        </w:rPr>
        <w:t>review</w:t>
      </w:r>
      <w:r w:rsidRPr="00616D0F">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rPr>
          <w:t>JBA_v.1.</w:t>
        </w:r>
        <w:r w:rsidR="004917B8">
          <w:rPr>
            <w:rFonts w:asciiTheme="majorHAnsi" w:eastAsiaTheme="majorEastAsia" w:hAnsiTheme="majorHAnsi" w:cstheme="majorBidi"/>
            <w:color w:val="4472C4" w:themeColor="accent1"/>
          </w:rPr>
          <w:t>1</w:t>
        </w:r>
        <w:r>
          <w:rPr>
            <w:rFonts w:asciiTheme="majorHAnsi" w:eastAsiaTheme="majorEastAsia" w:hAnsiTheme="majorHAnsi" w:cstheme="majorBidi"/>
            <w:color w:val="4472C4" w:themeColor="accent1"/>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e Daniel">
    <w15:presenceInfo w15:providerId="AD" w15:userId="S-1-5-21-3048901715-1373443413-189566081-2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3C"/>
    <w:rsid w:val="00011010"/>
    <w:rsid w:val="00026EB1"/>
    <w:rsid w:val="0003233B"/>
    <w:rsid w:val="00045B4D"/>
    <w:rsid w:val="00051C35"/>
    <w:rsid w:val="0006398F"/>
    <w:rsid w:val="00064AD8"/>
    <w:rsid w:val="00093078"/>
    <w:rsid w:val="000A39D2"/>
    <w:rsid w:val="000B619B"/>
    <w:rsid w:val="000E323E"/>
    <w:rsid w:val="00120977"/>
    <w:rsid w:val="00125EB0"/>
    <w:rsid w:val="00126F40"/>
    <w:rsid w:val="00152205"/>
    <w:rsid w:val="0017428C"/>
    <w:rsid w:val="001938E3"/>
    <w:rsid w:val="001B26DD"/>
    <w:rsid w:val="001B59D2"/>
    <w:rsid w:val="001C53D7"/>
    <w:rsid w:val="001D700A"/>
    <w:rsid w:val="001F0A68"/>
    <w:rsid w:val="001F564F"/>
    <w:rsid w:val="001F776F"/>
    <w:rsid w:val="001F7F14"/>
    <w:rsid w:val="0020683C"/>
    <w:rsid w:val="00222702"/>
    <w:rsid w:val="00236ACB"/>
    <w:rsid w:val="0024566B"/>
    <w:rsid w:val="002827EC"/>
    <w:rsid w:val="00286168"/>
    <w:rsid w:val="0029480F"/>
    <w:rsid w:val="002A4767"/>
    <w:rsid w:val="002A48DE"/>
    <w:rsid w:val="002B057A"/>
    <w:rsid w:val="002E34F5"/>
    <w:rsid w:val="002F3D77"/>
    <w:rsid w:val="002F4487"/>
    <w:rsid w:val="00303579"/>
    <w:rsid w:val="00303DAD"/>
    <w:rsid w:val="00336DDF"/>
    <w:rsid w:val="0036735B"/>
    <w:rsid w:val="00385895"/>
    <w:rsid w:val="00390C7A"/>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53F93"/>
    <w:rsid w:val="00491137"/>
    <w:rsid w:val="004917B8"/>
    <w:rsid w:val="004A0B78"/>
    <w:rsid w:val="004B4C6D"/>
    <w:rsid w:val="004C34C2"/>
    <w:rsid w:val="004F1A7C"/>
    <w:rsid w:val="00502E33"/>
    <w:rsid w:val="005136E6"/>
    <w:rsid w:val="00513D3D"/>
    <w:rsid w:val="005249B2"/>
    <w:rsid w:val="0053342A"/>
    <w:rsid w:val="005474CE"/>
    <w:rsid w:val="00551726"/>
    <w:rsid w:val="00557858"/>
    <w:rsid w:val="005A6AF3"/>
    <w:rsid w:val="005B1FE5"/>
    <w:rsid w:val="005C56F7"/>
    <w:rsid w:val="005E1557"/>
    <w:rsid w:val="005F10ED"/>
    <w:rsid w:val="006075C9"/>
    <w:rsid w:val="00615F9C"/>
    <w:rsid w:val="00616D0F"/>
    <w:rsid w:val="006206A0"/>
    <w:rsid w:val="00626992"/>
    <w:rsid w:val="00672D04"/>
    <w:rsid w:val="006772FB"/>
    <w:rsid w:val="00686148"/>
    <w:rsid w:val="00692CD3"/>
    <w:rsid w:val="006A7E52"/>
    <w:rsid w:val="006B0870"/>
    <w:rsid w:val="006C2404"/>
    <w:rsid w:val="006D61C5"/>
    <w:rsid w:val="006D7D47"/>
    <w:rsid w:val="006E3D0C"/>
    <w:rsid w:val="00711B72"/>
    <w:rsid w:val="0071764E"/>
    <w:rsid w:val="00720ED9"/>
    <w:rsid w:val="00723F11"/>
    <w:rsid w:val="0072403B"/>
    <w:rsid w:val="0072741F"/>
    <w:rsid w:val="00753C20"/>
    <w:rsid w:val="00767DA4"/>
    <w:rsid w:val="0078764E"/>
    <w:rsid w:val="00787803"/>
    <w:rsid w:val="00787F02"/>
    <w:rsid w:val="00793C0D"/>
    <w:rsid w:val="007A0137"/>
    <w:rsid w:val="007D646F"/>
    <w:rsid w:val="007F164E"/>
    <w:rsid w:val="008046EC"/>
    <w:rsid w:val="008131F0"/>
    <w:rsid w:val="00833DF9"/>
    <w:rsid w:val="008365C5"/>
    <w:rsid w:val="00851B64"/>
    <w:rsid w:val="00880702"/>
    <w:rsid w:val="00881ED1"/>
    <w:rsid w:val="00882A5D"/>
    <w:rsid w:val="008938E8"/>
    <w:rsid w:val="008A2B19"/>
    <w:rsid w:val="008A3C56"/>
    <w:rsid w:val="008A604D"/>
    <w:rsid w:val="008A71A9"/>
    <w:rsid w:val="008D4508"/>
    <w:rsid w:val="008E0EC0"/>
    <w:rsid w:val="008F448E"/>
    <w:rsid w:val="008F4AD9"/>
    <w:rsid w:val="009054A6"/>
    <w:rsid w:val="00906E2B"/>
    <w:rsid w:val="00927959"/>
    <w:rsid w:val="00943D40"/>
    <w:rsid w:val="00947D1B"/>
    <w:rsid w:val="00964DD5"/>
    <w:rsid w:val="00994CA4"/>
    <w:rsid w:val="009A1BDB"/>
    <w:rsid w:val="009A6D85"/>
    <w:rsid w:val="009A7B5E"/>
    <w:rsid w:val="009B4BFF"/>
    <w:rsid w:val="009D3988"/>
    <w:rsid w:val="009D4B96"/>
    <w:rsid w:val="009F46DE"/>
    <w:rsid w:val="00A2080F"/>
    <w:rsid w:val="00A56DA0"/>
    <w:rsid w:val="00A633C2"/>
    <w:rsid w:val="00A73EA4"/>
    <w:rsid w:val="00A75368"/>
    <w:rsid w:val="00A75CC2"/>
    <w:rsid w:val="00A91A69"/>
    <w:rsid w:val="00AB41BF"/>
    <w:rsid w:val="00AB688E"/>
    <w:rsid w:val="00AC2066"/>
    <w:rsid w:val="00AC2615"/>
    <w:rsid w:val="00AC294E"/>
    <w:rsid w:val="00AE48B1"/>
    <w:rsid w:val="00AF6219"/>
    <w:rsid w:val="00B05F2B"/>
    <w:rsid w:val="00B20BDD"/>
    <w:rsid w:val="00B4030D"/>
    <w:rsid w:val="00B42399"/>
    <w:rsid w:val="00B56BC3"/>
    <w:rsid w:val="00B72B12"/>
    <w:rsid w:val="00B83D09"/>
    <w:rsid w:val="00BA7BA4"/>
    <w:rsid w:val="00BB08A8"/>
    <w:rsid w:val="00BB1EC7"/>
    <w:rsid w:val="00BE07F7"/>
    <w:rsid w:val="00BE1A4F"/>
    <w:rsid w:val="00BE206C"/>
    <w:rsid w:val="00BE66FD"/>
    <w:rsid w:val="00BF19D8"/>
    <w:rsid w:val="00BF28D5"/>
    <w:rsid w:val="00C22B86"/>
    <w:rsid w:val="00C23D03"/>
    <w:rsid w:val="00C3070C"/>
    <w:rsid w:val="00C474D0"/>
    <w:rsid w:val="00C66E28"/>
    <w:rsid w:val="00C84EEE"/>
    <w:rsid w:val="00C856B0"/>
    <w:rsid w:val="00C9342E"/>
    <w:rsid w:val="00C97A4A"/>
    <w:rsid w:val="00CA2FC5"/>
    <w:rsid w:val="00CC2595"/>
    <w:rsid w:val="00CC2F33"/>
    <w:rsid w:val="00D01387"/>
    <w:rsid w:val="00D01519"/>
    <w:rsid w:val="00D06326"/>
    <w:rsid w:val="00D17F8A"/>
    <w:rsid w:val="00D21F0A"/>
    <w:rsid w:val="00D42B4C"/>
    <w:rsid w:val="00D4649B"/>
    <w:rsid w:val="00D5014B"/>
    <w:rsid w:val="00D514A2"/>
    <w:rsid w:val="00D75813"/>
    <w:rsid w:val="00D91410"/>
    <w:rsid w:val="00DF3B8F"/>
    <w:rsid w:val="00E078C6"/>
    <w:rsid w:val="00E14657"/>
    <w:rsid w:val="00E429A5"/>
    <w:rsid w:val="00E50C10"/>
    <w:rsid w:val="00E52A01"/>
    <w:rsid w:val="00E571B1"/>
    <w:rsid w:val="00E80300"/>
    <w:rsid w:val="00E96B0D"/>
    <w:rsid w:val="00EB676E"/>
    <w:rsid w:val="00EC1EFF"/>
    <w:rsid w:val="00EC310C"/>
    <w:rsid w:val="00EE3417"/>
    <w:rsid w:val="00EE40E2"/>
    <w:rsid w:val="00EF0386"/>
    <w:rsid w:val="00EF21A1"/>
    <w:rsid w:val="00EF3FDD"/>
    <w:rsid w:val="00F274E4"/>
    <w:rsid w:val="00F3438C"/>
    <w:rsid w:val="00F5470A"/>
    <w:rsid w:val="00F60C2F"/>
    <w:rsid w:val="00F74F87"/>
    <w:rsid w:val="00F77B93"/>
    <w:rsid w:val="00FC6ADE"/>
    <w:rsid w:val="00FD2D3C"/>
    <w:rsid w:val="00FE5E79"/>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 w:type="character" w:styleId="CommentReference">
    <w:name w:val="annotation reference"/>
    <w:basedOn w:val="DefaultParagraphFont"/>
    <w:uiPriority w:val="99"/>
    <w:semiHidden/>
    <w:unhideWhenUsed/>
    <w:rsid w:val="001F7F14"/>
    <w:rPr>
      <w:sz w:val="16"/>
      <w:szCs w:val="16"/>
    </w:rPr>
  </w:style>
  <w:style w:type="paragraph" w:styleId="CommentText">
    <w:name w:val="annotation text"/>
    <w:basedOn w:val="Normal"/>
    <w:link w:val="CommentTextChar"/>
    <w:uiPriority w:val="99"/>
    <w:semiHidden/>
    <w:unhideWhenUsed/>
    <w:rsid w:val="001F7F14"/>
    <w:rPr>
      <w:sz w:val="20"/>
      <w:szCs w:val="20"/>
    </w:rPr>
  </w:style>
  <w:style w:type="character" w:customStyle="1" w:styleId="CommentTextChar">
    <w:name w:val="Comment Text Char"/>
    <w:basedOn w:val="DefaultParagraphFont"/>
    <w:link w:val="CommentText"/>
    <w:uiPriority w:val="99"/>
    <w:semiHidden/>
    <w:rsid w:val="001F7F14"/>
    <w:rPr>
      <w:sz w:val="20"/>
      <w:szCs w:val="20"/>
    </w:rPr>
  </w:style>
  <w:style w:type="paragraph" w:styleId="CommentSubject">
    <w:name w:val="annotation subject"/>
    <w:basedOn w:val="CommentText"/>
    <w:next w:val="CommentText"/>
    <w:link w:val="CommentSubjectChar"/>
    <w:uiPriority w:val="99"/>
    <w:semiHidden/>
    <w:unhideWhenUsed/>
    <w:rsid w:val="001F7F14"/>
    <w:rPr>
      <w:b/>
      <w:bCs/>
    </w:rPr>
  </w:style>
  <w:style w:type="character" w:customStyle="1" w:styleId="CommentSubjectChar">
    <w:name w:val="Comment Subject Char"/>
    <w:basedOn w:val="CommentTextChar"/>
    <w:link w:val="CommentSubject"/>
    <w:uiPriority w:val="99"/>
    <w:semiHidden/>
    <w:rsid w:val="001F7F14"/>
    <w:rPr>
      <w:b/>
      <w:bCs/>
      <w:sz w:val="20"/>
      <w:szCs w:val="20"/>
    </w:rPr>
  </w:style>
  <w:style w:type="paragraph" w:styleId="BalloonText">
    <w:name w:val="Balloon Text"/>
    <w:basedOn w:val="Normal"/>
    <w:link w:val="BalloonTextChar"/>
    <w:uiPriority w:val="99"/>
    <w:semiHidden/>
    <w:unhideWhenUsed/>
    <w:rsid w:val="001F7F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5B9BD5"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02"/>
    <w:rsid w:val="001007A8"/>
    <w:rsid w:val="001663AF"/>
    <w:rsid w:val="001A2788"/>
    <w:rsid w:val="001C7E0D"/>
    <w:rsid w:val="003D12DF"/>
    <w:rsid w:val="004264DB"/>
    <w:rsid w:val="00466517"/>
    <w:rsid w:val="00541AF6"/>
    <w:rsid w:val="00553AB7"/>
    <w:rsid w:val="005B06AE"/>
    <w:rsid w:val="00754BF0"/>
    <w:rsid w:val="00760279"/>
    <w:rsid w:val="00820669"/>
    <w:rsid w:val="00926F02"/>
    <w:rsid w:val="00936FD1"/>
    <w:rsid w:val="009D48F8"/>
    <w:rsid w:val="00C9431C"/>
    <w:rsid w:val="00CB50B5"/>
    <w:rsid w:val="00E15762"/>
    <w:rsid w:val="00E61A74"/>
    <w:rsid w:val="00E75192"/>
    <w:rsid w:val="00FB26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F1799DE0FC054494490E076C81F0EB" ma:contentTypeVersion="8" ma:contentTypeDescription="Create a new document." ma:contentTypeScope="" ma:versionID="25b1a4d9472c5989dae631cebd3d0471">
  <xsd:schema xmlns:xsd="http://www.w3.org/2001/XMLSchema" xmlns:xs="http://www.w3.org/2001/XMLSchema" xmlns:p="http://schemas.microsoft.com/office/2006/metadata/properties" xmlns:ns2="f1920607-ee5a-48a6-a485-328cbcd8dfcf" targetNamespace="http://schemas.microsoft.com/office/2006/metadata/properties" ma:root="true" ma:fieldsID="28251c28c973370c5736a39fbdf2a5f1" ns2:_="">
    <xsd:import namespace="f1920607-ee5a-48a6-a485-328cbcd8d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20607-ee5a-48a6-a485-328cbcd8d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DC2C4-2372-417D-BC7A-F29F778C5627}">
  <ds:schemaRefs>
    <ds:schemaRef ds:uri="http://schemas.microsoft.com/sharepoint/v3/contenttype/forms"/>
  </ds:schemaRefs>
</ds:datastoreItem>
</file>

<file path=customXml/itemProps3.xml><?xml version="1.0" encoding="utf-8"?>
<ds:datastoreItem xmlns:ds="http://schemas.openxmlformats.org/officeDocument/2006/customXml" ds:itemID="{1B15390C-F3BF-473E-A881-0D6CB5223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20607-ee5a-48a6-a485-328cbcd8d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6CD58D-8972-4EC1-B10D-EBC55C3EEC4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ACE12D9-46B4-4FDB-A387-C7F08143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2506</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Evelyne Daniel</cp:lastModifiedBy>
  <cp:revision>3</cp:revision>
  <dcterms:created xsi:type="dcterms:W3CDTF">2020-07-16T05:50:00Z</dcterms:created>
  <dcterms:modified xsi:type="dcterms:W3CDTF">2020-07-16T05:52:00Z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0x010100CEF1799DE0FC054494490E076C81F0EB</vt:lpwstr>
  </property>
</Properties>
</file>