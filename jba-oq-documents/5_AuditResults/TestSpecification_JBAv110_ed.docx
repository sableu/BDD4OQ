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C88FB" w14:textId="5313EA49" w:rsidR="005C56F7" w:rsidRPr="00AE42BF" w:rsidRDefault="003B6CB2" w:rsidP="006E3D0C">
      <w:pPr>
        <w:jc w:val="center"/>
        <w:rPr>
          <w:b/>
          <w:bCs/>
          <w:sz w:val="32"/>
          <w:szCs w:val="32"/>
          <w:lang w:val="sv-SE"/>
        </w:rPr>
      </w:pPr>
      <w:r w:rsidRPr="00AE42BF">
        <w:rPr>
          <w:b/>
          <w:bCs/>
          <w:sz w:val="32"/>
          <w:szCs w:val="32"/>
          <w:lang w:val="sv-SE"/>
        </w:rPr>
        <w:t xml:space="preserve">JBA </w:t>
      </w:r>
      <w:r w:rsidR="008938E8" w:rsidRPr="00AE42BF">
        <w:rPr>
          <w:b/>
          <w:bCs/>
          <w:sz w:val="32"/>
          <w:szCs w:val="32"/>
          <w:lang w:val="sv-SE"/>
        </w:rPr>
        <w:t>Test Specification</w:t>
      </w:r>
      <w:r w:rsidR="005F10ED" w:rsidRPr="00AE42BF">
        <w:rPr>
          <w:b/>
          <w:bCs/>
          <w:sz w:val="32"/>
          <w:szCs w:val="32"/>
          <w:lang w:val="sv-SE"/>
        </w:rPr>
        <w:t xml:space="preserve"> </w:t>
      </w:r>
    </w:p>
    <w:p w14:paraId="14FB783E" w14:textId="395D0004" w:rsidR="00152205" w:rsidRPr="00AE42BF" w:rsidRDefault="005C56F7" w:rsidP="006E3D0C">
      <w:pPr>
        <w:jc w:val="center"/>
        <w:rPr>
          <w:b/>
          <w:bCs/>
          <w:lang w:val="sv-SE"/>
        </w:rPr>
      </w:pPr>
      <w:r w:rsidRPr="00AE42BF">
        <w:rPr>
          <w:b/>
          <w:bCs/>
          <w:lang w:val="sv-SE"/>
        </w:rPr>
        <w:t>Document ID: Doc_JBA</w:t>
      </w:r>
      <w:r w:rsidR="00126FDA" w:rsidRPr="00AE42BF">
        <w:rPr>
          <w:b/>
          <w:bCs/>
          <w:lang w:val="sv-SE"/>
        </w:rPr>
        <w:t>_v.1.</w:t>
      </w:r>
      <w:r w:rsidR="0001117E" w:rsidRPr="00AE42BF">
        <w:rPr>
          <w:b/>
          <w:bCs/>
          <w:lang w:val="sv-SE"/>
        </w:rPr>
        <w:t>1</w:t>
      </w:r>
      <w:r w:rsidR="00126FDA" w:rsidRPr="00AE42BF">
        <w:rPr>
          <w:b/>
          <w:bCs/>
          <w:lang w:val="sv-SE"/>
        </w:rPr>
        <w:t>.0</w:t>
      </w:r>
      <w:r w:rsidRPr="00AE42BF">
        <w:rPr>
          <w:b/>
          <w:bCs/>
          <w:lang w:val="sv-SE"/>
        </w:rPr>
        <w:t>_TS_OQ</w:t>
      </w:r>
    </w:p>
    <w:p w14:paraId="194EEC20" w14:textId="2892BC0B" w:rsidR="006E3D0C" w:rsidRPr="00AE42BF" w:rsidRDefault="008938E8" w:rsidP="006E3D0C">
      <w:pPr>
        <w:jc w:val="center"/>
        <w:rPr>
          <w:b/>
          <w:bCs/>
          <w:sz w:val="28"/>
          <w:szCs w:val="28"/>
          <w:lang w:val="sv-SE"/>
        </w:rPr>
      </w:pPr>
      <w:r w:rsidRPr="00AE42BF">
        <w:rPr>
          <w:b/>
          <w:bCs/>
          <w:sz w:val="28"/>
          <w:szCs w:val="28"/>
          <w:lang w:val="sv-SE"/>
        </w:rPr>
        <w:t xml:space="preserve">According to </w:t>
      </w:r>
      <w:r w:rsidR="005F10ED" w:rsidRPr="00AE42BF">
        <w:rPr>
          <w:b/>
          <w:bCs/>
          <w:sz w:val="28"/>
          <w:szCs w:val="28"/>
          <w:lang w:val="sv-SE"/>
        </w:rPr>
        <w:t xml:space="preserve">GAMP5 </w:t>
      </w:r>
      <w:r w:rsidRPr="00AE42BF">
        <w:rPr>
          <w:b/>
          <w:bCs/>
          <w:sz w:val="28"/>
          <w:szCs w:val="28"/>
          <w:lang w:val="sv-SE"/>
        </w:rPr>
        <w:t>Appendix D5</w:t>
      </w:r>
      <w:r w:rsidR="00152205" w:rsidRPr="00AE42BF">
        <w:rPr>
          <w:b/>
          <w:bCs/>
          <w:sz w:val="28"/>
          <w:szCs w:val="28"/>
          <w:lang w:val="sv-SE"/>
        </w:rPr>
        <w:t xml:space="preserve"> (ISPE, p</w:t>
      </w:r>
      <w:r w:rsidRPr="00AE42BF">
        <w:rPr>
          <w:b/>
          <w:bCs/>
          <w:sz w:val="28"/>
          <w:szCs w:val="28"/>
          <w:lang w:val="sv-SE"/>
        </w:rPr>
        <w:t>p</w:t>
      </w:r>
      <w:r w:rsidR="00152205" w:rsidRPr="00AE42BF">
        <w:rPr>
          <w:b/>
          <w:bCs/>
          <w:sz w:val="28"/>
          <w:szCs w:val="28"/>
          <w:lang w:val="sv-SE"/>
        </w:rPr>
        <w:t>. 1</w:t>
      </w:r>
      <w:r w:rsidRPr="00AE42BF">
        <w:rPr>
          <w:b/>
          <w:bCs/>
          <w:sz w:val="28"/>
          <w:szCs w:val="28"/>
          <w:lang w:val="sv-SE"/>
        </w:rPr>
        <w:t>98-</w:t>
      </w:r>
      <w:r w:rsidR="00D21F0A" w:rsidRPr="00AE42BF">
        <w:rPr>
          <w:b/>
          <w:bCs/>
          <w:sz w:val="28"/>
          <w:szCs w:val="28"/>
          <w:lang w:val="sv-SE"/>
        </w:rPr>
        <w:t>199</w:t>
      </w:r>
      <w:r w:rsidR="00152205" w:rsidRPr="00AE42BF">
        <w:rPr>
          <w:b/>
          <w:bCs/>
          <w:sz w:val="28"/>
          <w:szCs w:val="28"/>
          <w:lang w:val="sv-SE"/>
        </w:rPr>
        <w:t>)</w:t>
      </w:r>
    </w:p>
    <w:p w14:paraId="4100400A" w14:textId="017C4507" w:rsidR="006E3D0C" w:rsidRPr="00AE42BF" w:rsidRDefault="006E3D0C">
      <w:pPr>
        <w:rPr>
          <w:b/>
          <w:bCs/>
          <w:lang w:val="sv-SE"/>
        </w:rPr>
      </w:pPr>
    </w:p>
    <w:p w14:paraId="1770C4CF" w14:textId="5C3AF391" w:rsidR="00045B4D" w:rsidRPr="00AE42BF" w:rsidRDefault="00045B4D">
      <w:pPr>
        <w:rPr>
          <w:b/>
          <w:bCs/>
          <w:lang w:val="sv-SE"/>
        </w:rPr>
      </w:pPr>
    </w:p>
    <w:p w14:paraId="563427F1" w14:textId="7CB74C89" w:rsidR="00787F02" w:rsidRPr="008938E8" w:rsidRDefault="008938E8">
      <w:pPr>
        <w:rPr>
          <w:b/>
          <w:bCs/>
        </w:rPr>
      </w:pPr>
      <w:proofErr w:type="spellStart"/>
      <w:r>
        <w:rPr>
          <w:b/>
          <w:bCs/>
        </w:rPr>
        <w:t>Document</w:t>
      </w:r>
      <w:proofErr w:type="spellEnd"/>
      <w:r>
        <w:rPr>
          <w:b/>
          <w:bCs/>
        </w:rPr>
        <w:t xml:space="preserve"> </w:t>
      </w:r>
      <w:proofErr w:type="spellStart"/>
      <w:r>
        <w:rPr>
          <w:b/>
          <w:bCs/>
        </w:rPr>
        <w:t>History</w:t>
      </w:r>
      <w:proofErr w:type="spellEnd"/>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rPr>
            </w:pPr>
            <w:r w:rsidRPr="00B877B0">
              <w:rPr>
                <w:b/>
                <w:bCs/>
              </w:rPr>
              <w:t>Version</w:t>
            </w:r>
          </w:p>
        </w:tc>
        <w:tc>
          <w:tcPr>
            <w:tcW w:w="2127" w:type="dxa"/>
            <w:shd w:val="clear" w:color="auto" w:fill="ACB9CA" w:themeFill="text2" w:themeFillTint="66"/>
          </w:tcPr>
          <w:p w14:paraId="2CCE7478" w14:textId="3CFE684E" w:rsidR="00AF6219" w:rsidRPr="00B877B0" w:rsidRDefault="00AF6219">
            <w:pPr>
              <w:rPr>
                <w:b/>
                <w:bCs/>
              </w:rPr>
            </w:pPr>
            <w:r w:rsidRPr="00B877B0">
              <w:rPr>
                <w:b/>
                <w:bCs/>
              </w:rPr>
              <w:t>What</w:t>
            </w:r>
          </w:p>
        </w:tc>
        <w:tc>
          <w:tcPr>
            <w:tcW w:w="1842" w:type="dxa"/>
            <w:shd w:val="clear" w:color="auto" w:fill="ACB9CA" w:themeFill="text2" w:themeFillTint="66"/>
          </w:tcPr>
          <w:p w14:paraId="0756F40B" w14:textId="5751BC1F" w:rsidR="00AF6219" w:rsidRPr="00B877B0" w:rsidRDefault="00AF6219">
            <w:pPr>
              <w:rPr>
                <w:b/>
                <w:bCs/>
              </w:rPr>
            </w:pPr>
            <w:r w:rsidRPr="00B877B0">
              <w:rPr>
                <w:b/>
                <w:bCs/>
              </w:rPr>
              <w:t>Who</w:t>
            </w:r>
          </w:p>
        </w:tc>
        <w:tc>
          <w:tcPr>
            <w:tcW w:w="1560" w:type="dxa"/>
            <w:shd w:val="clear" w:color="auto" w:fill="ACB9CA" w:themeFill="text2" w:themeFillTint="66"/>
          </w:tcPr>
          <w:p w14:paraId="2DDCF24F" w14:textId="3CD483A9" w:rsidR="00AF6219" w:rsidRPr="00B877B0" w:rsidRDefault="00AF6219">
            <w:pPr>
              <w:rPr>
                <w:b/>
                <w:bCs/>
              </w:rPr>
            </w:pPr>
            <w:r w:rsidRPr="00B877B0">
              <w:rPr>
                <w:b/>
                <w:bCs/>
              </w:rPr>
              <w:t>When</w:t>
            </w:r>
          </w:p>
        </w:tc>
        <w:tc>
          <w:tcPr>
            <w:tcW w:w="2398" w:type="dxa"/>
            <w:shd w:val="clear" w:color="auto" w:fill="ACB9CA" w:themeFill="text2" w:themeFillTint="66"/>
          </w:tcPr>
          <w:p w14:paraId="10488FE7" w14:textId="492E6852" w:rsidR="00AF6219" w:rsidRPr="00B877B0" w:rsidRDefault="00AF6219">
            <w:pPr>
              <w:rPr>
                <w:b/>
                <w:bCs/>
              </w:rPr>
            </w:pPr>
            <w:r w:rsidRPr="00B877B0">
              <w:rPr>
                <w:b/>
                <w:bCs/>
              </w:rPr>
              <w:t>Comment</w:t>
            </w:r>
            <w:r w:rsidR="00BF5797" w:rsidRPr="00B877B0">
              <w:rPr>
                <w:b/>
                <w:bCs/>
              </w:rPr>
              <w:t>/Signature</w:t>
            </w:r>
          </w:p>
        </w:tc>
      </w:tr>
      <w:tr w:rsidR="007E13DE" w:rsidRPr="007A0B23" w14:paraId="48B4E41D" w14:textId="77777777" w:rsidTr="00B877B0">
        <w:tc>
          <w:tcPr>
            <w:tcW w:w="1129" w:type="dxa"/>
          </w:tcPr>
          <w:p w14:paraId="36F1E274" w14:textId="030A78AE" w:rsidR="007E13DE" w:rsidRDefault="007E13DE">
            <w:r>
              <w:t>1.0</w:t>
            </w:r>
          </w:p>
        </w:tc>
        <w:tc>
          <w:tcPr>
            <w:tcW w:w="2127" w:type="dxa"/>
          </w:tcPr>
          <w:p w14:paraId="78895B5F" w14:textId="594BDB5E" w:rsidR="007E13DE" w:rsidRPr="007A0B23" w:rsidRDefault="004C5DF3">
            <w:pPr>
              <w:rPr>
                <w:lang w:val="en-US"/>
              </w:rPr>
            </w:pPr>
            <w:r w:rsidRPr="007A0B23">
              <w:rPr>
                <w:lang w:val="en-US"/>
              </w:rPr>
              <w:t>New, issued for JBA v.1.1.0.0.</w:t>
            </w:r>
          </w:p>
        </w:tc>
        <w:tc>
          <w:tcPr>
            <w:tcW w:w="1842" w:type="dxa"/>
          </w:tcPr>
          <w:p w14:paraId="4883468B" w14:textId="4AC233D3" w:rsidR="007E13DE" w:rsidRPr="002619B1" w:rsidRDefault="002619B1">
            <w:proofErr w:type="spellStart"/>
            <w:r>
              <w:t>T’Challa</w:t>
            </w:r>
            <w:proofErr w:type="spellEnd"/>
            <w:r>
              <w:t>, Test Analyst</w:t>
            </w:r>
          </w:p>
        </w:tc>
        <w:tc>
          <w:tcPr>
            <w:tcW w:w="1560" w:type="dxa"/>
          </w:tcPr>
          <w:p w14:paraId="6F362639" w14:textId="5DC40628" w:rsidR="007E13DE" w:rsidRDefault="007E13DE">
            <w:r>
              <w:t>15-Jun-2020</w:t>
            </w:r>
          </w:p>
        </w:tc>
        <w:tc>
          <w:tcPr>
            <w:tcW w:w="2398" w:type="dxa"/>
          </w:tcPr>
          <w:p w14:paraId="0B654FD9" w14:textId="0E50DB82" w:rsidR="007E13DE" w:rsidRPr="00AE42BF" w:rsidRDefault="002619B1">
            <w:pPr>
              <w:rPr>
                <w:lang w:val="sv-SE"/>
              </w:rPr>
            </w:pPr>
            <w:r w:rsidRPr="00AE42BF">
              <w:rPr>
                <w:lang w:val="sv-SE"/>
              </w:rPr>
              <w:t xml:space="preserve">Digitally signed by </w:t>
            </w:r>
            <w:r w:rsidR="00E954CB" w:rsidRPr="00AE42BF">
              <w:rPr>
                <w:lang w:val="sv-SE"/>
              </w:rPr>
              <w:t>Test Analyst</w:t>
            </w:r>
            <w:r w:rsidRPr="00AE42BF">
              <w:rPr>
                <w:lang w:val="sv-SE"/>
              </w:rPr>
              <w:t xml:space="preserve"> (Author), </w:t>
            </w:r>
            <w:r w:rsidR="00E954CB" w:rsidRPr="00AE42BF">
              <w:rPr>
                <w:lang w:val="sv-SE"/>
              </w:rPr>
              <w:t>SME</w:t>
            </w:r>
            <w:r w:rsidRPr="00AE42BF">
              <w:rPr>
                <w:lang w:val="sv-SE"/>
              </w:rPr>
              <w:t xml:space="preserve"> (Reviewer), </w:t>
            </w:r>
            <w:r w:rsidR="00E954CB" w:rsidRPr="00AE42BF">
              <w:rPr>
                <w:lang w:val="sv-SE"/>
              </w:rPr>
              <w:t>Process Owner</w:t>
            </w:r>
            <w:r w:rsidRPr="00AE42BF">
              <w:rPr>
                <w:lang w:val="sv-SE"/>
              </w:rPr>
              <w:t xml:space="preserve"> (Approver)</w:t>
            </w:r>
          </w:p>
        </w:tc>
      </w:tr>
    </w:tbl>
    <w:p w14:paraId="5990013F" w14:textId="1387C986" w:rsidR="00AF6219" w:rsidRDefault="00AF6219">
      <w:pPr>
        <w:rPr>
          <w:lang w:val="en-GB"/>
        </w:rPr>
      </w:pPr>
    </w:p>
    <w:p w14:paraId="716F1F29" w14:textId="77777777" w:rsidR="00B15980" w:rsidRPr="00AE42BF" w:rsidRDefault="00B15980" w:rsidP="00213674">
      <w:pPr>
        <w:rPr>
          <w:b/>
          <w:bCs/>
          <w:lang w:val="sv-SE"/>
        </w:rPr>
      </w:pPr>
    </w:p>
    <w:p w14:paraId="4E4FFAC9" w14:textId="4D07E9FB" w:rsidR="00213674" w:rsidRPr="00AE42BF" w:rsidRDefault="00213674" w:rsidP="00213674">
      <w:pPr>
        <w:rPr>
          <w:b/>
          <w:bCs/>
          <w:lang w:val="sv-SE"/>
        </w:rPr>
      </w:pPr>
      <w:r w:rsidRPr="00AE42BF">
        <w:rPr>
          <w:b/>
          <w:bCs/>
          <w:lang w:val="sv-SE"/>
        </w:rPr>
        <w:t>Introduction</w:t>
      </w:r>
    </w:p>
    <w:p w14:paraId="6689E59C" w14:textId="7285791E" w:rsidR="00196A52" w:rsidRPr="00B97B6D" w:rsidRDefault="00CE1D16" w:rsidP="008938E8">
      <w:pPr>
        <w:rPr>
          <w:lang w:val="sv-SE"/>
        </w:rPr>
      </w:pPr>
      <w:r w:rsidRPr="00AE42BF">
        <w:rPr>
          <w:lang w:val="sv-SE"/>
        </w:rPr>
        <w:t>This document is based on the</w:t>
      </w:r>
      <w:r w:rsidR="00AE58C7" w:rsidRPr="00AE42BF">
        <w:rPr>
          <w:lang w:val="sv-SE"/>
        </w:rPr>
        <w:t xml:space="preserve"> approved</w:t>
      </w:r>
      <w:r w:rsidRPr="00AE42BF">
        <w:rPr>
          <w:lang w:val="sv-SE"/>
        </w:rPr>
        <w:t xml:space="preserve"> </w:t>
      </w:r>
      <w:r w:rsidR="00107AFA" w:rsidRPr="00AE42BF">
        <w:rPr>
          <w:lang w:val="sv-SE"/>
        </w:rPr>
        <w:t>T</w:t>
      </w:r>
      <w:r w:rsidRPr="00AE42BF">
        <w:rPr>
          <w:lang w:val="sv-SE"/>
        </w:rPr>
        <w:t xml:space="preserve">est </w:t>
      </w:r>
      <w:r w:rsidR="00107AFA" w:rsidRPr="00AE42BF">
        <w:rPr>
          <w:lang w:val="sv-SE"/>
        </w:rPr>
        <w:t>P</w:t>
      </w:r>
      <w:r w:rsidRPr="00AE42BF">
        <w:rPr>
          <w:lang w:val="sv-SE"/>
        </w:rPr>
        <w:t>lan. It is specifically dedicated to the OQ for JBA_v.1.</w:t>
      </w:r>
      <w:r w:rsidR="0001117E" w:rsidRPr="00AE42BF">
        <w:rPr>
          <w:lang w:val="sv-SE"/>
        </w:rPr>
        <w:t>1</w:t>
      </w:r>
      <w:r w:rsidRPr="00AE42BF">
        <w:rPr>
          <w:lang w:val="sv-SE"/>
        </w:rPr>
        <w:t>.0</w:t>
      </w:r>
      <w:r w:rsidR="00617F94" w:rsidRPr="00AE42BF">
        <w:rPr>
          <w:lang w:val="sv-SE"/>
        </w:rPr>
        <w:t>.0</w:t>
      </w:r>
      <w:r w:rsidR="00E72F1C" w:rsidRPr="00AE42BF">
        <w:rPr>
          <w:lang w:val="sv-SE"/>
        </w:rPr>
        <w:t>.</w:t>
      </w:r>
      <w:r w:rsidRPr="00AE42BF">
        <w:rPr>
          <w:lang w:val="sv-SE"/>
        </w:rPr>
        <w:t xml:space="preserve"> As defined in the Test </w:t>
      </w:r>
      <w:r w:rsidR="00107AFA" w:rsidRPr="00AE42BF">
        <w:rPr>
          <w:lang w:val="sv-SE"/>
        </w:rPr>
        <w:t>P</w:t>
      </w:r>
      <w:r w:rsidRPr="00AE42BF">
        <w:rPr>
          <w:lang w:val="sv-SE"/>
        </w:rPr>
        <w:t xml:space="preserve">lan, </w:t>
      </w:r>
      <w:r w:rsidR="00AE58C7" w:rsidRPr="00AE42BF">
        <w:rPr>
          <w:lang w:val="sv-SE"/>
        </w:rPr>
        <w:t xml:space="preserve">this document </w:t>
      </w:r>
      <w:r w:rsidR="00C90703" w:rsidRPr="00AE42BF">
        <w:rPr>
          <w:lang w:val="sv-SE"/>
        </w:rPr>
        <w:t>shall be</w:t>
      </w:r>
      <w:r w:rsidRPr="00AE42BF">
        <w:rPr>
          <w:lang w:val="sv-SE"/>
        </w:rPr>
        <w:t xml:space="preserve"> written by the Test Analyst, reviewed by the SME and approved by the </w:t>
      </w:r>
      <w:r w:rsidR="00107AFA" w:rsidRPr="00AE42BF">
        <w:rPr>
          <w:lang w:val="sv-SE"/>
        </w:rPr>
        <w:t>P</w:t>
      </w:r>
      <w:r w:rsidRPr="00AE42BF">
        <w:rPr>
          <w:lang w:val="sv-SE"/>
        </w:rPr>
        <w:t xml:space="preserve">rocess </w:t>
      </w:r>
      <w:r w:rsidR="00107AFA" w:rsidRPr="00AE42BF">
        <w:rPr>
          <w:lang w:val="sv-SE"/>
        </w:rPr>
        <w:t>O</w:t>
      </w:r>
      <w:r w:rsidRPr="00AE42BF">
        <w:rPr>
          <w:lang w:val="sv-SE"/>
        </w:rPr>
        <w:t>wner</w:t>
      </w:r>
      <w:r w:rsidR="0001117E" w:rsidRPr="00AE42BF">
        <w:rPr>
          <w:lang w:val="sv-SE"/>
        </w:rPr>
        <w:t xml:space="preserve">. </w:t>
      </w:r>
      <w:r w:rsidRPr="00B97B6D">
        <w:rPr>
          <w:lang w:val="sv-SE"/>
        </w:rPr>
        <w:t xml:space="preserve">It </w:t>
      </w:r>
      <w:r w:rsidR="007A6DEC" w:rsidRPr="00B97B6D">
        <w:rPr>
          <w:lang w:val="sv-SE"/>
        </w:rPr>
        <w:t>describes the OQ part of the JBA v.1.</w:t>
      </w:r>
      <w:r w:rsidR="0001117E" w:rsidRPr="00B97B6D">
        <w:rPr>
          <w:lang w:val="sv-SE"/>
        </w:rPr>
        <w:t>1</w:t>
      </w:r>
      <w:r w:rsidR="007A6DEC" w:rsidRPr="00B97B6D">
        <w:rPr>
          <w:lang w:val="sv-SE"/>
        </w:rPr>
        <w:t>.0.0 verification process.</w:t>
      </w:r>
    </w:p>
    <w:p w14:paraId="63D9B19D" w14:textId="77777777" w:rsidR="000432EF" w:rsidRPr="00B97B6D" w:rsidRDefault="000432EF" w:rsidP="008938E8">
      <w:pPr>
        <w:rPr>
          <w:lang w:val="sv-SE"/>
        </w:rPr>
      </w:pPr>
    </w:p>
    <w:p w14:paraId="0AA5B765" w14:textId="77777777" w:rsidR="000432EF" w:rsidRPr="00B97B6D" w:rsidRDefault="000432EF" w:rsidP="000432EF">
      <w:pPr>
        <w:rPr>
          <w:b/>
          <w:bCs/>
          <w:lang w:val="sv-SE"/>
        </w:rPr>
      </w:pPr>
      <w:r w:rsidRPr="00B97B6D">
        <w:rPr>
          <w:b/>
          <w:bCs/>
          <w:lang w:val="sv-SE"/>
        </w:rPr>
        <w:t>Purpose</w:t>
      </w:r>
    </w:p>
    <w:p w14:paraId="127955D1" w14:textId="77777777" w:rsidR="000432EF" w:rsidRPr="007A0B23" w:rsidRDefault="000432EF" w:rsidP="000432EF">
      <w:pPr>
        <w:rPr>
          <w:lang w:val="en-US"/>
        </w:rPr>
      </w:pPr>
      <w:r w:rsidRPr="00B97B6D">
        <w:rPr>
          <w:lang w:val="sv-SE"/>
        </w:rPr>
        <w:t xml:space="preserve">This document defines the set-up and the rules to be </w:t>
      </w:r>
      <w:r w:rsidRPr="0044133C">
        <w:rPr>
          <w:lang w:val="en-US"/>
        </w:rPr>
        <w:t>followed</w:t>
      </w:r>
      <w:r w:rsidRPr="00B97B6D">
        <w:rPr>
          <w:lang w:val="sv-SE"/>
        </w:rPr>
        <w:t xml:space="preserve"> </w:t>
      </w:r>
      <w:r w:rsidRPr="0044133C">
        <w:rPr>
          <w:lang w:val="en-US"/>
        </w:rPr>
        <w:t>for a valid</w:t>
      </w:r>
      <w:r w:rsidRPr="00B97B6D">
        <w:rPr>
          <w:lang w:val="sv-SE"/>
        </w:rPr>
        <w:t xml:space="preserve"> OQ</w:t>
      </w:r>
      <w:r w:rsidRPr="0044133C">
        <w:rPr>
          <w:lang w:val="en-US"/>
        </w:rPr>
        <w:t xml:space="preserve"> execution</w:t>
      </w:r>
      <w:r w:rsidRPr="00B97B6D">
        <w:rPr>
          <w:lang w:val="sv-SE"/>
        </w:rPr>
        <w:t xml:space="preserve">. </w:t>
      </w:r>
      <w:r w:rsidRPr="00AE42BF">
        <w:rPr>
          <w:lang w:val="sv-SE"/>
        </w:rPr>
        <w:t xml:space="preserve">It guarantees a consistent embedding of the OQ in the whole verification process. </w:t>
      </w:r>
      <w:r w:rsidRPr="007A0B23">
        <w:rPr>
          <w:lang w:val="en-US"/>
        </w:rPr>
        <w:t xml:space="preserve">The goal of the OQ is to get the formal </w:t>
      </w:r>
      <w:r w:rsidRPr="0044133C">
        <w:rPr>
          <w:lang w:val="en-US"/>
        </w:rPr>
        <w:t>evidence</w:t>
      </w:r>
      <w:r w:rsidRPr="007A0B23">
        <w:rPr>
          <w:lang w:val="en-US"/>
        </w:rPr>
        <w:t>, that the</w:t>
      </w:r>
      <w:r w:rsidRPr="0044133C">
        <w:rPr>
          <w:lang w:val="en-US"/>
        </w:rPr>
        <w:t xml:space="preserve"> </w:t>
      </w:r>
      <w:r>
        <w:rPr>
          <w:lang w:val="en-US"/>
        </w:rPr>
        <w:t>p</w:t>
      </w:r>
      <w:r w:rsidRPr="0044133C">
        <w:rPr>
          <w:lang w:val="en-US"/>
        </w:rPr>
        <w:t>re-</w:t>
      </w:r>
      <w:r w:rsidRPr="007A0B23">
        <w:rPr>
          <w:lang w:val="en-US"/>
        </w:rPr>
        <w:t>defined functional specifications are met.</w:t>
      </w:r>
    </w:p>
    <w:p w14:paraId="2C1DE473" w14:textId="4DC34A6E" w:rsidR="000432EF" w:rsidRPr="007A0B23" w:rsidRDefault="000432EF">
      <w:pPr>
        <w:rPr>
          <w:lang w:val="en-US"/>
        </w:rPr>
      </w:pPr>
      <w:r w:rsidRPr="007A0B23">
        <w:rPr>
          <w:lang w:val="en-US"/>
        </w:rPr>
        <w:br w:type="page"/>
      </w:r>
    </w:p>
    <w:p w14:paraId="5DD3B1F4" w14:textId="3B8520A5" w:rsidR="00B15980" w:rsidRDefault="00B15980" w:rsidP="00F93954">
      <w:pPr>
        <w:jc w:val="center"/>
      </w:pPr>
      <w:r>
        <w:rPr>
          <w:noProof/>
          <w:lang w:val="de-CH" w:eastAsia="de-CH"/>
        </w:rPr>
        <w:lastRenderedPageBreak/>
        <w:drawing>
          <wp:inline distT="0" distB="0" distL="0" distR="0" wp14:anchorId="1EDD8FD1" wp14:editId="34E30417">
            <wp:extent cx="4229100" cy="788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088" cy="7893042"/>
                    </a:xfrm>
                    <a:prstGeom prst="rect">
                      <a:avLst/>
                    </a:prstGeom>
                    <a:noFill/>
                    <a:ln>
                      <a:noFill/>
                    </a:ln>
                  </pic:spPr>
                </pic:pic>
              </a:graphicData>
            </a:graphic>
          </wp:inline>
        </w:drawing>
      </w:r>
    </w:p>
    <w:p w14:paraId="4CE16B65" w14:textId="77777777" w:rsidR="000432EF" w:rsidRDefault="000432EF" w:rsidP="008938E8"/>
    <w:p w14:paraId="48F2CC9E" w14:textId="465E7F5F" w:rsidR="000432EF" w:rsidRPr="007A0B23" w:rsidRDefault="002D1866" w:rsidP="008938E8">
      <w:pPr>
        <w:rPr>
          <w:lang w:val="en-US"/>
        </w:rPr>
      </w:pPr>
      <w:r w:rsidRPr="007A0B23">
        <w:rPr>
          <w:lang w:val="en-US"/>
        </w:rPr>
        <w:t>Figure</w:t>
      </w:r>
      <w:r w:rsidR="008C4167">
        <w:rPr>
          <w:lang w:val="aa-ET"/>
        </w:rPr>
        <w:t xml:space="preserve"> 1</w:t>
      </w:r>
      <w:r w:rsidRPr="007A0B23">
        <w:rPr>
          <w:lang w:val="en-US"/>
        </w:rPr>
        <w:t>:</w:t>
      </w:r>
      <w:r w:rsidR="008C4167">
        <w:rPr>
          <w:lang w:val="aa-ET"/>
        </w:rPr>
        <w:t xml:space="preserve"> </w:t>
      </w:r>
      <w:r w:rsidRPr="007A0B23">
        <w:rPr>
          <w:lang w:val="en-US"/>
        </w:rPr>
        <w:t>Overview of the whole verification process</w:t>
      </w:r>
      <w:r w:rsidR="00B447A6" w:rsidRPr="00F93954">
        <w:rPr>
          <w:lang w:val="en-US"/>
        </w:rPr>
        <w:t xml:space="preserve">. </w:t>
      </w:r>
      <w:r w:rsidR="00B447A6">
        <w:rPr>
          <w:lang w:val="en-US"/>
        </w:rPr>
        <w:t>T</w:t>
      </w:r>
      <w:r w:rsidRPr="007A0B23">
        <w:rPr>
          <w:lang w:val="en-US"/>
        </w:rPr>
        <w:t xml:space="preserve">he OQ </w:t>
      </w:r>
      <w:r w:rsidR="00B447A6" w:rsidRPr="007A0B23">
        <w:rPr>
          <w:lang w:val="en-US"/>
        </w:rPr>
        <w:t>part</w:t>
      </w:r>
      <w:r w:rsidR="00B447A6" w:rsidRPr="00F93954">
        <w:rPr>
          <w:lang w:val="en-US"/>
        </w:rPr>
        <w:t xml:space="preserve"> is </w:t>
      </w:r>
      <w:r w:rsidRPr="007A0B23">
        <w:rPr>
          <w:lang w:val="en-US"/>
        </w:rPr>
        <w:t>highlighted</w:t>
      </w:r>
      <w:r w:rsidR="00B447A6" w:rsidRPr="00F93954">
        <w:rPr>
          <w:lang w:val="en-US"/>
        </w:rPr>
        <w:t xml:space="preserve"> in </w:t>
      </w:r>
      <w:r w:rsidR="00F93954" w:rsidRPr="00F93954">
        <w:rPr>
          <w:lang w:val="en-US"/>
        </w:rPr>
        <w:t>lilac</w:t>
      </w:r>
      <w:del w:id="0" w:author="Evelyne Daniel" w:date="2020-07-16T07:59:00Z">
        <w:r w:rsidRPr="007A0B23" w:rsidDel="007A0B23">
          <w:rPr>
            <w:lang w:val="en-US"/>
          </w:rPr>
          <w:delText>.</w:delText>
        </w:r>
      </w:del>
    </w:p>
    <w:p w14:paraId="20B6F4E9" w14:textId="77777777" w:rsidR="000432EF" w:rsidRPr="007A0B23" w:rsidRDefault="000432EF">
      <w:pPr>
        <w:rPr>
          <w:lang w:val="en-US"/>
        </w:rPr>
      </w:pPr>
      <w:r w:rsidRPr="007A0B23">
        <w:rPr>
          <w:lang w:val="en-US"/>
        </w:rPr>
        <w:br w:type="page"/>
      </w:r>
    </w:p>
    <w:p w14:paraId="66D2A073" w14:textId="077FE373" w:rsidR="00C75426" w:rsidRPr="007A0B23" w:rsidRDefault="00C75426" w:rsidP="008938E8">
      <w:pPr>
        <w:rPr>
          <w:b/>
          <w:bCs/>
          <w:lang w:val="en-US"/>
        </w:rPr>
      </w:pPr>
      <w:r w:rsidRPr="007A0B23">
        <w:rPr>
          <w:b/>
          <w:bCs/>
          <w:lang w:val="en-US"/>
        </w:rPr>
        <w:lastRenderedPageBreak/>
        <w:t>OQ Scope</w:t>
      </w:r>
    </w:p>
    <w:p w14:paraId="429A19BB" w14:textId="1C40A314" w:rsidR="003F1C35" w:rsidRPr="007A0B23" w:rsidRDefault="00F56CAD" w:rsidP="008938E8">
      <w:pPr>
        <w:rPr>
          <w:lang w:val="en-US"/>
        </w:rPr>
      </w:pPr>
      <w:r w:rsidRPr="007A0B23">
        <w:rPr>
          <w:lang w:val="en-US"/>
        </w:rPr>
        <w:t>Version of Software to be verified in this OQ:</w:t>
      </w:r>
    </w:p>
    <w:p w14:paraId="5A5BD65B" w14:textId="52C420D0" w:rsidR="0019211E" w:rsidRPr="007A0B23" w:rsidRDefault="00F56CAD" w:rsidP="008938E8">
      <w:pPr>
        <w:pStyle w:val="ListParagraph"/>
        <w:numPr>
          <w:ilvl w:val="0"/>
          <w:numId w:val="6"/>
        </w:numPr>
        <w:rPr>
          <w:lang w:val="en-US"/>
        </w:rPr>
      </w:pPr>
      <w:r w:rsidRPr="007A0B23">
        <w:rPr>
          <w:lang w:val="en-US"/>
        </w:rPr>
        <w:t>JBA v.1.</w:t>
      </w:r>
      <w:r w:rsidR="00123C37" w:rsidRPr="007A0B23">
        <w:rPr>
          <w:lang w:val="en-US"/>
        </w:rPr>
        <w:t>1</w:t>
      </w:r>
      <w:r w:rsidRPr="007A0B23">
        <w:rPr>
          <w:lang w:val="en-US"/>
        </w:rPr>
        <w:t>.0.0</w:t>
      </w:r>
      <w:r w:rsidR="00F93954">
        <w:rPr>
          <w:lang w:val="aa-ET"/>
        </w:rPr>
        <w:t xml:space="preserve">: </w:t>
      </w:r>
      <w:r w:rsidR="005D7144" w:rsidRPr="005D7144">
        <w:rPr>
          <w:lang w:val="aa-ET"/>
        </w:rPr>
        <w:t>It additionally includes the implementation of the feature file 'consent management'.</w:t>
      </w:r>
    </w:p>
    <w:p w14:paraId="62F4E97E" w14:textId="77777777" w:rsidR="00F12D65" w:rsidRPr="007A0B23" w:rsidRDefault="00F12D65" w:rsidP="00F12D65">
      <w:pPr>
        <w:pStyle w:val="ListParagraph"/>
        <w:rPr>
          <w:sz w:val="10"/>
          <w:szCs w:val="10"/>
          <w:lang w:val="en-US"/>
        </w:rPr>
      </w:pPr>
    </w:p>
    <w:p w14:paraId="57ACDF6E" w14:textId="1CD0B4A8" w:rsidR="00C75426" w:rsidRPr="00AE42BF" w:rsidRDefault="00C75426" w:rsidP="008938E8">
      <w:pPr>
        <w:rPr>
          <w:lang w:val="sv-SE"/>
        </w:rPr>
      </w:pPr>
      <w:r w:rsidRPr="00AE42BF">
        <w:rPr>
          <w:lang w:val="sv-SE"/>
        </w:rPr>
        <w:t xml:space="preserve">OQ tests to be performed, required </w:t>
      </w:r>
      <w:r w:rsidR="00F93954">
        <w:rPr>
          <w:lang w:val="aa-ET"/>
        </w:rPr>
        <w:t>t</w:t>
      </w:r>
      <w:r w:rsidRPr="00AE42BF">
        <w:rPr>
          <w:lang w:val="sv-SE"/>
        </w:rPr>
        <w:t xml:space="preserve">est </w:t>
      </w:r>
      <w:r w:rsidR="00F93954">
        <w:rPr>
          <w:lang w:val="aa-ET"/>
        </w:rPr>
        <w:t>r</w:t>
      </w:r>
      <w:r w:rsidRPr="00AE42BF">
        <w:rPr>
          <w:lang w:val="sv-SE"/>
        </w:rPr>
        <w:t>eview and reason:</w:t>
      </w:r>
    </w:p>
    <w:p w14:paraId="4B3E1C01" w14:textId="6EDEBC2C" w:rsidR="0019211E" w:rsidRPr="00AE42BF" w:rsidRDefault="0019211E" w:rsidP="008938E8">
      <w:pPr>
        <w:rPr>
          <w:lang w:val="sv-SE"/>
        </w:rPr>
      </w:pPr>
      <w:r w:rsidRPr="00AE42BF">
        <w:rPr>
          <w:lang w:val="sv-SE"/>
        </w:rPr>
        <w:t xml:space="preserve">OQ </w:t>
      </w:r>
      <w:r w:rsidR="00F93954">
        <w:rPr>
          <w:lang w:val="aa-ET"/>
        </w:rPr>
        <w:t>t</w:t>
      </w:r>
      <w:r w:rsidRPr="00AE42BF">
        <w:rPr>
          <w:lang w:val="sv-SE"/>
        </w:rPr>
        <w:t>ests</w:t>
      </w:r>
      <w:r w:rsidR="00C6218D" w:rsidRPr="00AE42BF">
        <w:rPr>
          <w:lang w:val="sv-SE"/>
        </w:rPr>
        <w:t xml:space="preserve"> with a </w:t>
      </w:r>
      <w:r w:rsidR="0009281E" w:rsidRPr="00AE42BF">
        <w:rPr>
          <w:u w:val="single"/>
          <w:lang w:val="sv-SE"/>
        </w:rPr>
        <w:t>f</w:t>
      </w:r>
      <w:r w:rsidR="00C6218D" w:rsidRPr="00AE42BF">
        <w:rPr>
          <w:u w:val="single"/>
          <w:lang w:val="sv-SE"/>
        </w:rPr>
        <w:t xml:space="preserve">ull </w:t>
      </w:r>
      <w:r w:rsidR="00F93954">
        <w:rPr>
          <w:u w:val="single"/>
          <w:lang w:val="aa-ET"/>
        </w:rPr>
        <w:t>t</w:t>
      </w:r>
      <w:r w:rsidR="00C6218D" w:rsidRPr="00AE42BF">
        <w:rPr>
          <w:u w:val="single"/>
          <w:lang w:val="sv-SE"/>
        </w:rPr>
        <w:t xml:space="preserve">est </w:t>
      </w:r>
      <w:r w:rsidR="00F93954">
        <w:rPr>
          <w:u w:val="single"/>
          <w:lang w:val="aa-ET"/>
        </w:rPr>
        <w:t>r</w:t>
      </w:r>
      <w:r w:rsidR="00C6218D" w:rsidRPr="00AE42BF">
        <w:rPr>
          <w:u w:val="single"/>
          <w:lang w:val="sv-SE"/>
        </w:rPr>
        <w:t>eview</w:t>
      </w:r>
      <w:r w:rsidRPr="00AE42BF">
        <w:rPr>
          <w:lang w:val="sv-SE"/>
        </w:rPr>
        <w:t xml:space="preserve"> to be performed on following feature files:</w:t>
      </w:r>
    </w:p>
    <w:p w14:paraId="2CBF6219" w14:textId="5D115E14" w:rsidR="00D934C6" w:rsidRPr="007A0B23" w:rsidRDefault="00D934C6" w:rsidP="008938E8">
      <w:pPr>
        <w:pStyle w:val="ListParagraph"/>
        <w:numPr>
          <w:ilvl w:val="0"/>
          <w:numId w:val="6"/>
        </w:numPr>
        <w:rPr>
          <w:lang w:val="en-US"/>
        </w:rPr>
      </w:pPr>
      <w:r w:rsidRPr="007A0B23">
        <w:rPr>
          <w:lang w:val="en-US"/>
        </w:rPr>
        <w:t>Consent management, signature Version 1.0.0.0 approved by the Process Owner the 15th of June 2020 (new feature)</w:t>
      </w:r>
    </w:p>
    <w:p w14:paraId="65F41420" w14:textId="175E57FA" w:rsidR="00F12D65" w:rsidRPr="007A0B23" w:rsidRDefault="00F12D65" w:rsidP="00F12D65">
      <w:pPr>
        <w:pStyle w:val="ListParagraph"/>
        <w:numPr>
          <w:ilvl w:val="0"/>
          <w:numId w:val="6"/>
        </w:numPr>
        <w:rPr>
          <w:lang w:val="en-US"/>
        </w:rPr>
      </w:pPr>
      <w:r w:rsidRPr="007A0B23">
        <w:rPr>
          <w:lang w:val="en-US"/>
        </w:rPr>
        <w:t xml:space="preserve">Setting the </w:t>
      </w:r>
      <w:r w:rsidR="00C6218D" w:rsidRPr="007A0B23">
        <w:rPr>
          <w:lang w:val="en-US"/>
        </w:rPr>
        <w:t>b</w:t>
      </w:r>
      <w:r w:rsidRPr="007A0B23">
        <w:rPr>
          <w:lang w:val="en-US"/>
        </w:rPr>
        <w:t xml:space="preserve">aseline weight measurement, </w:t>
      </w:r>
      <w:r w:rsidR="007A1D91" w:rsidRPr="007A0B23">
        <w:rPr>
          <w:lang w:val="en-US"/>
        </w:rPr>
        <w:t xml:space="preserve">signature Version </w:t>
      </w:r>
      <w:r w:rsidRPr="007A0B23">
        <w:rPr>
          <w:lang w:val="en-US"/>
        </w:rPr>
        <w:t xml:space="preserve">1.0.0.0 approved by the Process Owner the </w:t>
      </w:r>
      <w:r w:rsidR="00B22039" w:rsidRPr="007A0B23">
        <w:rPr>
          <w:lang w:val="en-US"/>
        </w:rPr>
        <w:t>4th of June 2020</w:t>
      </w:r>
      <w:r w:rsidR="003040B1" w:rsidRPr="007A0B23">
        <w:rPr>
          <w:lang w:val="en-US"/>
        </w:rPr>
        <w:t xml:space="preserve"> (to verify correct integration, business critical)</w:t>
      </w:r>
    </w:p>
    <w:p w14:paraId="11C0920E" w14:textId="6D85CA38" w:rsidR="00C6218D" w:rsidRPr="007A0B23" w:rsidRDefault="00C6218D" w:rsidP="00C6218D">
      <w:pPr>
        <w:rPr>
          <w:sz w:val="10"/>
          <w:szCs w:val="10"/>
          <w:lang w:val="en-US"/>
        </w:rPr>
      </w:pPr>
    </w:p>
    <w:p w14:paraId="40ABC3C6" w14:textId="39CBAE8F" w:rsidR="00C6218D" w:rsidRPr="007A0B23" w:rsidRDefault="00C6218D" w:rsidP="00C6218D">
      <w:pPr>
        <w:rPr>
          <w:lang w:val="en-US"/>
        </w:rPr>
      </w:pPr>
      <w:r w:rsidRPr="007A0B23">
        <w:rPr>
          <w:lang w:val="en-US"/>
        </w:rPr>
        <w:t xml:space="preserve">OQ </w:t>
      </w:r>
      <w:r w:rsidR="00F93954">
        <w:rPr>
          <w:lang w:val="aa-ET"/>
        </w:rPr>
        <w:t>t</w:t>
      </w:r>
      <w:proofErr w:type="spellStart"/>
      <w:r w:rsidRPr="007A0B23">
        <w:rPr>
          <w:lang w:val="en-US"/>
        </w:rPr>
        <w:t>ests</w:t>
      </w:r>
      <w:proofErr w:type="spellEnd"/>
      <w:r w:rsidRPr="007A0B23">
        <w:rPr>
          <w:lang w:val="en-US"/>
        </w:rPr>
        <w:t xml:space="preserve"> with a </w:t>
      </w:r>
      <w:r w:rsidR="0009281E" w:rsidRPr="007A0B23">
        <w:rPr>
          <w:u w:val="single"/>
          <w:lang w:val="en-US"/>
        </w:rPr>
        <w:t xml:space="preserve">partial </w:t>
      </w:r>
      <w:r w:rsidR="00F93954">
        <w:rPr>
          <w:u w:val="single"/>
          <w:lang w:val="aa-ET"/>
        </w:rPr>
        <w:t>t</w:t>
      </w:r>
      <w:proofErr w:type="spellStart"/>
      <w:r w:rsidR="0009281E" w:rsidRPr="007A0B23">
        <w:rPr>
          <w:u w:val="single"/>
          <w:lang w:val="en-US"/>
        </w:rPr>
        <w:t>est</w:t>
      </w:r>
      <w:proofErr w:type="spellEnd"/>
      <w:r w:rsidR="0009281E" w:rsidRPr="007A0B23">
        <w:rPr>
          <w:u w:val="single"/>
          <w:lang w:val="en-US"/>
        </w:rPr>
        <w:t xml:space="preserve"> </w:t>
      </w:r>
      <w:r w:rsidR="00F93954">
        <w:rPr>
          <w:u w:val="single"/>
          <w:lang w:val="aa-ET"/>
        </w:rPr>
        <w:t>r</w:t>
      </w:r>
      <w:proofErr w:type="spellStart"/>
      <w:r w:rsidR="0009281E" w:rsidRPr="007A0B23">
        <w:rPr>
          <w:u w:val="single"/>
          <w:lang w:val="en-US"/>
        </w:rPr>
        <w:t>eview</w:t>
      </w:r>
      <w:proofErr w:type="spellEnd"/>
      <w:r w:rsidR="003040B1" w:rsidRPr="007A0B23">
        <w:rPr>
          <w:lang w:val="en-US"/>
        </w:rPr>
        <w:t xml:space="preserve"> to be performed on following feature files (regression only):</w:t>
      </w:r>
    </w:p>
    <w:p w14:paraId="23F06E5D" w14:textId="751A0A38" w:rsidR="0009281E" w:rsidRPr="00AE42BF" w:rsidRDefault="0009281E" w:rsidP="0009281E">
      <w:pPr>
        <w:pStyle w:val="ListParagraph"/>
        <w:numPr>
          <w:ilvl w:val="0"/>
          <w:numId w:val="6"/>
        </w:numPr>
        <w:rPr>
          <w:lang w:val="sv-SE"/>
        </w:rPr>
      </w:pPr>
      <w:r w:rsidRPr="00AE42BF">
        <w:rPr>
          <w:lang w:val="sv-SE"/>
        </w:rPr>
        <w:t xml:space="preserve">Registration of a participant, signature Version 1.0.0.0 approved by the Process Owner the </w:t>
      </w:r>
      <w:r w:rsidR="00B22039" w:rsidRPr="00AE42BF">
        <w:rPr>
          <w:lang w:val="sv-SE"/>
        </w:rPr>
        <w:t>4th of June 2020</w:t>
      </w:r>
    </w:p>
    <w:p w14:paraId="59C69C68" w14:textId="28963678" w:rsidR="0009281E" w:rsidRPr="00AE42BF" w:rsidRDefault="0009281E" w:rsidP="0009281E">
      <w:pPr>
        <w:pStyle w:val="ListParagraph"/>
        <w:numPr>
          <w:ilvl w:val="0"/>
          <w:numId w:val="6"/>
        </w:numPr>
        <w:rPr>
          <w:lang w:val="sv-SE"/>
        </w:rPr>
      </w:pPr>
      <w:r w:rsidRPr="00AE42BF">
        <w:rPr>
          <w:lang w:val="sv-SE"/>
        </w:rPr>
        <w:t xml:space="preserve">Participant’s overview, signature Version 1.0.0.0 approved by the Process Owner the </w:t>
      </w:r>
      <w:r w:rsidR="00B22039" w:rsidRPr="00AE42BF">
        <w:rPr>
          <w:lang w:val="sv-SE"/>
        </w:rPr>
        <w:t>4th of June 2020</w:t>
      </w:r>
    </w:p>
    <w:p w14:paraId="47482E1E" w14:textId="77777777" w:rsidR="00814121" w:rsidRPr="00AE42BF" w:rsidRDefault="00814121" w:rsidP="008938E8">
      <w:pPr>
        <w:rPr>
          <w:lang w:val="sv-SE"/>
        </w:rPr>
      </w:pPr>
    </w:p>
    <w:p w14:paraId="47B6CB2B" w14:textId="74BDAEFA" w:rsidR="003F1C35" w:rsidRPr="007A0B23" w:rsidRDefault="003F1C35" w:rsidP="008938E8">
      <w:pPr>
        <w:rPr>
          <w:b/>
          <w:bCs/>
          <w:lang w:val="en-US"/>
        </w:rPr>
      </w:pPr>
      <w:r w:rsidRPr="007A0B23">
        <w:rPr>
          <w:b/>
          <w:bCs/>
          <w:lang w:val="en-US"/>
        </w:rPr>
        <w:t>Personnel</w:t>
      </w:r>
      <w:r w:rsidR="00C06645" w:rsidRPr="007A0B23">
        <w:rPr>
          <w:b/>
          <w:bCs/>
          <w:lang w:val="en-US"/>
        </w:rPr>
        <w:t>/Resources</w:t>
      </w:r>
    </w:p>
    <w:p w14:paraId="5E0BA897" w14:textId="4DC88F42" w:rsidR="003F1C35" w:rsidRPr="007A0B23" w:rsidRDefault="00C9342E" w:rsidP="008938E8">
      <w:pPr>
        <w:rPr>
          <w:lang w:val="en-US"/>
        </w:rPr>
      </w:pPr>
      <w:r w:rsidRPr="007A0B23">
        <w:rPr>
          <w:lang w:val="en-US"/>
        </w:rPr>
        <w:t xml:space="preserve">Following roles and persons have an active role </w:t>
      </w:r>
      <w:r w:rsidR="00C75426" w:rsidRPr="00F93954">
        <w:rPr>
          <w:lang w:val="en-US"/>
        </w:rPr>
        <w:t xml:space="preserve">for the </w:t>
      </w:r>
      <w:r w:rsidR="00C75426">
        <w:rPr>
          <w:lang w:val="en-US"/>
        </w:rPr>
        <w:t xml:space="preserve">execution of </w:t>
      </w:r>
      <w:r w:rsidRPr="007A0B23">
        <w:rPr>
          <w:lang w:val="en-US"/>
        </w:rPr>
        <w:t>OQs:</w:t>
      </w:r>
    </w:p>
    <w:p w14:paraId="692C8F62" w14:textId="730DB846" w:rsidR="00325395" w:rsidRDefault="00325395" w:rsidP="00321256">
      <w:pPr>
        <w:pStyle w:val="ListParagraph"/>
        <w:numPr>
          <w:ilvl w:val="0"/>
          <w:numId w:val="7"/>
        </w:numPr>
      </w:pPr>
      <w:r>
        <w:t xml:space="preserve">Test Analyst: </w:t>
      </w:r>
      <w:proofErr w:type="spellStart"/>
      <w:r w:rsidR="00321256">
        <w:t>T’Challa</w:t>
      </w:r>
      <w:proofErr w:type="spellEnd"/>
      <w:r w:rsidR="00321256">
        <w:t>, ct</w:t>
      </w:r>
    </w:p>
    <w:p w14:paraId="38A9D00A" w14:textId="2CB5F89B" w:rsidR="00C9342E" w:rsidRDefault="00C9342E" w:rsidP="00321256">
      <w:pPr>
        <w:pStyle w:val="ListParagraph"/>
        <w:numPr>
          <w:ilvl w:val="0"/>
          <w:numId w:val="7"/>
        </w:numPr>
      </w:pPr>
      <w:r>
        <w:t>Process owner: Hank Mc</w:t>
      </w:r>
      <w:r w:rsidR="008131F0">
        <w:t>Koy</w:t>
      </w:r>
      <w:r w:rsidR="00321256">
        <w:t>, mh</w:t>
      </w:r>
    </w:p>
    <w:p w14:paraId="5471726C" w14:textId="594C7C23" w:rsidR="00C9342E" w:rsidRDefault="00C9342E" w:rsidP="00321256">
      <w:pPr>
        <w:pStyle w:val="ListParagraph"/>
        <w:numPr>
          <w:ilvl w:val="0"/>
          <w:numId w:val="7"/>
        </w:numPr>
      </w:pPr>
      <w:r>
        <w:t>SME: Patricia Walker</w:t>
      </w:r>
      <w:r w:rsidR="00321256">
        <w:t>, wp</w:t>
      </w:r>
    </w:p>
    <w:p w14:paraId="3FC0D64E" w14:textId="3E875588" w:rsidR="00685C3E" w:rsidRDefault="00685C3E" w:rsidP="00321256">
      <w:pPr>
        <w:pStyle w:val="ListParagraph"/>
        <w:numPr>
          <w:ilvl w:val="0"/>
          <w:numId w:val="7"/>
        </w:numPr>
      </w:pPr>
      <w:r>
        <w:t>Tester</w:t>
      </w:r>
      <w:r w:rsidR="005A3CD3">
        <w:t xml:space="preserve">: </w:t>
      </w:r>
      <w:r w:rsidR="00772C6B">
        <w:t>Scott Lang, ls</w:t>
      </w:r>
    </w:p>
    <w:p w14:paraId="31572684" w14:textId="3EC4E138" w:rsidR="00C9342E" w:rsidRDefault="00C9342E" w:rsidP="00321256">
      <w:pPr>
        <w:pStyle w:val="ListParagraph"/>
        <w:numPr>
          <w:ilvl w:val="0"/>
          <w:numId w:val="7"/>
        </w:numPr>
      </w:pPr>
      <w:r>
        <w:t>Test Reviewer</w:t>
      </w:r>
      <w:r w:rsidR="0045325B">
        <w:t xml:space="preserve">: </w:t>
      </w:r>
      <w:r w:rsidR="00772C6B">
        <w:t>Patricia Walker, wp</w:t>
      </w:r>
      <w:r w:rsidR="0045325B">
        <w:t xml:space="preserve"> </w:t>
      </w:r>
    </w:p>
    <w:p w14:paraId="0F200D5D" w14:textId="56B40120" w:rsidR="00C9342E" w:rsidRPr="00C9342E" w:rsidRDefault="00C9342E" w:rsidP="00321256">
      <w:pPr>
        <w:pStyle w:val="ListParagraph"/>
        <w:numPr>
          <w:ilvl w:val="0"/>
          <w:numId w:val="7"/>
        </w:numPr>
      </w:pPr>
      <w:r>
        <w:t>Quality Unit</w:t>
      </w:r>
      <w:r w:rsidR="0045325B">
        <w:t xml:space="preserve">: </w:t>
      </w:r>
      <w:r w:rsidR="005A3CD3">
        <w:t>Hope Pym</w:t>
      </w:r>
      <w:r w:rsidR="00321256">
        <w:t>, ph</w:t>
      </w:r>
    </w:p>
    <w:p w14:paraId="7218860B" w14:textId="77777777" w:rsidR="00814121" w:rsidRDefault="00814121" w:rsidP="008938E8"/>
    <w:p w14:paraId="419319C7" w14:textId="3296CD39" w:rsidR="003F1C35" w:rsidRPr="00F3438C" w:rsidRDefault="003F1C35" w:rsidP="008938E8">
      <w:pPr>
        <w:rPr>
          <w:b/>
          <w:bCs/>
        </w:rPr>
      </w:pPr>
      <w:r w:rsidRPr="00F3438C">
        <w:rPr>
          <w:b/>
          <w:bCs/>
        </w:rPr>
        <w:t>Methods</w:t>
      </w:r>
    </w:p>
    <w:p w14:paraId="7052F915" w14:textId="222CC6D9" w:rsidR="00375E03" w:rsidRPr="007A0B23" w:rsidRDefault="00927550" w:rsidP="00375E03">
      <w:pPr>
        <w:rPr>
          <w:lang w:val="en-US"/>
        </w:rPr>
      </w:pPr>
      <w:r w:rsidRPr="007A0B23">
        <w:rPr>
          <w:lang w:val="en-US"/>
        </w:rPr>
        <w:t xml:space="preserve">The OQ </w:t>
      </w:r>
      <w:r w:rsidR="00C75426" w:rsidRPr="00F93954">
        <w:rPr>
          <w:lang w:val="en-US"/>
        </w:rPr>
        <w:t>of the</w:t>
      </w:r>
      <w:r w:rsidR="00C75426" w:rsidRPr="007A0B23">
        <w:rPr>
          <w:lang w:val="en-US"/>
        </w:rPr>
        <w:t xml:space="preserve"> </w:t>
      </w:r>
      <w:r w:rsidRPr="007A0B23">
        <w:rPr>
          <w:lang w:val="en-US"/>
        </w:rPr>
        <w:t xml:space="preserve">JBA </w:t>
      </w:r>
      <w:r w:rsidR="00C75426" w:rsidRPr="00F93954">
        <w:rPr>
          <w:lang w:val="en-US"/>
        </w:rPr>
        <w:t xml:space="preserve">application </w:t>
      </w:r>
      <w:r w:rsidRPr="007A0B23">
        <w:rPr>
          <w:lang w:val="en-US"/>
        </w:rPr>
        <w:t xml:space="preserve">will be done by the test automation software </w:t>
      </w:r>
      <w:r w:rsidR="003F30E8" w:rsidRPr="007A0B23">
        <w:rPr>
          <w:lang w:val="en-US"/>
        </w:rPr>
        <w:t>‘</w:t>
      </w:r>
      <w:r w:rsidRPr="007A0B23">
        <w:rPr>
          <w:lang w:val="en-US"/>
        </w:rPr>
        <w:t>OQ Test App</w:t>
      </w:r>
      <w:r w:rsidR="003F30E8" w:rsidRPr="007A0B23">
        <w:rPr>
          <w:lang w:val="en-US"/>
        </w:rPr>
        <w:t>’</w:t>
      </w:r>
      <w:r w:rsidRPr="007A0B23">
        <w:rPr>
          <w:lang w:val="en-US"/>
        </w:rPr>
        <w:t xml:space="preserve">. </w:t>
      </w:r>
      <w:r w:rsidR="00375E03" w:rsidRPr="007A0B23">
        <w:rPr>
          <w:lang w:val="en-US"/>
        </w:rPr>
        <w:t>The OQ is done in an automated way based on the feature file (test scripts) and the glue code (automated tester).</w:t>
      </w:r>
    </w:p>
    <w:p w14:paraId="5E4BDEE5" w14:textId="57E7F7DF" w:rsidR="00723F11" w:rsidRPr="007A0B23" w:rsidRDefault="00723F11" w:rsidP="008938E8">
      <w:pPr>
        <w:rPr>
          <w:lang w:val="en-US"/>
        </w:rPr>
      </w:pPr>
    </w:p>
    <w:p w14:paraId="46E051F0" w14:textId="7AE6629C" w:rsidR="00692CD3" w:rsidRDefault="005B29CA" w:rsidP="008938E8">
      <w:r>
        <w:rPr>
          <w:noProof/>
          <w:lang w:val="de-CH" w:eastAsia="de-CH"/>
        </w:rPr>
        <w:drawing>
          <wp:inline distT="0" distB="0" distL="0" distR="0" wp14:anchorId="3FE048DC" wp14:editId="1E032D1D">
            <wp:extent cx="5756910" cy="2023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6B7D270F" w14:textId="63478353" w:rsidR="00692CD3" w:rsidRPr="008C4167" w:rsidRDefault="008C4167" w:rsidP="008938E8">
      <w:pPr>
        <w:rPr>
          <w:lang w:val="aa-ET"/>
        </w:rPr>
      </w:pPr>
      <w:r>
        <w:rPr>
          <w:lang w:val="aa-ET"/>
        </w:rPr>
        <w:t>Fig. 2</w:t>
      </w:r>
      <w:r w:rsidR="005B29CA">
        <w:rPr>
          <w:lang w:val="aa-ET"/>
        </w:rPr>
        <w:t>: Analogy between manual and automated testing.</w:t>
      </w:r>
    </w:p>
    <w:p w14:paraId="7AB9CA9F" w14:textId="77777777" w:rsidR="008C4167" w:rsidRPr="007A0B23" w:rsidRDefault="008C4167" w:rsidP="008938E8">
      <w:pPr>
        <w:rPr>
          <w:lang w:val="en-US"/>
        </w:rPr>
      </w:pPr>
    </w:p>
    <w:p w14:paraId="158DF94C" w14:textId="51C1C158" w:rsidR="008C4167" w:rsidRPr="007A0B23" w:rsidRDefault="008C4167" w:rsidP="008938E8">
      <w:pPr>
        <w:rPr>
          <w:lang w:val="en-US"/>
        </w:rPr>
      </w:pPr>
      <w:r w:rsidRPr="007A0B23">
        <w:rPr>
          <w:lang w:val="en-US"/>
        </w:rPr>
        <w:t xml:space="preserve">In order to assure and confirm the correctness of the tests, a </w:t>
      </w:r>
      <w:r>
        <w:rPr>
          <w:lang w:val="aa-ET"/>
        </w:rPr>
        <w:t>t</w:t>
      </w:r>
      <w:proofErr w:type="spellStart"/>
      <w:r w:rsidRPr="007A0B23">
        <w:rPr>
          <w:lang w:val="en-US"/>
        </w:rPr>
        <w:t>est</w:t>
      </w:r>
      <w:proofErr w:type="spellEnd"/>
      <w:r w:rsidRPr="007A0B23">
        <w:rPr>
          <w:lang w:val="en-US"/>
        </w:rPr>
        <w:t xml:space="preserve"> </w:t>
      </w:r>
      <w:r>
        <w:rPr>
          <w:lang w:val="aa-ET"/>
        </w:rPr>
        <w:t>r</w:t>
      </w:r>
      <w:proofErr w:type="spellStart"/>
      <w:r w:rsidRPr="007A0B23">
        <w:rPr>
          <w:lang w:val="en-US"/>
        </w:rPr>
        <w:t>eview</w:t>
      </w:r>
      <w:proofErr w:type="spellEnd"/>
      <w:r w:rsidRPr="007A0B23">
        <w:rPr>
          <w:lang w:val="en-US"/>
        </w:rPr>
        <w:t xml:space="preserve"> will be performed in a similar way as it would have been done for testing performed by a human tester.</w:t>
      </w:r>
    </w:p>
    <w:p w14:paraId="4539D934" w14:textId="4F4FC0B9" w:rsidR="00715F08" w:rsidRPr="007A0B23" w:rsidRDefault="008C4167" w:rsidP="008938E8">
      <w:pPr>
        <w:rPr>
          <w:lang w:val="en-US"/>
        </w:rPr>
      </w:pPr>
      <w:r w:rsidRPr="007A0B23">
        <w:rPr>
          <w:lang w:val="en-US"/>
        </w:rPr>
        <w:lastRenderedPageBreak/>
        <w:t xml:space="preserve">The review is </w:t>
      </w:r>
      <w:r w:rsidRPr="00F93954">
        <w:rPr>
          <w:lang w:val="en-US"/>
        </w:rPr>
        <w:t xml:space="preserve">then </w:t>
      </w:r>
      <w:r w:rsidRPr="007A0B23">
        <w:rPr>
          <w:lang w:val="en-US"/>
        </w:rPr>
        <w:t>based on the Test Results displayed in Scenarioo</w:t>
      </w:r>
      <w:r w:rsidRPr="00375E03">
        <w:rPr>
          <w:lang w:val="en-US"/>
        </w:rPr>
        <w:t xml:space="preserve"> and documented on a report</w:t>
      </w:r>
      <w:r w:rsidRPr="007A0B23">
        <w:rPr>
          <w:lang w:val="en-US"/>
        </w:rPr>
        <w:t xml:space="preserve">. The process shown in the </w:t>
      </w:r>
      <w:del w:id="1" w:author="Evelyne Daniel" w:date="2020-07-16T07:59:00Z">
        <w:r w:rsidRPr="007A0B23" w:rsidDel="007A0B23">
          <w:rPr>
            <w:lang w:val="en-US"/>
          </w:rPr>
          <w:delText>Annexe</w:delText>
        </w:r>
      </w:del>
      <w:ins w:id="2" w:author="Evelyne Daniel" w:date="2020-07-16T07:59:00Z">
        <w:r w:rsidR="007A0B23" w:rsidRPr="007A0B23">
          <w:rPr>
            <w:lang w:val="en-US"/>
          </w:rPr>
          <w:t>Annex</w:t>
        </w:r>
      </w:ins>
      <w:r w:rsidRPr="007A0B23">
        <w:rPr>
          <w:lang w:val="en-US"/>
        </w:rPr>
        <w:t xml:space="preserve"> will be followed.</w:t>
      </w:r>
    </w:p>
    <w:p w14:paraId="06BE6846" w14:textId="77777777" w:rsidR="007D6298" w:rsidRPr="007A0B23" w:rsidRDefault="007D6298" w:rsidP="008938E8">
      <w:pPr>
        <w:rPr>
          <w:lang w:val="en-US"/>
        </w:rPr>
      </w:pPr>
    </w:p>
    <w:p w14:paraId="5A7929B9" w14:textId="77777777" w:rsidR="00784B73" w:rsidRPr="007A0B23" w:rsidRDefault="00784B73" w:rsidP="00784B73">
      <w:pPr>
        <w:rPr>
          <w:b/>
          <w:bCs/>
          <w:lang w:val="en-US"/>
        </w:rPr>
      </w:pPr>
      <w:r w:rsidRPr="007A0B23">
        <w:rPr>
          <w:b/>
          <w:bCs/>
          <w:lang w:val="en-US"/>
        </w:rPr>
        <w:t>Prerequisites</w:t>
      </w:r>
    </w:p>
    <w:p w14:paraId="75428109" w14:textId="77777777" w:rsidR="00784B73" w:rsidRPr="007A0B23" w:rsidRDefault="00784B73" w:rsidP="00784B73">
      <w:pPr>
        <w:rPr>
          <w:lang w:val="en-US"/>
        </w:rPr>
      </w:pPr>
      <w:r w:rsidRPr="007A0B23">
        <w:rPr>
          <w:lang w:val="en-US"/>
        </w:rPr>
        <w:t>Before the OQ shall be performed following prerequisites needs to be fulfilled:</w:t>
      </w:r>
    </w:p>
    <w:p w14:paraId="135D2684" w14:textId="5600B2D8" w:rsidR="00784B73" w:rsidRPr="00AE42BF" w:rsidRDefault="00784B73" w:rsidP="00784B73">
      <w:pPr>
        <w:pStyle w:val="ListParagraph"/>
        <w:numPr>
          <w:ilvl w:val="0"/>
          <w:numId w:val="9"/>
        </w:numPr>
        <w:rPr>
          <w:lang w:val="sv-SE"/>
        </w:rPr>
      </w:pPr>
      <w:r w:rsidRPr="00AE42BF">
        <w:rPr>
          <w:lang w:val="sv-SE"/>
        </w:rPr>
        <w:t xml:space="preserve">IQs </w:t>
      </w:r>
      <w:r w:rsidR="008C4167">
        <w:rPr>
          <w:lang w:val="aa-ET"/>
        </w:rPr>
        <w:t xml:space="preserve">on JBA </w:t>
      </w:r>
      <w:r w:rsidR="008C4167" w:rsidRPr="00AE42BF">
        <w:rPr>
          <w:lang w:val="sv-SE"/>
        </w:rPr>
        <w:t>v.1.1.0.0</w:t>
      </w:r>
      <w:r w:rsidR="008C4167">
        <w:rPr>
          <w:lang w:val="aa-ET"/>
        </w:rPr>
        <w:t xml:space="preserve"> s</w:t>
      </w:r>
      <w:r w:rsidR="008C4167" w:rsidRPr="00AE42BF">
        <w:rPr>
          <w:lang w:val="sv-SE"/>
        </w:rPr>
        <w:t>uccessfully performed</w:t>
      </w:r>
    </w:p>
    <w:p w14:paraId="779B4D52" w14:textId="77777777" w:rsidR="00784B73" w:rsidRPr="00D24907" w:rsidRDefault="00784B73" w:rsidP="00784B73">
      <w:pPr>
        <w:pStyle w:val="ListParagraph"/>
        <w:numPr>
          <w:ilvl w:val="0"/>
          <w:numId w:val="9"/>
        </w:numPr>
      </w:pPr>
      <w:r>
        <w:t xml:space="preserve">OQ Test App </w:t>
      </w:r>
      <w:proofErr w:type="spellStart"/>
      <w:r>
        <w:t>validated</w:t>
      </w:r>
      <w:proofErr w:type="spellEnd"/>
    </w:p>
    <w:p w14:paraId="1BF24BE9" w14:textId="0A07F426" w:rsidR="00784B73" w:rsidRDefault="00784B73" w:rsidP="00784B73">
      <w:pPr>
        <w:pStyle w:val="ListParagraph"/>
        <w:numPr>
          <w:ilvl w:val="0"/>
          <w:numId w:val="9"/>
        </w:numPr>
      </w:pPr>
      <w:r>
        <w:t xml:space="preserve">Scenarioo </w:t>
      </w:r>
      <w:r w:rsidR="008C4167">
        <w:rPr>
          <w:lang w:val="aa-ET"/>
        </w:rPr>
        <w:t>v</w:t>
      </w:r>
      <w:r>
        <w:t>alidated</w:t>
      </w:r>
    </w:p>
    <w:p w14:paraId="3956ECB5" w14:textId="77777777" w:rsidR="00784B73" w:rsidRDefault="00784B73" w:rsidP="00F93954">
      <w:pPr>
        <w:pStyle w:val="ListParagraph"/>
      </w:pPr>
    </w:p>
    <w:p w14:paraId="0FAA9B3A" w14:textId="77777777" w:rsidR="00784B73" w:rsidRPr="00F3438C" w:rsidRDefault="00784B73" w:rsidP="00784B73">
      <w:pPr>
        <w:rPr>
          <w:b/>
          <w:bCs/>
        </w:rPr>
      </w:pPr>
      <w:r w:rsidRPr="00F3438C">
        <w:rPr>
          <w:b/>
          <w:bCs/>
        </w:rPr>
        <w:t>Environment</w:t>
      </w:r>
    </w:p>
    <w:p w14:paraId="1F11C036" w14:textId="77777777" w:rsidR="00784B73" w:rsidRDefault="00784B73" w:rsidP="00784B73">
      <w:r>
        <w:t>JBA Test Environment Platform.</w:t>
      </w:r>
    </w:p>
    <w:p w14:paraId="4A38C951" w14:textId="77777777" w:rsidR="00784B73" w:rsidRDefault="00784B73" w:rsidP="00784B73"/>
    <w:p w14:paraId="7F900F99" w14:textId="77777777" w:rsidR="00784B73" w:rsidRPr="00AE42BF" w:rsidRDefault="00784B73" w:rsidP="00784B73">
      <w:pPr>
        <w:rPr>
          <w:lang w:val="sv-SE"/>
        </w:rPr>
      </w:pPr>
      <w:r w:rsidRPr="00AE42BF">
        <w:rPr>
          <w:b/>
          <w:bCs/>
          <w:lang w:val="sv-SE"/>
        </w:rPr>
        <w:t>Tools</w:t>
      </w:r>
      <w:r w:rsidRPr="00AE42BF">
        <w:rPr>
          <w:lang w:val="sv-SE"/>
        </w:rPr>
        <w:t xml:space="preserve"> (including automated test tools)</w:t>
      </w:r>
    </w:p>
    <w:p w14:paraId="54B3655B" w14:textId="77777777" w:rsidR="00784B73" w:rsidRPr="00AE42BF" w:rsidRDefault="00784B73" w:rsidP="00784B73">
      <w:pPr>
        <w:rPr>
          <w:lang w:val="sv-SE"/>
        </w:rPr>
      </w:pPr>
      <w:r w:rsidRPr="00AE42BF">
        <w:rPr>
          <w:lang w:val="sv-SE"/>
        </w:rPr>
        <w:t>Following tools have to be used:</w:t>
      </w:r>
    </w:p>
    <w:p w14:paraId="014428CF" w14:textId="77777777" w:rsidR="00784B73" w:rsidRPr="007A0B23" w:rsidRDefault="00784B73" w:rsidP="00784B73">
      <w:pPr>
        <w:pStyle w:val="ListParagraph"/>
        <w:numPr>
          <w:ilvl w:val="0"/>
          <w:numId w:val="10"/>
        </w:numPr>
        <w:rPr>
          <w:lang w:val="en-US"/>
        </w:rPr>
      </w:pPr>
      <w:r w:rsidRPr="007A0B23">
        <w:rPr>
          <w:lang w:val="en-US"/>
        </w:rPr>
        <w:t>OQ Test App: To perform the OQ testing in an automated way</w:t>
      </w:r>
    </w:p>
    <w:p w14:paraId="2EDE2B06" w14:textId="77777777" w:rsidR="00784B73" w:rsidRPr="00AE42BF" w:rsidRDefault="00784B73" w:rsidP="00784B73">
      <w:pPr>
        <w:pStyle w:val="ListParagraph"/>
        <w:numPr>
          <w:ilvl w:val="0"/>
          <w:numId w:val="10"/>
        </w:numPr>
        <w:rPr>
          <w:lang w:val="sv-SE"/>
        </w:rPr>
      </w:pPr>
      <w:r w:rsidRPr="00AE42BF">
        <w:rPr>
          <w:lang w:val="sv-SE"/>
        </w:rPr>
        <w:t>Scenarioo: To display the test results for review and approval</w:t>
      </w:r>
    </w:p>
    <w:p w14:paraId="1C2543E6" w14:textId="77777777" w:rsidR="00784B73" w:rsidRPr="00AE42BF" w:rsidRDefault="00784B73" w:rsidP="00784B73">
      <w:pPr>
        <w:rPr>
          <w:lang w:val="sv-SE"/>
        </w:rPr>
      </w:pPr>
    </w:p>
    <w:p w14:paraId="50288E2E" w14:textId="77777777" w:rsidR="0027436C" w:rsidRPr="00AE42BF" w:rsidRDefault="0027436C" w:rsidP="0027436C">
      <w:pPr>
        <w:rPr>
          <w:b/>
          <w:bCs/>
          <w:lang w:val="sv-SE"/>
        </w:rPr>
      </w:pPr>
      <w:r w:rsidRPr="00AE42BF">
        <w:rPr>
          <w:b/>
          <w:bCs/>
          <w:lang w:val="sv-SE"/>
        </w:rPr>
        <w:t>Reference to Specifications</w:t>
      </w:r>
    </w:p>
    <w:p w14:paraId="3EE34F75" w14:textId="2369E0BA" w:rsidR="0027436C" w:rsidRPr="007A0B23" w:rsidRDefault="0027436C" w:rsidP="0027436C">
      <w:pPr>
        <w:rPr>
          <w:lang w:val="en-US"/>
        </w:rPr>
      </w:pPr>
      <w:r w:rsidRPr="00AE42BF">
        <w:rPr>
          <w:lang w:val="sv-SE"/>
        </w:rPr>
        <w:t>As the feature file is a combined</w:t>
      </w:r>
      <w:r w:rsidR="001A607A">
        <w:rPr>
          <w:lang w:val="aa-ET"/>
        </w:rPr>
        <w:t xml:space="preserve"> functional</w:t>
      </w:r>
      <w:r w:rsidRPr="00AE42BF">
        <w:rPr>
          <w:lang w:val="sv-SE"/>
        </w:rPr>
        <w:t xml:space="preserve"> specification and test script</w:t>
      </w:r>
      <w:r w:rsidR="001A607A">
        <w:rPr>
          <w:lang w:val="aa-ET"/>
        </w:rPr>
        <w:t xml:space="preserve"> document</w:t>
      </w:r>
      <w:r w:rsidRPr="00AE42BF">
        <w:rPr>
          <w:lang w:val="sv-SE"/>
        </w:rPr>
        <w:t xml:space="preserve">, </w:t>
      </w:r>
      <w:r w:rsidR="001A607A">
        <w:rPr>
          <w:lang w:val="aa-ET"/>
        </w:rPr>
        <w:t>only the references to the user requirements</w:t>
      </w:r>
      <w:r w:rsidRPr="00AE42BF">
        <w:rPr>
          <w:lang w:val="sv-SE"/>
        </w:rPr>
        <w:t xml:space="preserve"> </w:t>
      </w:r>
      <w:r w:rsidR="001A607A">
        <w:rPr>
          <w:lang w:val="aa-ET"/>
        </w:rPr>
        <w:t>are needed</w:t>
      </w:r>
      <w:r w:rsidRPr="00AE42BF">
        <w:rPr>
          <w:lang w:val="sv-SE"/>
        </w:rPr>
        <w:t xml:space="preserve">. </w:t>
      </w:r>
      <w:r w:rsidR="001A607A" w:rsidRPr="007A0B23">
        <w:rPr>
          <w:lang w:val="en-US"/>
        </w:rPr>
        <w:t>The user requirements are identified by their unique ID, which is noted in the "Specification brief" section of the feature file.</w:t>
      </w:r>
    </w:p>
    <w:p w14:paraId="316BFFB1" w14:textId="77777777" w:rsidR="0027436C" w:rsidRPr="007A0B23" w:rsidRDefault="0027436C" w:rsidP="0027436C">
      <w:pPr>
        <w:rPr>
          <w:lang w:val="en-US"/>
        </w:rPr>
      </w:pPr>
    </w:p>
    <w:p w14:paraId="0CC249E6" w14:textId="77777777" w:rsidR="0027436C" w:rsidRPr="007A0B23" w:rsidRDefault="0027436C" w:rsidP="0027436C">
      <w:pPr>
        <w:rPr>
          <w:b/>
          <w:bCs/>
          <w:lang w:val="en-US"/>
        </w:rPr>
      </w:pPr>
      <w:r w:rsidRPr="007A0B23">
        <w:rPr>
          <w:b/>
          <w:bCs/>
          <w:lang w:val="en-US"/>
        </w:rPr>
        <w:t>Required Documentation</w:t>
      </w:r>
    </w:p>
    <w:p w14:paraId="1499A4F2" w14:textId="77777777" w:rsidR="0027436C" w:rsidRPr="007A0B23" w:rsidRDefault="0027436C" w:rsidP="0027436C">
      <w:pPr>
        <w:rPr>
          <w:lang w:val="en-US"/>
        </w:rPr>
      </w:pPr>
      <w:r w:rsidRPr="007A0B23">
        <w:rPr>
          <w:lang w:val="en-US"/>
        </w:rPr>
        <w:t>Following documentation are required for OQ:</w:t>
      </w:r>
    </w:p>
    <w:p w14:paraId="655987B7" w14:textId="77777777" w:rsidR="0027436C" w:rsidRPr="007A0B23" w:rsidRDefault="0027436C" w:rsidP="0027436C">
      <w:pPr>
        <w:pStyle w:val="ListParagraph"/>
        <w:numPr>
          <w:ilvl w:val="0"/>
          <w:numId w:val="8"/>
        </w:numPr>
        <w:rPr>
          <w:lang w:val="en-US"/>
        </w:rPr>
      </w:pPr>
      <w:r w:rsidRPr="007A0B23">
        <w:rPr>
          <w:lang w:val="en-US"/>
        </w:rPr>
        <w:t xml:space="preserve">Feature Files: Written by the </w:t>
      </w:r>
      <w:proofErr w:type="spellStart"/>
      <w:r w:rsidRPr="007A0B23">
        <w:rPr>
          <w:lang w:val="en-US"/>
        </w:rPr>
        <w:t>ThreeAmigos</w:t>
      </w:r>
      <w:proofErr w:type="spellEnd"/>
      <w:r w:rsidRPr="007A0B23">
        <w:rPr>
          <w:lang w:val="en-US"/>
        </w:rPr>
        <w:t xml:space="preserve"> or a delegate, reviewed by the SME and approved by the Process Owner.</w:t>
      </w:r>
    </w:p>
    <w:p w14:paraId="36B87356" w14:textId="77777777" w:rsidR="0027436C" w:rsidRPr="007A0B23" w:rsidRDefault="0027436C" w:rsidP="0027436C">
      <w:pPr>
        <w:pStyle w:val="ListParagraph"/>
        <w:numPr>
          <w:ilvl w:val="0"/>
          <w:numId w:val="8"/>
        </w:numPr>
        <w:rPr>
          <w:lang w:val="en-US"/>
        </w:rPr>
      </w:pPr>
      <w:r w:rsidRPr="007A0B23">
        <w:rPr>
          <w:lang w:val="en-US"/>
        </w:rPr>
        <w:t>Glue Code: Written by the supplier (</w:t>
      </w:r>
      <w:proofErr w:type="spellStart"/>
      <w:r w:rsidRPr="007A0B23">
        <w:rPr>
          <w:lang w:val="en-US"/>
        </w:rPr>
        <w:t>incl</w:t>
      </w:r>
      <w:proofErr w:type="spellEnd"/>
      <w:r w:rsidRPr="007A0B23">
        <w:rPr>
          <w:lang w:val="en-US"/>
        </w:rPr>
        <w:t xml:space="preserve"> a code review), 2nd code review by the Tester on the changed parts of the Glue Code.</w:t>
      </w:r>
    </w:p>
    <w:p w14:paraId="5D2D8DBF" w14:textId="77777777" w:rsidR="0027436C" w:rsidRPr="007A0B23" w:rsidRDefault="0027436C" w:rsidP="0027436C">
      <w:pPr>
        <w:pStyle w:val="ListParagraph"/>
        <w:numPr>
          <w:ilvl w:val="0"/>
          <w:numId w:val="8"/>
        </w:numPr>
        <w:rPr>
          <w:lang w:val="en-US"/>
        </w:rPr>
      </w:pPr>
      <w:r w:rsidRPr="007A0B23">
        <w:rPr>
          <w:lang w:val="en-US"/>
        </w:rPr>
        <w:t xml:space="preserve">Test Result: consists of the </w:t>
      </w:r>
      <w:proofErr w:type="spellStart"/>
      <w:r w:rsidRPr="007A0B23">
        <w:rPr>
          <w:lang w:val="en-US"/>
        </w:rPr>
        <w:t>autogenerated</w:t>
      </w:r>
      <w:proofErr w:type="spellEnd"/>
      <w:r w:rsidRPr="007A0B23">
        <w:rPr>
          <w:lang w:val="en-US"/>
        </w:rPr>
        <w:t xml:space="preserve"> test results by the OQ Test App and the filled in document Doc_JBA_v.1.1.0_TER_OQ version 1.0:  reviewed by the Test Reviewer, approved by the QA.</w:t>
      </w:r>
    </w:p>
    <w:p w14:paraId="40311CE8" w14:textId="2409CAAE" w:rsidR="00784B73" w:rsidRPr="007A0B23" w:rsidRDefault="0027436C" w:rsidP="00784B73">
      <w:pPr>
        <w:pStyle w:val="ListParagraph"/>
        <w:numPr>
          <w:ilvl w:val="0"/>
          <w:numId w:val="8"/>
        </w:numPr>
        <w:rPr>
          <w:lang w:val="en-US"/>
        </w:rPr>
      </w:pPr>
      <w:r w:rsidRPr="007A0B23">
        <w:rPr>
          <w:lang w:val="en-US"/>
        </w:rPr>
        <w:t>Test Report based on Doc_JBA_v.1.1.0_TRep_OQ version 1.0: filled in by the Test Reviewer, reviewed and approved by the QA</w:t>
      </w:r>
    </w:p>
    <w:p w14:paraId="26B13C3F" w14:textId="77777777" w:rsidR="00320422" w:rsidRPr="007A0B23" w:rsidRDefault="00320422" w:rsidP="00320422">
      <w:pPr>
        <w:pStyle w:val="ListParagraph"/>
        <w:rPr>
          <w:lang w:val="en-US"/>
        </w:rPr>
      </w:pPr>
    </w:p>
    <w:p w14:paraId="1658181B" w14:textId="2DE7685A" w:rsidR="00784B73" w:rsidRPr="00F93954" w:rsidRDefault="00784B73" w:rsidP="00784B73">
      <w:pPr>
        <w:rPr>
          <w:b/>
          <w:bCs/>
          <w:lang w:val="en-US"/>
        </w:rPr>
      </w:pPr>
      <w:r w:rsidRPr="007A0B23">
        <w:rPr>
          <w:b/>
          <w:bCs/>
          <w:lang w:val="en-US"/>
        </w:rPr>
        <w:t xml:space="preserve">Test </w:t>
      </w:r>
      <w:r w:rsidRPr="00F93954">
        <w:rPr>
          <w:b/>
          <w:bCs/>
          <w:lang w:val="en-US"/>
        </w:rPr>
        <w:t>E</w:t>
      </w:r>
      <w:r>
        <w:rPr>
          <w:b/>
          <w:bCs/>
          <w:lang w:val="en-US"/>
        </w:rPr>
        <w:t>xecution</w:t>
      </w:r>
    </w:p>
    <w:p w14:paraId="5A04E043" w14:textId="5E5D5122" w:rsidR="00784B73" w:rsidRPr="00320422" w:rsidRDefault="00320422" w:rsidP="00784B73">
      <w:pPr>
        <w:rPr>
          <w:lang w:val="aa-ET"/>
        </w:rPr>
      </w:pPr>
      <w:r w:rsidRPr="00320422">
        <w:rPr>
          <w:lang w:val="en-US"/>
        </w:rPr>
        <w:t xml:space="preserve">The execution of the tests includes </w:t>
      </w:r>
      <w:r>
        <w:rPr>
          <w:lang w:val="aa-ET"/>
        </w:rPr>
        <w:t>setting up</w:t>
      </w:r>
      <w:r w:rsidRPr="00320422">
        <w:rPr>
          <w:lang w:val="en-US"/>
        </w:rPr>
        <w:t xml:space="preserve"> the OQ Test App, running the automated runs (first as a dry run, then as a validation run) and filling out the form Doc_JBA_v.1.1.0_TER_OQ version 1.0</w:t>
      </w:r>
      <w:r>
        <w:rPr>
          <w:lang w:val="aa-ET"/>
        </w:rPr>
        <w:t xml:space="preserve">. A zip file of the test results is placed in the folder </w:t>
      </w:r>
      <w:hyperlink r:id="rId14" w:history="1">
        <w:r w:rsidRPr="00AE42BF">
          <w:rPr>
            <w:rStyle w:val="Hyperlink"/>
            <w:lang w:val="aa-ET"/>
          </w:rPr>
          <w:t>\\dia\InterneProjekte\BDD4OQ\JBA\v.1.1.0.0\OQ\TestResults</w:t>
        </w:r>
      </w:hyperlink>
      <w:r w:rsidRPr="00AE42BF">
        <w:rPr>
          <w:lang w:val="aa-ET"/>
        </w:rPr>
        <w:t>.</w:t>
      </w:r>
    </w:p>
    <w:p w14:paraId="315AE99D" w14:textId="7860F7DA" w:rsidR="00320422" w:rsidRPr="00AE42BF" w:rsidRDefault="00320422" w:rsidP="00784B73">
      <w:pPr>
        <w:rPr>
          <w:lang w:val="aa-ET"/>
        </w:rPr>
      </w:pPr>
    </w:p>
    <w:p w14:paraId="3B116486" w14:textId="254A4C1D" w:rsidR="00320422" w:rsidRPr="00AE42BF" w:rsidRDefault="00320422" w:rsidP="00784B73">
      <w:pPr>
        <w:rPr>
          <w:lang w:val="aa-ET"/>
        </w:rPr>
      </w:pPr>
    </w:p>
    <w:p w14:paraId="2E56A970" w14:textId="4DAEEA4E" w:rsidR="00320422" w:rsidRPr="00AE42BF" w:rsidRDefault="00320422" w:rsidP="00784B73">
      <w:pPr>
        <w:rPr>
          <w:lang w:val="aa-ET"/>
        </w:rPr>
      </w:pPr>
    </w:p>
    <w:p w14:paraId="4A5F8A27" w14:textId="4E43CF83" w:rsidR="00320422" w:rsidRPr="00AE42BF" w:rsidRDefault="00320422" w:rsidP="00784B73">
      <w:pPr>
        <w:rPr>
          <w:lang w:val="aa-ET"/>
        </w:rPr>
      </w:pPr>
    </w:p>
    <w:p w14:paraId="1A7CAA29" w14:textId="3B98AB01" w:rsidR="00320422" w:rsidRPr="00AE42BF" w:rsidRDefault="00320422" w:rsidP="00784B73">
      <w:pPr>
        <w:rPr>
          <w:lang w:val="aa-ET"/>
        </w:rPr>
      </w:pPr>
    </w:p>
    <w:p w14:paraId="6AE52379" w14:textId="738EB830" w:rsidR="00320422" w:rsidRPr="00AE42BF" w:rsidRDefault="00320422" w:rsidP="00784B73">
      <w:pPr>
        <w:rPr>
          <w:lang w:val="aa-ET"/>
        </w:rPr>
      </w:pPr>
    </w:p>
    <w:p w14:paraId="453D048B" w14:textId="50E4331E" w:rsidR="00320422" w:rsidRPr="00AE42BF" w:rsidRDefault="00320422" w:rsidP="00784B73">
      <w:pPr>
        <w:rPr>
          <w:lang w:val="aa-ET"/>
        </w:rPr>
      </w:pPr>
    </w:p>
    <w:p w14:paraId="5D89F1F2" w14:textId="77777777" w:rsidR="00320422" w:rsidRPr="00AE42BF" w:rsidRDefault="00320422" w:rsidP="00784B73">
      <w:pPr>
        <w:rPr>
          <w:lang w:val="aa-ET"/>
        </w:rPr>
      </w:pPr>
    </w:p>
    <w:p w14:paraId="755728B1" w14:textId="63F02DEA" w:rsidR="00196A52" w:rsidRPr="00AE42BF" w:rsidRDefault="00196A52" w:rsidP="008938E8">
      <w:pPr>
        <w:rPr>
          <w:b/>
          <w:bCs/>
          <w:lang w:val="aa-ET"/>
        </w:rPr>
      </w:pPr>
      <w:r w:rsidRPr="00AE42BF">
        <w:rPr>
          <w:b/>
          <w:bCs/>
          <w:lang w:val="aa-ET"/>
        </w:rPr>
        <w:lastRenderedPageBreak/>
        <w:t>Test Review</w:t>
      </w:r>
    </w:p>
    <w:p w14:paraId="250642B0" w14:textId="4BD3695E" w:rsidR="00196A52" w:rsidRPr="007A0B23" w:rsidRDefault="00CD65D3" w:rsidP="008938E8">
      <w:pPr>
        <w:rPr>
          <w:lang w:val="en-US"/>
        </w:rPr>
      </w:pPr>
      <w:r w:rsidRPr="007A0B23">
        <w:rPr>
          <w:lang w:val="en-US"/>
        </w:rPr>
        <w:t>The test results will be reviewed and based on that review a report will be written.</w:t>
      </w:r>
    </w:p>
    <w:p w14:paraId="2414CB92" w14:textId="2FC858F8" w:rsidR="00CD65D3" w:rsidRPr="007A0B23" w:rsidRDefault="00CD65D3" w:rsidP="008938E8">
      <w:pPr>
        <w:rPr>
          <w:lang w:val="en-US"/>
        </w:rPr>
      </w:pPr>
      <w:r w:rsidRPr="007A0B23">
        <w:rPr>
          <w:lang w:val="en-US"/>
        </w:rPr>
        <w:t xml:space="preserve">To guide that process the document </w:t>
      </w:r>
      <w:r w:rsidR="00734047" w:rsidRPr="00F93954">
        <w:rPr>
          <w:lang w:val="en-US"/>
        </w:rPr>
        <w:t>„</w:t>
      </w:r>
      <w:r w:rsidR="00734047">
        <w:rPr>
          <w:lang w:val="en-US"/>
        </w:rPr>
        <w:t xml:space="preserve">Test Report form” </w:t>
      </w:r>
      <w:r w:rsidRPr="007A0B23">
        <w:rPr>
          <w:lang w:val="en-US"/>
        </w:rPr>
        <w:t>Doc_JBA_v.1.0.0_TRep_OQ version 1.0 has to be used, filled in and signed by the Test Reviewer.</w:t>
      </w:r>
    </w:p>
    <w:p w14:paraId="77221E62" w14:textId="2C1E28DE" w:rsidR="00CD65D3" w:rsidRPr="007A0B23" w:rsidRDefault="00CD65D3" w:rsidP="008938E8">
      <w:pPr>
        <w:rPr>
          <w:lang w:val="en-US"/>
        </w:rPr>
      </w:pPr>
      <w:r w:rsidRPr="007A0B23">
        <w:rPr>
          <w:lang w:val="en-US"/>
        </w:rPr>
        <w:t>In order to view the test results in Scenarioo, the zip file found in</w:t>
      </w:r>
      <w:r w:rsidR="00C75426" w:rsidRPr="00F93954">
        <w:rPr>
          <w:lang w:val="en-US"/>
        </w:rPr>
        <w:t>:</w:t>
      </w:r>
      <w:r w:rsidRPr="007A0B23">
        <w:rPr>
          <w:lang w:val="en-US"/>
        </w:rPr>
        <w:t xml:space="preserve"> </w:t>
      </w:r>
    </w:p>
    <w:p w14:paraId="291BCB6E" w14:textId="010807C1" w:rsidR="00CD65D3" w:rsidRPr="007A0B23" w:rsidRDefault="0041482D" w:rsidP="008938E8">
      <w:pPr>
        <w:rPr>
          <w:lang w:val="en-US"/>
        </w:rPr>
      </w:pPr>
      <w:hyperlink r:id="rId15" w:history="1">
        <w:r w:rsidR="00715F08" w:rsidRPr="00AE42BF">
          <w:rPr>
            <w:rStyle w:val="Hyperlink"/>
            <w:lang w:val="sv-SE"/>
          </w:rPr>
          <w:t>\\dia\InterneProjekte\BDD4OQ\JBA\v.1.1.0.0\OQ\TestResults</w:t>
        </w:r>
      </w:hyperlink>
      <w:r w:rsidR="000A6750" w:rsidRPr="00AE42BF">
        <w:rPr>
          <w:lang w:val="sv-SE"/>
        </w:rPr>
        <w:t xml:space="preserve"> is</w:t>
      </w:r>
      <w:r w:rsidR="00CD65D3" w:rsidRPr="00AE42BF">
        <w:rPr>
          <w:lang w:val="sv-SE"/>
        </w:rPr>
        <w:t xml:space="preserve"> taken</w:t>
      </w:r>
      <w:r w:rsidR="004118DE" w:rsidRPr="00AE42BF">
        <w:rPr>
          <w:lang w:val="sv-SE"/>
        </w:rPr>
        <w:t xml:space="preserve"> and checked if</w:t>
      </w:r>
      <w:r w:rsidR="00CD65D3" w:rsidRPr="00AE42BF">
        <w:rPr>
          <w:lang w:val="sv-SE"/>
        </w:rPr>
        <w:t xml:space="preserve"> the signature of the tester </w:t>
      </w:r>
      <w:r w:rsidR="009E1C4A" w:rsidRPr="00AE42BF">
        <w:rPr>
          <w:lang w:val="sv-SE"/>
        </w:rPr>
        <w:t xml:space="preserve">is valid. </w:t>
      </w:r>
      <w:r w:rsidR="009E1C4A" w:rsidRPr="007A0B23">
        <w:rPr>
          <w:lang w:val="en-US"/>
        </w:rPr>
        <w:t>The zip-file is unzipped and the folder with the test results is put into the location</w:t>
      </w:r>
      <w:r w:rsidR="00C75426" w:rsidRPr="00F93954">
        <w:rPr>
          <w:lang w:val="en-US"/>
        </w:rPr>
        <w:t>:</w:t>
      </w:r>
      <w:r w:rsidR="009E1C4A" w:rsidRPr="007A0B23">
        <w:rPr>
          <w:lang w:val="en-US"/>
        </w:rPr>
        <w:t xml:space="preserve"> </w:t>
      </w:r>
    </w:p>
    <w:p w14:paraId="18B3E146" w14:textId="25BA7490" w:rsidR="000A6750" w:rsidRPr="000A6750" w:rsidRDefault="00B97B6D" w:rsidP="000A6750">
      <w:pPr>
        <w:rPr>
          <w:lang w:val="sv-SE"/>
        </w:rPr>
      </w:pPr>
      <w:hyperlink r:id="rId16" w:history="1">
        <w:r w:rsidRPr="00274AE9">
          <w:rPr>
            <w:rStyle w:val="Hyperlink"/>
            <w:lang w:val="sv-SE"/>
          </w:rPr>
          <w:t>\\dia\InterneProjekte\BDD4OQ\Scenarioo\Reports\</w:t>
        </w:r>
        <w:r w:rsidRPr="00274AE9">
          <w:rPr>
            <w:rStyle w:val="Hyperlink"/>
            <w:lang w:val="aa-ET"/>
          </w:rPr>
          <w:t xml:space="preserve">JBA Version </w:t>
        </w:r>
        <w:r w:rsidRPr="00274AE9">
          <w:rPr>
            <w:rStyle w:val="Hyperlink"/>
            <w:lang w:val="sv-SE"/>
          </w:rPr>
          <w:t>1.1.</w:t>
        </w:r>
        <w:r w:rsidRPr="00274AE9">
          <w:rPr>
            <w:rStyle w:val="Hyperlink"/>
            <w:lang w:val="aa-ET"/>
          </w:rPr>
          <w:t>0.</w:t>
        </w:r>
        <w:r w:rsidRPr="00274AE9">
          <w:rPr>
            <w:rStyle w:val="Hyperlink"/>
            <w:lang w:val="sv-SE"/>
          </w:rPr>
          <w:t>0</w:t>
        </w:r>
      </w:hyperlink>
      <w:r w:rsidR="000A6750" w:rsidRPr="000A6750">
        <w:rPr>
          <w:lang w:val="sv-SE"/>
        </w:rPr>
        <w:t xml:space="preserve"> </w:t>
      </w:r>
    </w:p>
    <w:p w14:paraId="6ECB9199" w14:textId="4639D579" w:rsidR="004118DE" w:rsidRPr="007A0B23" w:rsidRDefault="004118DE" w:rsidP="000A6750">
      <w:pPr>
        <w:rPr>
          <w:lang w:val="en-US"/>
        </w:rPr>
      </w:pPr>
      <w:r w:rsidRPr="007A0B23">
        <w:rPr>
          <w:lang w:val="en-US"/>
        </w:rPr>
        <w:t>Scenarioo can then be started and the res</w:t>
      </w:r>
      <w:r w:rsidR="000A6750" w:rsidRPr="007A0B23">
        <w:rPr>
          <w:lang w:val="en-US"/>
        </w:rPr>
        <w:t>u</w:t>
      </w:r>
      <w:r w:rsidRPr="007A0B23">
        <w:rPr>
          <w:lang w:val="en-US"/>
        </w:rPr>
        <w:t xml:space="preserve">lts viewed in the </w:t>
      </w:r>
      <w:r w:rsidR="00084EFB" w:rsidRPr="007A0B23">
        <w:rPr>
          <w:lang w:val="en-US"/>
        </w:rPr>
        <w:t>Chrome</w:t>
      </w:r>
      <w:r w:rsidRPr="007A0B23">
        <w:rPr>
          <w:lang w:val="en-US"/>
        </w:rPr>
        <w:t xml:space="preserve"> browser with following </w:t>
      </w:r>
      <w:proofErr w:type="gramStart"/>
      <w:r w:rsidRPr="007A0B23">
        <w:rPr>
          <w:lang w:val="en-US"/>
        </w:rPr>
        <w:t>url</w:t>
      </w:r>
      <w:proofErr w:type="gramEnd"/>
      <w:r w:rsidRPr="007A0B23">
        <w:rPr>
          <w:lang w:val="en-US"/>
        </w:rPr>
        <w:t>:</w:t>
      </w:r>
      <w:r w:rsidR="000A6750" w:rsidRPr="007A0B23">
        <w:rPr>
          <w:lang w:val="en-US"/>
        </w:rPr>
        <w:t xml:space="preserve"> </w:t>
      </w:r>
      <w:hyperlink r:id="rId17" w:history="1">
        <w:r w:rsidR="000A6750" w:rsidRPr="007A0B23">
          <w:rPr>
            <w:rStyle w:val="Hyperlink"/>
            <w:lang w:val="en-US"/>
          </w:rPr>
          <w:t>http://localhost:8080/scenarioo/</w:t>
        </w:r>
      </w:hyperlink>
    </w:p>
    <w:p w14:paraId="66D130AC" w14:textId="56814255" w:rsidR="004118DE" w:rsidRPr="007A0B23" w:rsidRDefault="000A6750" w:rsidP="008938E8">
      <w:pPr>
        <w:rPr>
          <w:lang w:val="en-US"/>
        </w:rPr>
      </w:pPr>
      <w:r w:rsidRPr="007A0B23">
        <w:rPr>
          <w:lang w:val="en-US"/>
        </w:rPr>
        <w:t>The filled-in and signed form Doc_JBA_v.1.0.0_TRep_OQ should be placed in following folder for approval:</w:t>
      </w:r>
    </w:p>
    <w:p w14:paraId="07879080" w14:textId="5B4DE06C" w:rsidR="000A6750" w:rsidRPr="007A0B23" w:rsidRDefault="0041482D" w:rsidP="008938E8">
      <w:pPr>
        <w:rPr>
          <w:lang w:val="en-US"/>
        </w:rPr>
      </w:pPr>
      <w:hyperlink r:id="rId18" w:history="1">
        <w:r w:rsidR="00715F08" w:rsidRPr="007A0B23">
          <w:rPr>
            <w:rStyle w:val="Hyperlink"/>
            <w:lang w:val="en-US"/>
          </w:rPr>
          <w:t>\\dia\InterneProjekte\BDD4OQ\JBA\v.1.1.0.0\OQ\TestReview</w:t>
        </w:r>
      </w:hyperlink>
    </w:p>
    <w:p w14:paraId="59BBD12F" w14:textId="77777777" w:rsidR="007D6298" w:rsidRPr="007A0B23" w:rsidRDefault="007D6298" w:rsidP="008938E8">
      <w:pPr>
        <w:rPr>
          <w:lang w:val="en-US"/>
        </w:rPr>
      </w:pPr>
    </w:p>
    <w:p w14:paraId="29FAB847" w14:textId="48FD103C" w:rsidR="000A6750" w:rsidRPr="00AE42BF" w:rsidRDefault="00DE04C3" w:rsidP="008938E8">
      <w:pPr>
        <w:rPr>
          <w:lang w:val="sv-SE"/>
        </w:rPr>
      </w:pPr>
      <w:r w:rsidRPr="00AE42BF">
        <w:rPr>
          <w:lang w:val="sv-SE"/>
        </w:rPr>
        <w:t xml:space="preserve">Two types of </w:t>
      </w:r>
      <w:r w:rsidR="00DA1FF1">
        <w:rPr>
          <w:lang w:val="aa-ET"/>
        </w:rPr>
        <w:t>t</w:t>
      </w:r>
      <w:r w:rsidRPr="00AE42BF">
        <w:rPr>
          <w:lang w:val="sv-SE"/>
        </w:rPr>
        <w:t xml:space="preserve">est </w:t>
      </w:r>
      <w:r w:rsidR="00DA1FF1">
        <w:rPr>
          <w:lang w:val="aa-ET"/>
        </w:rPr>
        <w:t>r</w:t>
      </w:r>
      <w:r w:rsidRPr="00AE42BF">
        <w:rPr>
          <w:lang w:val="sv-SE"/>
        </w:rPr>
        <w:t>eviews are foreseen:</w:t>
      </w:r>
    </w:p>
    <w:p w14:paraId="414C6D26" w14:textId="2DD0597D" w:rsidR="00DE04C3" w:rsidRPr="00AE42BF" w:rsidRDefault="00DE04C3" w:rsidP="00450F37">
      <w:pPr>
        <w:pStyle w:val="ListParagraph"/>
        <w:numPr>
          <w:ilvl w:val="0"/>
          <w:numId w:val="11"/>
        </w:numPr>
        <w:rPr>
          <w:lang w:val="sv-SE"/>
        </w:rPr>
      </w:pPr>
      <w:r w:rsidRPr="00AE42BF">
        <w:rPr>
          <w:i/>
          <w:iCs/>
          <w:lang w:val="sv-SE"/>
        </w:rPr>
        <w:t>Full Test Review</w:t>
      </w:r>
      <w:r w:rsidR="00450F37" w:rsidRPr="00AE42BF">
        <w:rPr>
          <w:lang w:val="sv-SE"/>
        </w:rPr>
        <w:t>, for which each step with screenshot and the other available data needs to be verified</w:t>
      </w:r>
      <w:r w:rsidR="002F1E96" w:rsidRPr="00AE42BF">
        <w:rPr>
          <w:lang w:val="sv-SE"/>
        </w:rPr>
        <w:t>:</w:t>
      </w:r>
      <w:r w:rsidR="00715F08" w:rsidRPr="00AE42BF">
        <w:rPr>
          <w:lang w:val="sv-SE"/>
        </w:rPr>
        <w:t xml:space="preserve"> The goal is</w:t>
      </w:r>
      <w:r w:rsidR="00C75426" w:rsidRPr="00F93954">
        <w:rPr>
          <w:lang w:val="en-US"/>
        </w:rPr>
        <w:t xml:space="preserve"> to</w:t>
      </w:r>
      <w:r w:rsidR="00DA1FF1">
        <w:rPr>
          <w:lang w:val="aa-ET"/>
        </w:rPr>
        <w:t xml:space="preserve"> fully</w:t>
      </w:r>
      <w:r w:rsidR="00C75426" w:rsidRPr="00F93954">
        <w:rPr>
          <w:lang w:val="en-US"/>
        </w:rPr>
        <w:t xml:space="preserve"> verify </w:t>
      </w:r>
      <w:r w:rsidR="00715F08" w:rsidRPr="00AE42BF">
        <w:rPr>
          <w:lang w:val="sv-SE"/>
        </w:rPr>
        <w:t xml:space="preserve">the new functionalities and their integration. Therefore, the full </w:t>
      </w:r>
      <w:r w:rsidR="00DA1FF1">
        <w:rPr>
          <w:lang w:val="aa-ET"/>
        </w:rPr>
        <w:t>t</w:t>
      </w:r>
      <w:r w:rsidR="00715F08" w:rsidRPr="00AE42BF">
        <w:rPr>
          <w:lang w:val="sv-SE"/>
        </w:rPr>
        <w:t xml:space="preserve">est </w:t>
      </w:r>
      <w:r w:rsidR="00DA1FF1">
        <w:rPr>
          <w:lang w:val="aa-ET"/>
        </w:rPr>
        <w:t>r</w:t>
      </w:r>
      <w:r w:rsidR="00715F08" w:rsidRPr="00AE42BF">
        <w:rPr>
          <w:lang w:val="sv-SE"/>
        </w:rPr>
        <w:t>eview is foreseen for</w:t>
      </w:r>
      <w:r w:rsidR="00450F37" w:rsidRPr="00AE42BF">
        <w:rPr>
          <w:lang w:val="sv-SE"/>
        </w:rPr>
        <w:t xml:space="preserve"> </w:t>
      </w:r>
      <w:r w:rsidR="00715F08" w:rsidRPr="00AE42BF">
        <w:rPr>
          <w:lang w:val="sv-SE"/>
        </w:rPr>
        <w:t>a</w:t>
      </w:r>
      <w:r w:rsidR="00450F37" w:rsidRPr="00AE42BF">
        <w:rPr>
          <w:lang w:val="sv-SE"/>
        </w:rPr>
        <w:t>ll tests defined in new feature files, feature files that where subjected to changes since last OQ</w:t>
      </w:r>
      <w:r w:rsidR="00715F08" w:rsidRPr="00AE42BF">
        <w:rPr>
          <w:lang w:val="sv-SE"/>
        </w:rPr>
        <w:t xml:space="preserve"> </w:t>
      </w:r>
      <w:r w:rsidR="00784B73" w:rsidRPr="00F93954">
        <w:rPr>
          <w:lang w:val="en-US"/>
        </w:rPr>
        <w:t>or</w:t>
      </w:r>
      <w:r w:rsidR="00784B73" w:rsidRPr="00AE42BF">
        <w:rPr>
          <w:lang w:val="sv-SE"/>
        </w:rPr>
        <w:t xml:space="preserve"> </w:t>
      </w:r>
      <w:r w:rsidR="002F1E96" w:rsidRPr="00AE42BF">
        <w:rPr>
          <w:lang w:val="sv-SE"/>
        </w:rPr>
        <w:t>for</w:t>
      </w:r>
      <w:r w:rsidR="00715F08" w:rsidRPr="00AE42BF">
        <w:rPr>
          <w:lang w:val="sv-SE"/>
        </w:rPr>
        <w:t xml:space="preserve"> feature files </w:t>
      </w:r>
      <w:r w:rsidR="002F1E96" w:rsidRPr="00AE42BF">
        <w:rPr>
          <w:lang w:val="sv-SE"/>
        </w:rPr>
        <w:t>that</w:t>
      </w:r>
      <w:r w:rsidR="00715F08" w:rsidRPr="00AE42BF">
        <w:rPr>
          <w:lang w:val="sv-SE"/>
        </w:rPr>
        <w:t xml:space="preserve"> </w:t>
      </w:r>
      <w:r w:rsidR="002F1E96" w:rsidRPr="00AE42BF">
        <w:rPr>
          <w:lang w:val="sv-SE"/>
        </w:rPr>
        <w:t>prove</w:t>
      </w:r>
      <w:r w:rsidR="00715F08" w:rsidRPr="00AE42BF">
        <w:rPr>
          <w:lang w:val="sv-SE"/>
        </w:rPr>
        <w:t xml:space="preserve"> the correct integration</w:t>
      </w:r>
      <w:r w:rsidR="00DA1FF1">
        <w:rPr>
          <w:lang w:val="aa-ET"/>
        </w:rPr>
        <w:t xml:space="preserve"> of the new functionalities into the already existing JBA v.1.0.0.0</w:t>
      </w:r>
      <w:r w:rsidR="00715F08" w:rsidRPr="00AE42BF">
        <w:rPr>
          <w:lang w:val="sv-SE"/>
        </w:rPr>
        <w:t>.</w:t>
      </w:r>
      <w:r w:rsidR="00450F37" w:rsidRPr="00AE42BF">
        <w:rPr>
          <w:lang w:val="sv-SE"/>
        </w:rPr>
        <w:t xml:space="preserve"> If whished by the SME or</w:t>
      </w:r>
      <w:r w:rsidR="00DA1FF1">
        <w:rPr>
          <w:lang w:val="aa-ET"/>
        </w:rPr>
        <w:t xml:space="preserve"> the</w:t>
      </w:r>
      <w:r w:rsidR="00450F37" w:rsidRPr="00AE42BF">
        <w:rPr>
          <w:lang w:val="sv-SE"/>
        </w:rPr>
        <w:t xml:space="preserve"> Process Owner some additional feature files </w:t>
      </w:r>
      <w:r w:rsidR="006A1ED0" w:rsidRPr="00AE42BF">
        <w:rPr>
          <w:lang w:val="sv-SE"/>
        </w:rPr>
        <w:t>could</w:t>
      </w:r>
      <w:r w:rsidR="00DA1FF1">
        <w:rPr>
          <w:lang w:val="aa-ET"/>
        </w:rPr>
        <w:t xml:space="preserve"> also</w:t>
      </w:r>
      <w:r w:rsidR="006A1ED0" w:rsidRPr="00AE42BF">
        <w:rPr>
          <w:lang w:val="sv-SE"/>
        </w:rPr>
        <w:t xml:space="preserve"> be subjected to the full </w:t>
      </w:r>
      <w:r w:rsidR="00DA1FF1">
        <w:rPr>
          <w:lang w:val="aa-ET"/>
        </w:rPr>
        <w:t>t</w:t>
      </w:r>
      <w:r w:rsidR="006A1ED0" w:rsidRPr="00AE42BF">
        <w:rPr>
          <w:lang w:val="sv-SE"/>
        </w:rPr>
        <w:t xml:space="preserve">est </w:t>
      </w:r>
      <w:r w:rsidR="00DA1FF1">
        <w:rPr>
          <w:lang w:val="aa-ET"/>
        </w:rPr>
        <w:t>r</w:t>
      </w:r>
      <w:r w:rsidR="006A1ED0" w:rsidRPr="00AE42BF">
        <w:rPr>
          <w:lang w:val="sv-SE"/>
        </w:rPr>
        <w:t>eview</w:t>
      </w:r>
      <w:r w:rsidR="00715F08" w:rsidRPr="00AE42BF">
        <w:rPr>
          <w:lang w:val="sv-SE"/>
        </w:rPr>
        <w:t xml:space="preserve"> </w:t>
      </w:r>
      <w:r w:rsidR="006A1ED0" w:rsidRPr="00AE42BF">
        <w:rPr>
          <w:lang w:val="sv-SE"/>
        </w:rPr>
        <w:t>(e.g. they might be of special business criticality)</w:t>
      </w:r>
      <w:r w:rsidR="00450F37" w:rsidRPr="00AE42BF">
        <w:rPr>
          <w:lang w:val="sv-SE"/>
        </w:rPr>
        <w:t>.</w:t>
      </w:r>
      <w:r w:rsidR="00AE42BF" w:rsidRPr="00AE42BF">
        <w:rPr>
          <w:lang w:val="sv-SE"/>
        </w:rPr>
        <w:br/>
      </w:r>
      <w:commentRangeStart w:id="3"/>
      <w:r w:rsidR="00AE42BF" w:rsidRPr="00AE42BF">
        <w:rPr>
          <w:highlight w:val="yellow"/>
          <w:lang w:val="aa-ET"/>
        </w:rPr>
        <w:t>As the full test review also checks the glue code, tests based on glue code that has changed and that allow to check the correct functioning of the changed glue code are also submitted to a full test review.</w:t>
      </w:r>
      <w:commentRangeEnd w:id="3"/>
      <w:r w:rsidR="007A0B23">
        <w:rPr>
          <w:rStyle w:val="CommentReference"/>
        </w:rPr>
        <w:commentReference w:id="3"/>
      </w:r>
    </w:p>
    <w:p w14:paraId="11580A09" w14:textId="2F64BC05" w:rsidR="006A1ED0" w:rsidRPr="00AE42BF" w:rsidRDefault="006A1ED0" w:rsidP="00450F37">
      <w:pPr>
        <w:pStyle w:val="ListParagraph"/>
        <w:numPr>
          <w:ilvl w:val="0"/>
          <w:numId w:val="11"/>
        </w:numPr>
        <w:rPr>
          <w:lang w:val="sv-SE"/>
        </w:rPr>
      </w:pPr>
      <w:r w:rsidRPr="00AE42BF">
        <w:rPr>
          <w:i/>
          <w:iCs/>
          <w:lang w:val="sv-SE"/>
        </w:rPr>
        <w:t>Partial Test Review</w:t>
      </w:r>
      <w:r w:rsidRPr="00AE42BF">
        <w:rPr>
          <w:lang w:val="sv-SE"/>
        </w:rPr>
        <w:t xml:space="preserve">, for which the step by step verification can be omitted, as it </w:t>
      </w:r>
      <w:bookmarkStart w:id="4" w:name="_GoBack"/>
      <w:bookmarkEnd w:id="4"/>
      <w:r w:rsidRPr="00AE42BF">
        <w:rPr>
          <w:lang w:val="sv-SE"/>
        </w:rPr>
        <w:t>concerns functionalities that did not change (regression tests) and for which it has been proven in a former OQ process, that the OQ Test App is working correctly and as expected</w:t>
      </w:r>
      <w:r>
        <w:rPr>
          <w:rStyle w:val="FootnoteReference"/>
        </w:rPr>
        <w:footnoteReference w:id="1"/>
      </w:r>
      <w:r w:rsidRPr="00AE42BF">
        <w:rPr>
          <w:lang w:val="sv-SE"/>
        </w:rPr>
        <w:t>.</w:t>
      </w:r>
    </w:p>
    <w:p w14:paraId="71BD6AB5" w14:textId="77777777" w:rsidR="006B4686" w:rsidRPr="00AE42BF" w:rsidRDefault="006B4686" w:rsidP="008938E8">
      <w:pPr>
        <w:rPr>
          <w:lang w:val="sv-SE"/>
        </w:rPr>
      </w:pPr>
    </w:p>
    <w:p w14:paraId="33C8B5B0" w14:textId="510A2DE7" w:rsidR="004118DE" w:rsidRPr="00B97B6D" w:rsidRDefault="004118DE" w:rsidP="008938E8">
      <w:pPr>
        <w:rPr>
          <w:b/>
          <w:bCs/>
          <w:lang w:val="sv-SE"/>
        </w:rPr>
      </w:pPr>
      <w:r w:rsidRPr="00B97B6D">
        <w:rPr>
          <w:b/>
          <w:bCs/>
          <w:lang w:val="sv-SE"/>
        </w:rPr>
        <w:t>Test Approval</w:t>
      </w:r>
    </w:p>
    <w:p w14:paraId="2C4E2A83" w14:textId="7423B35C" w:rsidR="004118DE" w:rsidRPr="00B97B6D" w:rsidRDefault="00F6094C" w:rsidP="008938E8">
      <w:pPr>
        <w:rPr>
          <w:lang w:val="sv-SE"/>
        </w:rPr>
      </w:pPr>
      <w:r w:rsidRPr="00B97B6D">
        <w:rPr>
          <w:lang w:val="sv-SE"/>
        </w:rPr>
        <w:t>The Doc_JBA_v.1.</w:t>
      </w:r>
      <w:r w:rsidR="00715F08" w:rsidRPr="00B97B6D">
        <w:rPr>
          <w:lang w:val="sv-SE"/>
        </w:rPr>
        <w:t>1</w:t>
      </w:r>
      <w:r w:rsidRPr="00B97B6D">
        <w:rPr>
          <w:lang w:val="sv-SE"/>
        </w:rPr>
        <w:t>.0_TRep_OQ that was filled and signed by the Test Reviewer is reviewed and approved by the QA.</w:t>
      </w:r>
    </w:p>
    <w:p w14:paraId="03AAD5A9" w14:textId="0AB3A0FC" w:rsidR="004118DE" w:rsidRPr="00B97B6D" w:rsidRDefault="004118DE" w:rsidP="008938E8">
      <w:pPr>
        <w:rPr>
          <w:lang w:val="sv-SE"/>
        </w:rPr>
      </w:pPr>
    </w:p>
    <w:p w14:paraId="2833A782" w14:textId="77777777" w:rsidR="006B4686" w:rsidRPr="00B97B6D" w:rsidRDefault="006B4686" w:rsidP="008938E8">
      <w:pPr>
        <w:rPr>
          <w:lang w:val="sv-SE"/>
        </w:rPr>
      </w:pPr>
    </w:p>
    <w:p w14:paraId="3B0F4899" w14:textId="60ADF666" w:rsidR="00D24907" w:rsidRPr="00B97B6D" w:rsidRDefault="00D24907" w:rsidP="008938E8">
      <w:pPr>
        <w:rPr>
          <w:lang w:val="sv-SE"/>
        </w:rPr>
      </w:pPr>
    </w:p>
    <w:p w14:paraId="13040BB1" w14:textId="2D05CD07" w:rsidR="00021838" w:rsidRPr="00B97B6D" w:rsidRDefault="00021838">
      <w:pPr>
        <w:rPr>
          <w:lang w:val="sv-SE"/>
        </w:rPr>
      </w:pPr>
    </w:p>
    <w:p w14:paraId="52975D5C" w14:textId="77777777" w:rsidR="00AE42BF" w:rsidRPr="00B97B6D" w:rsidRDefault="00AE42BF">
      <w:pPr>
        <w:rPr>
          <w:lang w:val="sv-SE"/>
        </w:rPr>
      </w:pPr>
    </w:p>
    <w:p w14:paraId="6C795874" w14:textId="06435002" w:rsidR="00021838" w:rsidRPr="00B97B6D" w:rsidRDefault="00021838">
      <w:pPr>
        <w:rPr>
          <w:lang w:val="sv-SE"/>
        </w:rPr>
      </w:pPr>
    </w:p>
    <w:p w14:paraId="37414D41" w14:textId="5F3D7B79" w:rsidR="00021838" w:rsidRPr="00B97B6D" w:rsidRDefault="00021838">
      <w:pPr>
        <w:rPr>
          <w:lang w:val="sv-SE"/>
        </w:rPr>
      </w:pPr>
    </w:p>
    <w:p w14:paraId="54B6A806" w14:textId="7E58CA90" w:rsidR="00021838" w:rsidRPr="00B97B6D" w:rsidRDefault="00021838">
      <w:pPr>
        <w:rPr>
          <w:lang w:val="sv-SE"/>
        </w:rPr>
      </w:pPr>
    </w:p>
    <w:p w14:paraId="2F5FF518" w14:textId="0F4A5A16" w:rsidR="00021838" w:rsidRPr="00B97B6D" w:rsidRDefault="00021838">
      <w:pPr>
        <w:rPr>
          <w:lang w:val="sv-SE"/>
        </w:rPr>
      </w:pPr>
    </w:p>
    <w:p w14:paraId="22E82005" w14:textId="3E2125BA" w:rsidR="00021838" w:rsidRPr="00B97B6D" w:rsidRDefault="00021838">
      <w:pPr>
        <w:rPr>
          <w:lang w:val="sv-SE"/>
        </w:rPr>
      </w:pPr>
    </w:p>
    <w:p w14:paraId="18B1161B" w14:textId="343B8917" w:rsidR="00021838" w:rsidRPr="005B29CA" w:rsidRDefault="00021838">
      <w:pPr>
        <w:rPr>
          <w:b/>
          <w:bCs/>
          <w:lang w:val="aa-ET"/>
        </w:rPr>
      </w:pPr>
      <w:r w:rsidRPr="00021838">
        <w:rPr>
          <w:b/>
          <w:bCs/>
        </w:rPr>
        <w:lastRenderedPageBreak/>
        <w:t>Annexe</w:t>
      </w:r>
      <w:r w:rsidR="005B29CA">
        <w:rPr>
          <w:b/>
          <w:bCs/>
          <w:lang w:val="aa-ET"/>
        </w:rPr>
        <w:t>: OQ Execution Process</w:t>
      </w:r>
    </w:p>
    <w:p w14:paraId="242265F4" w14:textId="01C4B3A5" w:rsidR="00DE62AB" w:rsidRDefault="00DE62AB">
      <w:pPr>
        <w:rPr>
          <w:b/>
          <w:bCs/>
        </w:rPr>
      </w:pPr>
    </w:p>
    <w:p w14:paraId="722C67C0" w14:textId="268F66B7" w:rsidR="00F9462C" w:rsidRDefault="00F9462C">
      <w:pPr>
        <w:rPr>
          <w:b/>
          <w:bCs/>
        </w:rPr>
      </w:pPr>
    </w:p>
    <w:p w14:paraId="66644661" w14:textId="77777777" w:rsidR="005C71A5" w:rsidRPr="00021838" w:rsidRDefault="005C71A5">
      <w:pPr>
        <w:rPr>
          <w:b/>
          <w:bCs/>
        </w:rPr>
      </w:pPr>
    </w:p>
    <w:p w14:paraId="6664307F" w14:textId="53D5D463" w:rsidR="00021838" w:rsidRDefault="00F9462C">
      <w:r>
        <w:rPr>
          <w:noProof/>
          <w:lang w:val="de-CH" w:eastAsia="de-CH"/>
        </w:rPr>
        <w:drawing>
          <wp:inline distT="0" distB="0" distL="0" distR="0" wp14:anchorId="2D18BF1D" wp14:editId="2B51F22F">
            <wp:extent cx="5756910" cy="661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6619240"/>
                    </a:xfrm>
                    <a:prstGeom prst="rect">
                      <a:avLst/>
                    </a:prstGeom>
                    <a:noFill/>
                    <a:ln>
                      <a:noFill/>
                    </a:ln>
                  </pic:spPr>
                </pic:pic>
              </a:graphicData>
            </a:graphic>
          </wp:inline>
        </w:drawing>
      </w:r>
    </w:p>
    <w:p w14:paraId="4D41CD5B" w14:textId="77777777" w:rsidR="008C4167" w:rsidRPr="00021838" w:rsidRDefault="008C4167"/>
    <w:sectPr w:rsidR="008C4167" w:rsidRPr="00021838" w:rsidSect="00626992">
      <w:headerReference w:type="default" r:id="rId22"/>
      <w:footerReference w:type="default" r:id="rId2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Evelyne Daniel" w:date="2020-07-16T08:00:00Z" w:initials="ED">
    <w:p w14:paraId="67DE83CB" w14:textId="23D82AD4" w:rsidR="007A0B23" w:rsidRDefault="007A0B23">
      <w:pPr>
        <w:pStyle w:val="CommentText"/>
      </w:pPr>
      <w:r>
        <w:rPr>
          <w:rStyle w:val="CommentReference"/>
        </w:rPr>
        <w:annotationRef/>
      </w:r>
      <w:r>
        <w:t>Verstehe ich nicht. Braucht es das?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E8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444C4" w14:textId="77777777" w:rsidR="0041482D" w:rsidRDefault="0041482D" w:rsidP="006458DE">
      <w:r>
        <w:separator/>
      </w:r>
    </w:p>
  </w:endnote>
  <w:endnote w:type="continuationSeparator" w:id="0">
    <w:p w14:paraId="6EB2A12A" w14:textId="77777777" w:rsidR="0041482D" w:rsidRDefault="0041482D"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sidR="007A0B23">
              <w:rPr>
                <w:b/>
                <w:bCs/>
                <w:noProof/>
              </w:rPr>
              <w:t>6</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7A0B23">
              <w:rPr>
                <w:b/>
                <w:bCs/>
                <w:noProof/>
              </w:rPr>
              <w:t>6</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E1E3E" w14:textId="77777777" w:rsidR="0041482D" w:rsidRDefault="0041482D" w:rsidP="006458DE">
      <w:r>
        <w:separator/>
      </w:r>
    </w:p>
  </w:footnote>
  <w:footnote w:type="continuationSeparator" w:id="0">
    <w:p w14:paraId="76049838" w14:textId="77777777" w:rsidR="0041482D" w:rsidRDefault="0041482D" w:rsidP="006458DE">
      <w:r>
        <w:continuationSeparator/>
      </w:r>
    </w:p>
  </w:footnote>
  <w:footnote w:id="1">
    <w:p w14:paraId="75F47A69" w14:textId="79F35B5B" w:rsidR="006A1ED0" w:rsidRPr="007A0B23" w:rsidRDefault="006A1ED0">
      <w:pPr>
        <w:pStyle w:val="FootnoteText"/>
        <w:rPr>
          <w:lang w:val="en-US"/>
        </w:rPr>
      </w:pPr>
      <w:r>
        <w:rPr>
          <w:rStyle w:val="FootnoteReference"/>
        </w:rPr>
        <w:footnoteRef/>
      </w:r>
      <w:r w:rsidRPr="00B447A6">
        <w:rPr>
          <w:lang w:val="en-US"/>
        </w:rPr>
        <w:t xml:space="preserve"> </w:t>
      </w:r>
      <w:r w:rsidRPr="007A0B23">
        <w:rPr>
          <w:lang w:val="en-US"/>
        </w:rPr>
        <w:t xml:space="preserve">This allows that the complete </w:t>
      </w:r>
      <w:r w:rsidR="003B4D4C" w:rsidRPr="007A0B23">
        <w:rPr>
          <w:lang w:val="en-US"/>
        </w:rPr>
        <w:t xml:space="preserve">specification suite is tested in the OQ of each new version, which </w:t>
      </w:r>
      <w:r w:rsidR="009B504D">
        <w:rPr>
          <w:lang w:val="aa-ET"/>
        </w:rPr>
        <w:t>would be very time consuming</w:t>
      </w:r>
      <w:r w:rsidR="003B4D4C" w:rsidRPr="007A0B23">
        <w:rPr>
          <w:lang w:val="en-US"/>
        </w:rPr>
        <w:t xml:space="preserve"> if performed manually.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E1A28" w14:textId="2AD86506" w:rsidR="007C5C56" w:rsidRPr="007C5C56" w:rsidRDefault="0041482D">
    <w:pPr>
      <w:pStyle w:val="Header"/>
      <w:rPr>
        <w:lang w:val="sv-SE"/>
      </w:rPr>
    </w:pPr>
    <w:sdt>
      <w:sdtPr>
        <w:rPr>
          <w:rFonts w:asciiTheme="majorHAnsi" w:eastAsiaTheme="majorEastAsia" w:hAnsiTheme="majorHAnsi" w:cstheme="majorBidi"/>
          <w:color w:val="4472C4" w:themeColor="accent1"/>
          <w:lang w:val="sv-SE"/>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sidRPr="00AE42BF">
          <w:rPr>
            <w:rFonts w:asciiTheme="majorHAnsi" w:eastAsiaTheme="majorEastAsia" w:hAnsiTheme="majorHAnsi" w:cstheme="majorBidi"/>
            <w:color w:val="4472C4" w:themeColor="accent1"/>
            <w:lang w:val="sv-SE"/>
          </w:rPr>
          <w:t>Doc_JBA_v.1.</w:t>
        </w:r>
        <w:r w:rsidR="0001117E" w:rsidRPr="00AE42BF">
          <w:rPr>
            <w:rFonts w:asciiTheme="majorHAnsi" w:eastAsiaTheme="majorEastAsia" w:hAnsiTheme="majorHAnsi" w:cstheme="majorBidi"/>
            <w:color w:val="4472C4" w:themeColor="accent1"/>
            <w:lang w:val="sv-SE"/>
          </w:rPr>
          <w:t>1</w:t>
        </w:r>
        <w:r w:rsidR="007C5C56" w:rsidRPr="00AE42BF">
          <w:rPr>
            <w:rFonts w:asciiTheme="majorHAnsi" w:eastAsiaTheme="majorEastAsia" w:hAnsiTheme="majorHAnsi" w:cstheme="majorBidi"/>
            <w:color w:val="4472C4" w:themeColor="accent1"/>
            <w:lang w:val="sv-SE"/>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585507"/>
    <w:multiLevelType w:val="hybridMultilevel"/>
    <w:tmpl w:val="8F5AD4FE"/>
    <w:lvl w:ilvl="0" w:tplc="B6A8E1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1"/>
  </w:num>
  <w:num w:numId="9">
    <w:abstractNumId w:val="0"/>
  </w:num>
  <w:num w:numId="10">
    <w:abstractNumId w:val="10"/>
  </w:num>
  <w:num w:numId="11">
    <w:abstractNumId w:val="1"/>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e Daniel">
    <w15:presenceInfo w15:providerId="AD" w15:userId="S-1-5-21-3048901715-1373443413-189566081-2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3C"/>
    <w:rsid w:val="0001117E"/>
    <w:rsid w:val="000119B4"/>
    <w:rsid w:val="00021838"/>
    <w:rsid w:val="000229C3"/>
    <w:rsid w:val="000432EF"/>
    <w:rsid w:val="00045B4D"/>
    <w:rsid w:val="00051C35"/>
    <w:rsid w:val="00084EFB"/>
    <w:rsid w:val="0009281E"/>
    <w:rsid w:val="00093078"/>
    <w:rsid w:val="000A6750"/>
    <w:rsid w:val="000C2BFB"/>
    <w:rsid w:val="00103CF4"/>
    <w:rsid w:val="00107AFA"/>
    <w:rsid w:val="00123C37"/>
    <w:rsid w:val="00126FDA"/>
    <w:rsid w:val="001403EB"/>
    <w:rsid w:val="00152205"/>
    <w:rsid w:val="0017428C"/>
    <w:rsid w:val="0019211E"/>
    <w:rsid w:val="00194F0E"/>
    <w:rsid w:val="00196A52"/>
    <w:rsid w:val="001A607A"/>
    <w:rsid w:val="001B59D2"/>
    <w:rsid w:val="001C4E87"/>
    <w:rsid w:val="001C53D7"/>
    <w:rsid w:val="001D700A"/>
    <w:rsid w:val="0020683C"/>
    <w:rsid w:val="00213674"/>
    <w:rsid w:val="0024566B"/>
    <w:rsid w:val="002533A2"/>
    <w:rsid w:val="002619B1"/>
    <w:rsid w:val="00263890"/>
    <w:rsid w:val="0027436C"/>
    <w:rsid w:val="002768A9"/>
    <w:rsid w:val="0029480F"/>
    <w:rsid w:val="002B057A"/>
    <w:rsid w:val="002B76BE"/>
    <w:rsid w:val="002D1866"/>
    <w:rsid w:val="002E205F"/>
    <w:rsid w:val="002E34F5"/>
    <w:rsid w:val="002E7853"/>
    <w:rsid w:val="002F1E96"/>
    <w:rsid w:val="002F6C23"/>
    <w:rsid w:val="00302BDC"/>
    <w:rsid w:val="00303579"/>
    <w:rsid w:val="00303DAD"/>
    <w:rsid w:val="003040B1"/>
    <w:rsid w:val="00305131"/>
    <w:rsid w:val="00306FAD"/>
    <w:rsid w:val="00310ECC"/>
    <w:rsid w:val="00320422"/>
    <w:rsid w:val="00321256"/>
    <w:rsid w:val="00325395"/>
    <w:rsid w:val="00340D1A"/>
    <w:rsid w:val="00342BED"/>
    <w:rsid w:val="00343C99"/>
    <w:rsid w:val="00352CC1"/>
    <w:rsid w:val="00361E3B"/>
    <w:rsid w:val="00375E03"/>
    <w:rsid w:val="0039590B"/>
    <w:rsid w:val="003A3160"/>
    <w:rsid w:val="003A411C"/>
    <w:rsid w:val="003B4D4C"/>
    <w:rsid w:val="003B5002"/>
    <w:rsid w:val="003B6CB2"/>
    <w:rsid w:val="003C6E6F"/>
    <w:rsid w:val="003E1985"/>
    <w:rsid w:val="003E3DD2"/>
    <w:rsid w:val="003F1C35"/>
    <w:rsid w:val="003F30E8"/>
    <w:rsid w:val="00403ACE"/>
    <w:rsid w:val="004118DE"/>
    <w:rsid w:val="0041482D"/>
    <w:rsid w:val="004357C3"/>
    <w:rsid w:val="00445DC0"/>
    <w:rsid w:val="00450F37"/>
    <w:rsid w:val="0045325B"/>
    <w:rsid w:val="004A3D4E"/>
    <w:rsid w:val="004B10DF"/>
    <w:rsid w:val="004C5DF3"/>
    <w:rsid w:val="004D70CB"/>
    <w:rsid w:val="004F1A7C"/>
    <w:rsid w:val="004F25D6"/>
    <w:rsid w:val="00502E33"/>
    <w:rsid w:val="00547CF4"/>
    <w:rsid w:val="005502B4"/>
    <w:rsid w:val="00557858"/>
    <w:rsid w:val="00585020"/>
    <w:rsid w:val="005A3CD3"/>
    <w:rsid w:val="005B1FE5"/>
    <w:rsid w:val="005B29CA"/>
    <w:rsid w:val="005C56F7"/>
    <w:rsid w:val="005C71A5"/>
    <w:rsid w:val="005D0E69"/>
    <w:rsid w:val="005D7144"/>
    <w:rsid w:val="005E64D3"/>
    <w:rsid w:val="005F10ED"/>
    <w:rsid w:val="00615F9C"/>
    <w:rsid w:val="00617F94"/>
    <w:rsid w:val="006206A0"/>
    <w:rsid w:val="00626992"/>
    <w:rsid w:val="00640155"/>
    <w:rsid w:val="006458DE"/>
    <w:rsid w:val="006755D1"/>
    <w:rsid w:val="006772FB"/>
    <w:rsid w:val="00685C3E"/>
    <w:rsid w:val="00692CD3"/>
    <w:rsid w:val="006A1ED0"/>
    <w:rsid w:val="006A3474"/>
    <w:rsid w:val="006B4686"/>
    <w:rsid w:val="006C348A"/>
    <w:rsid w:val="006E3163"/>
    <w:rsid w:val="006E3D0C"/>
    <w:rsid w:val="006E3F68"/>
    <w:rsid w:val="006F04D2"/>
    <w:rsid w:val="00711B72"/>
    <w:rsid w:val="00715F08"/>
    <w:rsid w:val="00723F11"/>
    <w:rsid w:val="0072403B"/>
    <w:rsid w:val="00731264"/>
    <w:rsid w:val="00734047"/>
    <w:rsid w:val="00772C6B"/>
    <w:rsid w:val="00773823"/>
    <w:rsid w:val="00784B73"/>
    <w:rsid w:val="00787F02"/>
    <w:rsid w:val="00790665"/>
    <w:rsid w:val="007A0B23"/>
    <w:rsid w:val="007A1D91"/>
    <w:rsid w:val="007A6DEC"/>
    <w:rsid w:val="007C5C56"/>
    <w:rsid w:val="007D6205"/>
    <w:rsid w:val="007D6298"/>
    <w:rsid w:val="007E13DE"/>
    <w:rsid w:val="007E1C34"/>
    <w:rsid w:val="007E789E"/>
    <w:rsid w:val="008131F0"/>
    <w:rsid w:val="00814121"/>
    <w:rsid w:val="00834ABA"/>
    <w:rsid w:val="008365C5"/>
    <w:rsid w:val="00880702"/>
    <w:rsid w:val="00881ED1"/>
    <w:rsid w:val="008938E8"/>
    <w:rsid w:val="008A2B19"/>
    <w:rsid w:val="008A604D"/>
    <w:rsid w:val="008B4637"/>
    <w:rsid w:val="008C4167"/>
    <w:rsid w:val="008E7CB9"/>
    <w:rsid w:val="008F31BD"/>
    <w:rsid w:val="009054A6"/>
    <w:rsid w:val="00906E2B"/>
    <w:rsid w:val="00927550"/>
    <w:rsid w:val="00937C8D"/>
    <w:rsid w:val="00943D40"/>
    <w:rsid w:val="00946752"/>
    <w:rsid w:val="00952789"/>
    <w:rsid w:val="00957C51"/>
    <w:rsid w:val="009647FB"/>
    <w:rsid w:val="009869A7"/>
    <w:rsid w:val="009B504D"/>
    <w:rsid w:val="009B630B"/>
    <w:rsid w:val="009C4C28"/>
    <w:rsid w:val="009E1C4A"/>
    <w:rsid w:val="00A05F60"/>
    <w:rsid w:val="00A546C8"/>
    <w:rsid w:val="00A571F3"/>
    <w:rsid w:val="00A75368"/>
    <w:rsid w:val="00AC661E"/>
    <w:rsid w:val="00AE2AA6"/>
    <w:rsid w:val="00AE42BF"/>
    <w:rsid w:val="00AE48B1"/>
    <w:rsid w:val="00AE58C7"/>
    <w:rsid w:val="00AF492C"/>
    <w:rsid w:val="00AF6219"/>
    <w:rsid w:val="00B05F2B"/>
    <w:rsid w:val="00B15980"/>
    <w:rsid w:val="00B22039"/>
    <w:rsid w:val="00B233DA"/>
    <w:rsid w:val="00B260A3"/>
    <w:rsid w:val="00B32BC1"/>
    <w:rsid w:val="00B447A6"/>
    <w:rsid w:val="00B62FA1"/>
    <w:rsid w:val="00B72B12"/>
    <w:rsid w:val="00B877B0"/>
    <w:rsid w:val="00B97B6D"/>
    <w:rsid w:val="00BA7BA4"/>
    <w:rsid w:val="00BE644D"/>
    <w:rsid w:val="00BE66FD"/>
    <w:rsid w:val="00BF5797"/>
    <w:rsid w:val="00C05D28"/>
    <w:rsid w:val="00C06645"/>
    <w:rsid w:val="00C24E20"/>
    <w:rsid w:val="00C6218D"/>
    <w:rsid w:val="00C75426"/>
    <w:rsid w:val="00C84EEE"/>
    <w:rsid w:val="00C85CEE"/>
    <w:rsid w:val="00C90703"/>
    <w:rsid w:val="00C9342E"/>
    <w:rsid w:val="00CB1ED9"/>
    <w:rsid w:val="00CC0E86"/>
    <w:rsid w:val="00CD65D3"/>
    <w:rsid w:val="00CE1D16"/>
    <w:rsid w:val="00CE56D9"/>
    <w:rsid w:val="00D01387"/>
    <w:rsid w:val="00D21F0A"/>
    <w:rsid w:val="00D24694"/>
    <w:rsid w:val="00D24907"/>
    <w:rsid w:val="00D47A20"/>
    <w:rsid w:val="00D5014B"/>
    <w:rsid w:val="00D501F6"/>
    <w:rsid w:val="00D56D6A"/>
    <w:rsid w:val="00D66BDE"/>
    <w:rsid w:val="00D91410"/>
    <w:rsid w:val="00D934C6"/>
    <w:rsid w:val="00DA1FF1"/>
    <w:rsid w:val="00DD3E36"/>
    <w:rsid w:val="00DE04C3"/>
    <w:rsid w:val="00DE62AB"/>
    <w:rsid w:val="00E05059"/>
    <w:rsid w:val="00E078C6"/>
    <w:rsid w:val="00E72F1C"/>
    <w:rsid w:val="00E72F7D"/>
    <w:rsid w:val="00E80300"/>
    <w:rsid w:val="00E954CB"/>
    <w:rsid w:val="00E96B0D"/>
    <w:rsid w:val="00EA1AB0"/>
    <w:rsid w:val="00EC47E3"/>
    <w:rsid w:val="00EE40E2"/>
    <w:rsid w:val="00EF3FDD"/>
    <w:rsid w:val="00F12D65"/>
    <w:rsid w:val="00F274E4"/>
    <w:rsid w:val="00F3438C"/>
    <w:rsid w:val="00F56CAD"/>
    <w:rsid w:val="00F6094C"/>
    <w:rsid w:val="00F60C2F"/>
    <w:rsid w:val="00F74F87"/>
    <w:rsid w:val="00F933DC"/>
    <w:rsid w:val="00F93954"/>
    <w:rsid w:val="00F9462C"/>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customStyle="1" w:styleId="UnresolvedMention1">
    <w:name w:val="Unresolved Mention1"/>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 w:type="paragraph" w:styleId="BalloonText">
    <w:name w:val="Balloon Text"/>
    <w:basedOn w:val="Normal"/>
    <w:link w:val="BalloonTextChar"/>
    <w:uiPriority w:val="99"/>
    <w:semiHidden/>
    <w:unhideWhenUsed/>
    <w:rsid w:val="00E954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4CB"/>
    <w:rPr>
      <w:rFonts w:ascii="Segoe UI" w:hAnsi="Segoe UI" w:cs="Segoe UI"/>
      <w:sz w:val="18"/>
      <w:szCs w:val="18"/>
    </w:rPr>
  </w:style>
  <w:style w:type="character" w:styleId="CommentReference">
    <w:name w:val="annotation reference"/>
    <w:basedOn w:val="DefaultParagraphFont"/>
    <w:uiPriority w:val="99"/>
    <w:semiHidden/>
    <w:unhideWhenUsed/>
    <w:rsid w:val="00B447A6"/>
    <w:rPr>
      <w:sz w:val="16"/>
      <w:szCs w:val="16"/>
    </w:rPr>
  </w:style>
  <w:style w:type="paragraph" w:styleId="CommentText">
    <w:name w:val="annotation text"/>
    <w:basedOn w:val="Normal"/>
    <w:link w:val="CommentTextChar"/>
    <w:uiPriority w:val="99"/>
    <w:semiHidden/>
    <w:unhideWhenUsed/>
    <w:rsid w:val="00B447A6"/>
    <w:rPr>
      <w:sz w:val="20"/>
      <w:szCs w:val="20"/>
    </w:rPr>
  </w:style>
  <w:style w:type="character" w:customStyle="1" w:styleId="CommentTextChar">
    <w:name w:val="Comment Text Char"/>
    <w:basedOn w:val="DefaultParagraphFont"/>
    <w:link w:val="CommentText"/>
    <w:uiPriority w:val="99"/>
    <w:semiHidden/>
    <w:rsid w:val="00B447A6"/>
    <w:rPr>
      <w:sz w:val="20"/>
      <w:szCs w:val="20"/>
    </w:rPr>
  </w:style>
  <w:style w:type="paragraph" w:styleId="CommentSubject">
    <w:name w:val="annotation subject"/>
    <w:basedOn w:val="CommentText"/>
    <w:next w:val="CommentText"/>
    <w:link w:val="CommentSubjectChar"/>
    <w:uiPriority w:val="99"/>
    <w:semiHidden/>
    <w:unhideWhenUsed/>
    <w:rsid w:val="00B447A6"/>
    <w:rPr>
      <w:b/>
      <w:bCs/>
    </w:rPr>
  </w:style>
  <w:style w:type="character" w:customStyle="1" w:styleId="CommentSubjectChar">
    <w:name w:val="Comment Subject Char"/>
    <w:basedOn w:val="CommentTextChar"/>
    <w:link w:val="CommentSubject"/>
    <w:uiPriority w:val="99"/>
    <w:semiHidden/>
    <w:rsid w:val="00B447A6"/>
    <w:rPr>
      <w:b/>
      <w:bCs/>
      <w:sz w:val="20"/>
      <w:szCs w:val="20"/>
    </w:rPr>
  </w:style>
  <w:style w:type="character" w:customStyle="1" w:styleId="UnresolvedMention">
    <w:name w:val="Unresolved Mention"/>
    <w:basedOn w:val="DefaultParagraphFont"/>
    <w:uiPriority w:val="99"/>
    <w:semiHidden/>
    <w:unhideWhenUsed/>
    <w:rsid w:val="00B97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file:///\\dia\InterneProjekte\BDD4OQ\JBA\v.1.1.0.0\OQ\TestReview"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localhost:8080/scenarioo/"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dia\InterneProjekte\BDD4OQ\Scenarioo\Reports\JBA%20Version%201.1.0.0"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file:///\\dia\InterneProjekte\BDD4OQ\JBA\v.1.1.0.0\OQ\TestResults"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dia\InterneProjekte\BDD4OQ\JBA\v.1.1.0.0\OQ\TestResults" TargetMode="Externa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5B9BD5"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50"/>
    <w:rsid w:val="000E2F38"/>
    <w:rsid w:val="001256A8"/>
    <w:rsid w:val="00143B25"/>
    <w:rsid w:val="00151C76"/>
    <w:rsid w:val="00195528"/>
    <w:rsid w:val="002A30AE"/>
    <w:rsid w:val="002E13AF"/>
    <w:rsid w:val="0032278C"/>
    <w:rsid w:val="00333F9B"/>
    <w:rsid w:val="00350F62"/>
    <w:rsid w:val="003F0C62"/>
    <w:rsid w:val="005A4D6C"/>
    <w:rsid w:val="006422E5"/>
    <w:rsid w:val="006D17BC"/>
    <w:rsid w:val="007001DB"/>
    <w:rsid w:val="00755BBB"/>
    <w:rsid w:val="0080447F"/>
    <w:rsid w:val="009C0418"/>
    <w:rsid w:val="00A4559E"/>
    <w:rsid w:val="00AC7C2A"/>
    <w:rsid w:val="00B71386"/>
    <w:rsid w:val="00BA560B"/>
    <w:rsid w:val="00C74625"/>
    <w:rsid w:val="00C87A2D"/>
    <w:rsid w:val="00D36AED"/>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F1799DE0FC054494490E076C81F0EB" ma:contentTypeVersion="8" ma:contentTypeDescription="Create a new document." ma:contentTypeScope="" ma:versionID="25b1a4d9472c5989dae631cebd3d0471">
  <xsd:schema xmlns:xsd="http://www.w3.org/2001/XMLSchema" xmlns:xs="http://www.w3.org/2001/XMLSchema" xmlns:p="http://schemas.microsoft.com/office/2006/metadata/properties" xmlns:ns2="f1920607-ee5a-48a6-a485-328cbcd8dfcf" targetNamespace="http://schemas.microsoft.com/office/2006/metadata/properties" ma:root="true" ma:fieldsID="28251c28c973370c5736a39fbdf2a5f1" ns2:_="">
    <xsd:import namespace="f1920607-ee5a-48a6-a485-328cbcd8d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20607-ee5a-48a6-a485-328cbcd8d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748D7-41A7-4CEA-9CA4-F0F73EC24B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EB81E5-3AB8-4B4D-B321-90F45557E4EA}">
  <ds:schemaRefs>
    <ds:schemaRef ds:uri="http://schemas.microsoft.com/sharepoint/v3/contenttype/forms"/>
  </ds:schemaRefs>
</ds:datastoreItem>
</file>

<file path=customXml/itemProps4.xml><?xml version="1.0" encoding="utf-8"?>
<ds:datastoreItem xmlns:ds="http://schemas.openxmlformats.org/officeDocument/2006/customXml" ds:itemID="{8C56FEE4-33DC-4229-91BD-97D7FCC0D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20607-ee5a-48a6-a485-328cbcd8d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C4C085-BF1A-492C-9B3B-3FA5ECDD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967</Words>
  <Characters>6098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Evelyne Daniel</cp:lastModifiedBy>
  <cp:revision>3</cp:revision>
  <dcterms:created xsi:type="dcterms:W3CDTF">2020-07-16T05:58:00Z</dcterms:created>
  <dcterms:modified xsi:type="dcterms:W3CDTF">2020-07-16T06:01:00Z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0x010100CEF1799DE0FC054494490E076C81F0EB</vt:lpwstr>
  </property>
</Properties>
</file>