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88FB" w14:textId="6E6FA7BD" w:rsidR="005C56F7" w:rsidRDefault="003B6CB2" w:rsidP="006E3D0C">
      <w:pPr>
        <w:jc w:val="center"/>
        <w:rPr>
          <w:b/>
          <w:bCs/>
          <w:sz w:val="32"/>
          <w:szCs w:val="32"/>
          <w:lang w:val="aa-ET"/>
        </w:rPr>
      </w:pPr>
      <w:r>
        <w:rPr>
          <w:b/>
          <w:bCs/>
          <w:sz w:val="32"/>
          <w:szCs w:val="32"/>
          <w:lang w:val="aa-ET"/>
        </w:rPr>
        <w:t xml:space="preserve">JBA </w:t>
      </w:r>
      <w:r w:rsidR="008938E8">
        <w:rPr>
          <w:b/>
          <w:bCs/>
          <w:sz w:val="32"/>
          <w:szCs w:val="32"/>
          <w:lang w:val="aa-ET"/>
        </w:rPr>
        <w:t xml:space="preserve">Test </w:t>
      </w:r>
      <w:r w:rsidR="001A03BC">
        <w:rPr>
          <w:b/>
          <w:bCs/>
          <w:sz w:val="32"/>
          <w:szCs w:val="32"/>
          <w:lang w:val="aa-ET"/>
        </w:rPr>
        <w:t>Re</w:t>
      </w:r>
      <w:r w:rsidR="00622FC8">
        <w:rPr>
          <w:b/>
          <w:bCs/>
          <w:sz w:val="32"/>
          <w:szCs w:val="32"/>
          <w:lang w:val="aa-ET"/>
        </w:rPr>
        <w:t>port</w:t>
      </w:r>
      <w:r w:rsidR="005F10ED">
        <w:rPr>
          <w:b/>
          <w:bCs/>
          <w:sz w:val="32"/>
          <w:szCs w:val="32"/>
          <w:lang w:val="aa-ET"/>
        </w:rPr>
        <w:t xml:space="preserve"> </w:t>
      </w:r>
    </w:p>
    <w:p w14:paraId="14FB783E" w14:textId="3D32B44F" w:rsidR="00152205" w:rsidRPr="005C56F7" w:rsidRDefault="005C56F7" w:rsidP="006E3D0C">
      <w:pPr>
        <w:jc w:val="center"/>
        <w:rPr>
          <w:b/>
          <w:bCs/>
          <w:lang w:val="aa-ET"/>
        </w:rPr>
      </w:pPr>
      <w:r>
        <w:rPr>
          <w:b/>
          <w:bCs/>
          <w:lang w:val="aa-ET"/>
        </w:rPr>
        <w:t>Document ID</w:t>
      </w:r>
      <w:r w:rsidRPr="005C56F7">
        <w:rPr>
          <w:b/>
          <w:bCs/>
          <w:lang w:val="aa-ET"/>
        </w:rPr>
        <w:t>: Doc_JBA</w:t>
      </w:r>
      <w:r w:rsidR="001A03BC">
        <w:rPr>
          <w:b/>
          <w:bCs/>
          <w:lang w:val="aa-ET"/>
        </w:rPr>
        <w:t>_v.1.</w:t>
      </w:r>
      <w:r w:rsidR="00E92386">
        <w:rPr>
          <w:b/>
          <w:bCs/>
          <w:lang w:val="aa-ET"/>
        </w:rPr>
        <w:t>1</w:t>
      </w:r>
      <w:r w:rsidR="001A03BC">
        <w:rPr>
          <w:b/>
          <w:bCs/>
          <w:lang w:val="aa-ET"/>
        </w:rPr>
        <w:t>.0</w:t>
      </w:r>
      <w:r w:rsidRPr="005C56F7">
        <w:rPr>
          <w:b/>
          <w:bCs/>
          <w:lang w:val="aa-ET"/>
        </w:rPr>
        <w:t>_T</w:t>
      </w:r>
      <w:r w:rsidR="001A03BC">
        <w:rPr>
          <w:b/>
          <w:bCs/>
          <w:lang w:val="aa-ET"/>
        </w:rPr>
        <w:t>Re</w:t>
      </w:r>
      <w:r w:rsidR="00622FC8">
        <w:rPr>
          <w:b/>
          <w:bCs/>
          <w:lang w:val="aa-ET"/>
        </w:rPr>
        <w:t>p</w:t>
      </w:r>
      <w:r w:rsidRPr="005C56F7">
        <w:rPr>
          <w:b/>
          <w:bCs/>
          <w:lang w:val="aa-ET"/>
        </w:rPr>
        <w:t>_OQ</w:t>
      </w:r>
    </w:p>
    <w:p w14:paraId="194EEC20" w14:textId="46C1CF5B" w:rsidR="006E3D0C" w:rsidRPr="003B6CB2" w:rsidRDefault="000E0803" w:rsidP="006E3D0C">
      <w:pPr>
        <w:jc w:val="center"/>
        <w:rPr>
          <w:b/>
          <w:bCs/>
          <w:sz w:val="28"/>
          <w:szCs w:val="28"/>
          <w:lang w:val="aa-ET"/>
        </w:rPr>
      </w:pPr>
      <w:r>
        <w:rPr>
          <w:b/>
          <w:bCs/>
          <w:sz w:val="28"/>
          <w:szCs w:val="28"/>
          <w:lang w:val="aa-ET"/>
        </w:rPr>
        <w:t>Based on</w:t>
      </w:r>
      <w:r w:rsidR="008938E8">
        <w:rPr>
          <w:b/>
          <w:bCs/>
          <w:sz w:val="28"/>
          <w:szCs w:val="28"/>
          <w:lang w:val="aa-ET"/>
        </w:rPr>
        <w:t xml:space="preserve"> </w:t>
      </w:r>
      <w:r w:rsidR="005F10ED" w:rsidRPr="003B6CB2">
        <w:rPr>
          <w:b/>
          <w:bCs/>
          <w:sz w:val="28"/>
          <w:szCs w:val="28"/>
          <w:lang w:val="aa-ET"/>
        </w:rPr>
        <w:t xml:space="preserve">GAMP5 </w:t>
      </w:r>
      <w:r w:rsidR="008938E8">
        <w:rPr>
          <w:b/>
          <w:bCs/>
          <w:sz w:val="28"/>
          <w:szCs w:val="28"/>
          <w:lang w:val="aa-ET"/>
        </w:rPr>
        <w:t>Appendix D5</w:t>
      </w:r>
      <w:r w:rsidR="00152205" w:rsidRPr="003B6CB2">
        <w:rPr>
          <w:b/>
          <w:bCs/>
          <w:sz w:val="28"/>
          <w:szCs w:val="28"/>
          <w:lang w:val="aa-ET"/>
        </w:rPr>
        <w:t xml:space="preserve"> (ISPE, p</w:t>
      </w:r>
      <w:r w:rsidR="008938E8">
        <w:rPr>
          <w:b/>
          <w:bCs/>
          <w:sz w:val="28"/>
          <w:szCs w:val="28"/>
          <w:lang w:val="aa-ET"/>
        </w:rPr>
        <w:t>p</w:t>
      </w:r>
      <w:r w:rsidR="00152205" w:rsidRPr="003B6CB2">
        <w:rPr>
          <w:b/>
          <w:bCs/>
          <w:sz w:val="28"/>
          <w:szCs w:val="28"/>
          <w:lang w:val="aa-ET"/>
        </w:rPr>
        <w:t xml:space="preserve">. </w:t>
      </w:r>
      <w:r>
        <w:rPr>
          <w:b/>
          <w:bCs/>
          <w:sz w:val="28"/>
          <w:szCs w:val="28"/>
          <w:lang w:val="aa-ET"/>
        </w:rPr>
        <w:t>205</w:t>
      </w:r>
      <w:r w:rsidR="008938E8">
        <w:rPr>
          <w:b/>
          <w:bCs/>
          <w:sz w:val="28"/>
          <w:szCs w:val="28"/>
          <w:lang w:val="aa-ET"/>
        </w:rPr>
        <w:t>-</w:t>
      </w:r>
      <w:r>
        <w:rPr>
          <w:b/>
          <w:bCs/>
          <w:sz w:val="28"/>
          <w:szCs w:val="28"/>
          <w:lang w:val="aa-ET"/>
        </w:rPr>
        <w:t>206</w:t>
      </w:r>
      <w:r w:rsidR="00152205" w:rsidRPr="003B6CB2">
        <w:rPr>
          <w:b/>
          <w:bCs/>
          <w:sz w:val="28"/>
          <w:szCs w:val="28"/>
          <w:lang w:val="aa-ET"/>
        </w:rPr>
        <w:t>)</w:t>
      </w:r>
    </w:p>
    <w:p w14:paraId="4100400A" w14:textId="017C4507" w:rsidR="006E3D0C" w:rsidRDefault="006E3D0C">
      <w:pPr>
        <w:rPr>
          <w:b/>
          <w:bCs/>
          <w:lang w:val="aa-ET"/>
        </w:rPr>
      </w:pPr>
    </w:p>
    <w:p w14:paraId="1770C4CF" w14:textId="5C3AF391" w:rsidR="00045B4D" w:rsidRDefault="00045B4D">
      <w:pPr>
        <w:rPr>
          <w:b/>
          <w:bCs/>
          <w:lang w:val="aa-ET"/>
        </w:rPr>
      </w:pPr>
    </w:p>
    <w:p w14:paraId="563427F1" w14:textId="7CB74C89" w:rsidR="00787F02" w:rsidRPr="008938E8" w:rsidRDefault="008938E8">
      <w:pPr>
        <w:rPr>
          <w:b/>
          <w:bCs/>
          <w:lang w:val="aa-ET"/>
        </w:rPr>
      </w:pPr>
      <w:r>
        <w:rPr>
          <w:b/>
          <w:bCs/>
          <w:lang w:val="aa-ET"/>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aa-ET"/>
              </w:rPr>
            </w:pPr>
            <w:r w:rsidRPr="000761D7">
              <w:rPr>
                <w:b/>
                <w:bCs/>
                <w:lang w:val="aa-ET"/>
              </w:rPr>
              <w:t>Version</w:t>
            </w:r>
          </w:p>
        </w:tc>
        <w:tc>
          <w:tcPr>
            <w:tcW w:w="2122" w:type="dxa"/>
            <w:shd w:val="clear" w:color="auto" w:fill="ACB9CA" w:themeFill="text2" w:themeFillTint="66"/>
          </w:tcPr>
          <w:p w14:paraId="10545A77" w14:textId="77777777" w:rsidR="0036400E" w:rsidRPr="000761D7" w:rsidRDefault="0036400E" w:rsidP="00B51422">
            <w:pPr>
              <w:rPr>
                <w:b/>
                <w:bCs/>
                <w:lang w:val="aa-ET"/>
              </w:rPr>
            </w:pPr>
            <w:r w:rsidRPr="000761D7">
              <w:rPr>
                <w:b/>
                <w:bCs/>
                <w:lang w:val="aa-ET"/>
              </w:rPr>
              <w:t>What</w:t>
            </w:r>
          </w:p>
        </w:tc>
        <w:tc>
          <w:tcPr>
            <w:tcW w:w="1700" w:type="dxa"/>
            <w:shd w:val="clear" w:color="auto" w:fill="ACB9CA" w:themeFill="text2" w:themeFillTint="66"/>
          </w:tcPr>
          <w:p w14:paraId="0F1F4BF1" w14:textId="77777777" w:rsidR="0036400E" w:rsidRPr="000761D7" w:rsidRDefault="0036400E" w:rsidP="00B51422">
            <w:pPr>
              <w:rPr>
                <w:b/>
                <w:bCs/>
                <w:lang w:val="aa-ET"/>
              </w:rPr>
            </w:pPr>
            <w:r w:rsidRPr="000761D7">
              <w:rPr>
                <w:b/>
                <w:bCs/>
                <w:lang w:val="aa-ET"/>
              </w:rPr>
              <w:t>Who</w:t>
            </w:r>
          </w:p>
        </w:tc>
        <w:tc>
          <w:tcPr>
            <w:tcW w:w="1708" w:type="dxa"/>
            <w:shd w:val="clear" w:color="auto" w:fill="ACB9CA" w:themeFill="text2" w:themeFillTint="66"/>
          </w:tcPr>
          <w:p w14:paraId="3EB125AE" w14:textId="77777777" w:rsidR="0036400E" w:rsidRPr="000761D7" w:rsidRDefault="0036400E" w:rsidP="00B51422">
            <w:pPr>
              <w:rPr>
                <w:b/>
                <w:bCs/>
                <w:lang w:val="aa-ET"/>
              </w:rPr>
            </w:pPr>
            <w:r w:rsidRPr="000761D7">
              <w:rPr>
                <w:b/>
                <w:bCs/>
                <w:lang w:val="aa-ET"/>
              </w:rPr>
              <w:t>When</w:t>
            </w:r>
          </w:p>
        </w:tc>
        <w:tc>
          <w:tcPr>
            <w:tcW w:w="2398" w:type="dxa"/>
            <w:shd w:val="clear" w:color="auto" w:fill="ACB9CA" w:themeFill="text2" w:themeFillTint="66"/>
          </w:tcPr>
          <w:p w14:paraId="2CFF68D7" w14:textId="77777777" w:rsidR="0036400E" w:rsidRPr="000761D7" w:rsidRDefault="0036400E" w:rsidP="00B51422">
            <w:pPr>
              <w:rPr>
                <w:b/>
                <w:bCs/>
                <w:lang w:val="aa-ET"/>
              </w:rPr>
            </w:pPr>
            <w:r w:rsidRPr="000761D7">
              <w:rPr>
                <w:b/>
                <w:bCs/>
                <w:lang w:val="aa-ET"/>
              </w:rPr>
              <w:t>Comment/Signature</w:t>
            </w:r>
          </w:p>
        </w:tc>
      </w:tr>
      <w:tr w:rsidR="00DD11BF" w:rsidRPr="00EF5B24" w14:paraId="09D6A857" w14:textId="77777777" w:rsidTr="005B0489">
        <w:tc>
          <w:tcPr>
            <w:tcW w:w="1128" w:type="dxa"/>
          </w:tcPr>
          <w:p w14:paraId="5F3D7DC9" w14:textId="697BA73A" w:rsidR="00DD11BF" w:rsidRPr="00DD11BF" w:rsidRDefault="00DD11BF" w:rsidP="00B51422">
            <w:pPr>
              <w:rPr>
                <w:lang w:val="aa-ET"/>
              </w:rPr>
            </w:pPr>
            <w:r>
              <w:rPr>
                <w:lang w:val="aa-ET"/>
              </w:rPr>
              <w:t>1.0</w:t>
            </w:r>
          </w:p>
        </w:tc>
        <w:tc>
          <w:tcPr>
            <w:tcW w:w="2122" w:type="dxa"/>
          </w:tcPr>
          <w:p w14:paraId="550F7A6F" w14:textId="1FD83C4B" w:rsidR="00DD11BF" w:rsidRPr="003C7F30" w:rsidRDefault="003C7F30" w:rsidP="00B51422">
            <w:pPr>
              <w:rPr>
                <w:lang w:val="aa-ET"/>
              </w:rPr>
            </w:pPr>
            <w:r>
              <w:rPr>
                <w:lang w:val="aa-ET"/>
              </w:rPr>
              <w:t>New template for OQ of JBA v1.1.0.0</w:t>
            </w:r>
          </w:p>
        </w:tc>
        <w:tc>
          <w:tcPr>
            <w:tcW w:w="1700" w:type="dxa"/>
          </w:tcPr>
          <w:p w14:paraId="4DD8DC2D" w14:textId="6882A5FC" w:rsidR="00DD11BF" w:rsidRPr="003C7F30" w:rsidRDefault="003C7F30" w:rsidP="00B51422">
            <w:pPr>
              <w:rPr>
                <w:lang w:val="aa-ET"/>
              </w:rPr>
            </w:pPr>
            <w:r>
              <w:rPr>
                <w:lang w:val="aa-ET"/>
              </w:rPr>
              <w:t>T’Challa, Test Analyst</w:t>
            </w:r>
          </w:p>
        </w:tc>
        <w:tc>
          <w:tcPr>
            <w:tcW w:w="1708" w:type="dxa"/>
          </w:tcPr>
          <w:p w14:paraId="13837AC0" w14:textId="4EA4DB08" w:rsidR="00DD11BF" w:rsidRDefault="00DD11BF" w:rsidP="00B51422">
            <w:pPr>
              <w:rPr>
                <w:lang w:val="aa-ET"/>
              </w:rPr>
            </w:pPr>
            <w:r>
              <w:rPr>
                <w:lang w:val="aa-ET"/>
              </w:rPr>
              <w:t>15-Jun-2020</w:t>
            </w:r>
          </w:p>
        </w:tc>
        <w:tc>
          <w:tcPr>
            <w:tcW w:w="2398" w:type="dxa"/>
          </w:tcPr>
          <w:p w14:paraId="3608C768" w14:textId="5AF4667E" w:rsidR="00DD11BF" w:rsidRPr="00DD11BF" w:rsidRDefault="003C7F30" w:rsidP="00B51422">
            <w:pPr>
              <w:rPr>
                <w:lang w:val="aa-ET"/>
              </w:rPr>
            </w:pPr>
            <w:r>
              <w:rPr>
                <w:lang w:val="aa-ET"/>
              </w:rPr>
              <w:t>digitally signed by Test Analyst (Author), Test Reviewer (Reviewer), QA (Approver)</w:t>
            </w:r>
          </w:p>
        </w:tc>
      </w:tr>
      <w:tr w:rsidR="00825633" w:rsidRPr="00EF5B24" w14:paraId="009C9BCC" w14:textId="77777777" w:rsidTr="005B0489">
        <w:tc>
          <w:tcPr>
            <w:tcW w:w="1128" w:type="dxa"/>
          </w:tcPr>
          <w:p w14:paraId="3341927B" w14:textId="1E680248" w:rsidR="00825633" w:rsidRPr="003C7F30" w:rsidRDefault="003C7F30" w:rsidP="00B51422">
            <w:pPr>
              <w:rPr>
                <w:lang w:val="aa-ET"/>
              </w:rPr>
            </w:pPr>
            <w:r>
              <w:rPr>
                <w:lang w:val="aa-ET"/>
              </w:rPr>
              <w:t>2.0</w:t>
            </w:r>
          </w:p>
        </w:tc>
        <w:tc>
          <w:tcPr>
            <w:tcW w:w="2122" w:type="dxa"/>
          </w:tcPr>
          <w:p w14:paraId="759D46E8" w14:textId="4D65F76B" w:rsidR="00825633" w:rsidRPr="003C7F30" w:rsidRDefault="003C7F30" w:rsidP="00B51422">
            <w:pPr>
              <w:rPr>
                <w:lang w:val="aa-ET"/>
              </w:rPr>
            </w:pPr>
            <w:r>
              <w:rPr>
                <w:lang w:val="aa-ET"/>
              </w:rPr>
              <w:t>Completed template during OQ of JBA v1.1.0.0</w:t>
            </w:r>
          </w:p>
        </w:tc>
        <w:tc>
          <w:tcPr>
            <w:tcW w:w="1700" w:type="dxa"/>
          </w:tcPr>
          <w:p w14:paraId="2DB62466" w14:textId="530326A5" w:rsidR="00825633" w:rsidRPr="003C7F30" w:rsidRDefault="003C7F30" w:rsidP="00B51422">
            <w:pPr>
              <w:rPr>
                <w:lang w:val="aa-ET"/>
              </w:rPr>
            </w:pPr>
            <w:r>
              <w:rPr>
                <w:lang w:val="aa-ET"/>
              </w:rPr>
              <w:t>Patricia Walker, Test Reviewer</w:t>
            </w:r>
          </w:p>
        </w:tc>
        <w:tc>
          <w:tcPr>
            <w:tcW w:w="1708" w:type="dxa"/>
          </w:tcPr>
          <w:p w14:paraId="3F9F291B" w14:textId="6450DF03" w:rsidR="00825633" w:rsidRPr="00825633" w:rsidRDefault="00825633" w:rsidP="00B51422">
            <w:pPr>
              <w:rPr>
                <w:lang w:val="aa-ET"/>
              </w:rPr>
            </w:pPr>
            <w:commentRangeStart w:id="0"/>
            <w:r>
              <w:rPr>
                <w:lang w:val="aa-ET"/>
              </w:rPr>
              <w:t>18-Jun-2020</w:t>
            </w:r>
            <w:commentRangeEnd w:id="0"/>
            <w:r w:rsidR="00500F63">
              <w:rPr>
                <w:rStyle w:val="CommentReference"/>
              </w:rPr>
              <w:commentReference w:id="0"/>
            </w:r>
          </w:p>
        </w:tc>
        <w:tc>
          <w:tcPr>
            <w:tcW w:w="2398" w:type="dxa"/>
          </w:tcPr>
          <w:p w14:paraId="57F8D8A8" w14:textId="651CDC4E" w:rsidR="00825633" w:rsidRPr="003C7F30" w:rsidRDefault="008B2ABB" w:rsidP="00B51422">
            <w:pPr>
              <w:rPr>
                <w:lang w:val="aa-ET"/>
              </w:rPr>
            </w:pPr>
            <w:r>
              <w:rPr>
                <w:lang w:val="aa-ET"/>
              </w:rPr>
              <w:t>digitally</w:t>
            </w:r>
            <w:r w:rsidR="003C7F30">
              <w:rPr>
                <w:lang w:val="aa-ET"/>
              </w:rPr>
              <w:t xml:space="preserve"> signed (Test Reviewer), QA (Approver)</w:t>
            </w:r>
          </w:p>
        </w:tc>
      </w:tr>
    </w:tbl>
    <w:p w14:paraId="61DBC9DD" w14:textId="6DE732AD" w:rsidR="006206A0" w:rsidRDefault="006206A0">
      <w:pPr>
        <w:rPr>
          <w:lang w:val="en-GB"/>
        </w:rPr>
      </w:pPr>
    </w:p>
    <w:p w14:paraId="6309D9BC" w14:textId="77777777" w:rsidR="002E4A47" w:rsidRDefault="002E4A47" w:rsidP="008938E8">
      <w:pPr>
        <w:rPr>
          <w:lang w:val="aa-ET"/>
        </w:rPr>
      </w:pPr>
    </w:p>
    <w:p w14:paraId="5FD516C5" w14:textId="5B59433F" w:rsidR="003F1C35" w:rsidRPr="00F3438C" w:rsidRDefault="003F1C35" w:rsidP="008938E8">
      <w:pPr>
        <w:rPr>
          <w:b/>
          <w:bCs/>
          <w:lang w:val="aa-ET"/>
        </w:rPr>
      </w:pPr>
      <w:r w:rsidRPr="00F3438C">
        <w:rPr>
          <w:b/>
          <w:bCs/>
          <w:lang w:val="aa-ET"/>
        </w:rPr>
        <w:t>Purpose</w:t>
      </w:r>
    </w:p>
    <w:p w14:paraId="0A75B1FD" w14:textId="267D6191" w:rsidR="003F1C35" w:rsidRPr="00DF5BD5" w:rsidRDefault="00DF5BD5" w:rsidP="008938E8">
      <w:pPr>
        <w:rPr>
          <w:lang w:val="aa-ET"/>
        </w:rPr>
      </w:pPr>
      <w:commentRangeStart w:id="1"/>
      <w:r>
        <w:rPr>
          <w:lang w:val="aa-ET"/>
        </w:rPr>
        <w:t>This document serves</w:t>
      </w:r>
      <w:r w:rsidR="005B28C5">
        <w:rPr>
          <w:lang w:val="aa-ET"/>
        </w:rPr>
        <w:t xml:space="preserve"> to document the performed test review on the </w:t>
      </w:r>
      <w:r w:rsidR="007D5339">
        <w:rPr>
          <w:lang w:val="aa-ET"/>
        </w:rPr>
        <w:t>t</w:t>
      </w:r>
      <w:r w:rsidR="005B28C5">
        <w:rPr>
          <w:lang w:val="aa-ET"/>
        </w:rPr>
        <w:t xml:space="preserve">est results and to evaluate the findings of the </w:t>
      </w:r>
      <w:r w:rsidR="007D5339">
        <w:rPr>
          <w:lang w:val="aa-ET"/>
        </w:rPr>
        <w:t>t</w:t>
      </w:r>
      <w:r w:rsidR="005B28C5">
        <w:rPr>
          <w:lang w:val="aa-ET"/>
        </w:rPr>
        <w:t xml:space="preserve">est results and the test review. </w:t>
      </w:r>
      <w:commentRangeEnd w:id="1"/>
      <w:r w:rsidR="00EF5B24">
        <w:rPr>
          <w:rStyle w:val="CommentReference"/>
        </w:rPr>
        <w:commentReference w:id="1"/>
      </w:r>
      <w:r w:rsidR="005B28C5">
        <w:rPr>
          <w:lang w:val="aa-ET"/>
        </w:rPr>
        <w:t>The outcome of this process is a decision on the success or failure of the OQ and the measures to be taken, if needed.</w:t>
      </w:r>
    </w:p>
    <w:p w14:paraId="56EFD4ED" w14:textId="59F71D16" w:rsidR="003F1C35" w:rsidRDefault="003F1C35" w:rsidP="008938E8">
      <w:pPr>
        <w:rPr>
          <w:lang w:val="aa-ET"/>
        </w:rPr>
      </w:pPr>
    </w:p>
    <w:p w14:paraId="7823C29C" w14:textId="58E08FA5" w:rsidR="00BE11E0" w:rsidRDefault="00BE11E0" w:rsidP="008938E8">
      <w:pPr>
        <w:rPr>
          <w:b/>
          <w:bCs/>
          <w:lang w:val="aa-ET"/>
        </w:rPr>
      </w:pPr>
      <w:r w:rsidRPr="00BE11E0">
        <w:rPr>
          <w:b/>
          <w:bCs/>
          <w:lang w:val="aa-ET"/>
        </w:rPr>
        <w:t>Test Review Initialisation</w:t>
      </w:r>
    </w:p>
    <w:p w14:paraId="39F3A25B" w14:textId="75C2C0CA" w:rsidR="00EC028A" w:rsidRPr="00EF5B24" w:rsidRDefault="00EC028A" w:rsidP="008938E8">
      <w:pPr>
        <w:rPr>
          <w:lang w:val="en-US"/>
          <w:rPrChange w:id="2" w:author="Evelyne Daniel" w:date="2020-06-29T07:43:00Z">
            <w:rPr>
              <w:lang w:val="aa-ET"/>
            </w:rPr>
          </w:rPrChange>
        </w:rPr>
      </w:pPr>
      <w:r w:rsidRPr="00EC028A">
        <w:rPr>
          <w:lang w:val="aa-ET"/>
        </w:rPr>
        <w:t xml:space="preserve">Following </w:t>
      </w:r>
      <w:del w:id="3" w:author="Evelyne Daniel" w:date="2020-06-29T07:40:00Z">
        <w:r w:rsidRPr="00EC028A" w:rsidDel="00EF5B24">
          <w:rPr>
            <w:lang w:val="aa-ET"/>
          </w:rPr>
          <w:delText xml:space="preserve">points </w:delText>
        </w:r>
      </w:del>
      <w:ins w:id="4" w:author="Evelyne Daniel" w:date="2020-06-29T07:40:00Z">
        <w:r w:rsidR="00EF5B24" w:rsidRPr="00EF5B24">
          <w:rPr>
            <w:lang w:val="en-US"/>
            <w:rPrChange w:id="5" w:author="Evelyne Daniel" w:date="2020-06-29T07:43:00Z">
              <w:rPr>
                <w:lang w:val="de-CH"/>
              </w:rPr>
            </w:rPrChange>
          </w:rPr>
          <w:t>items</w:t>
        </w:r>
        <w:r w:rsidR="00EF5B24" w:rsidRPr="00EC028A">
          <w:rPr>
            <w:lang w:val="aa-ET"/>
          </w:rPr>
          <w:t xml:space="preserve"> </w:t>
        </w:r>
      </w:ins>
      <w:r w:rsidRPr="00EC028A">
        <w:rPr>
          <w:lang w:val="aa-ET"/>
        </w:rPr>
        <w:t>have to be checked</w:t>
      </w:r>
      <w:ins w:id="6" w:author="Evelyne Daniel" w:date="2020-06-29T07:42:00Z">
        <w:r w:rsidR="00EF5B24" w:rsidRPr="00EF5B24">
          <w:rPr>
            <w:lang w:val="en-US"/>
            <w:rPrChange w:id="7" w:author="Evelyne Daniel" w:date="2020-06-29T07:43:00Z">
              <w:rPr>
                <w:lang w:val="de-CH"/>
              </w:rPr>
            </w:rPrChange>
          </w:rPr>
          <w:t>:</w:t>
        </w:r>
      </w:ins>
    </w:p>
    <w:p w14:paraId="23C7865E" w14:textId="6FE1FDBE" w:rsidR="00BE11E0" w:rsidRPr="00A754E2" w:rsidRDefault="00BE11E0" w:rsidP="00BE11E0">
      <w:pPr>
        <w:pStyle w:val="ListParagraph"/>
        <w:numPr>
          <w:ilvl w:val="0"/>
          <w:numId w:val="15"/>
        </w:numPr>
        <w:rPr>
          <w:lang w:val="aa-ET"/>
        </w:rPr>
      </w:pPr>
      <w:r>
        <w:rPr>
          <w:lang w:val="aa-ET"/>
        </w:rPr>
        <w:t>The Test Results and the accompanying document Doc_JBA_v.1.1.0_TER_OQ were performed, filled in and signed by the Tester</w:t>
      </w:r>
      <w:r w:rsidR="0055038F">
        <w:rPr>
          <w:lang w:val="aa-ET"/>
        </w:rPr>
        <w:br/>
        <w:t>Test ID:</w:t>
      </w:r>
      <w:r w:rsidR="00811012" w:rsidRPr="00811012">
        <w:rPr>
          <w:lang w:val="aa-ET"/>
        </w:rPr>
        <w:t xml:space="preserve"> </w:t>
      </w:r>
      <w:r w:rsidR="00811012">
        <w:rPr>
          <w:lang w:val="aa-ET"/>
        </w:rPr>
        <w:t>_____</w:t>
      </w:r>
    </w:p>
    <w:p w14:paraId="272C54DB" w14:textId="731659E5" w:rsidR="00BE11E0" w:rsidRPr="00A754E2" w:rsidRDefault="00BE11E0" w:rsidP="00BE11E0">
      <w:pPr>
        <w:pStyle w:val="ListParagraph"/>
        <w:numPr>
          <w:ilvl w:val="0"/>
          <w:numId w:val="15"/>
        </w:numPr>
        <w:rPr>
          <w:lang w:val="aa-ET"/>
        </w:rPr>
      </w:pPr>
      <w:r>
        <w:rPr>
          <w:lang w:val="aa-ET"/>
        </w:rPr>
        <w:t xml:space="preserve">The test ID, as noted in Doc_JBA_v.1.1.0_TER_OQ corresponds to the Test ID of the test found in </w:t>
      </w:r>
      <w:r>
        <w:rPr>
          <w:lang w:val="aa-ET"/>
        </w:rPr>
        <w:br/>
      </w:r>
      <w:hyperlink r:id="rId10" w:history="1">
        <w:r w:rsidRPr="00114A45">
          <w:rPr>
            <w:rStyle w:val="Hyperlink"/>
            <w:lang w:val="aa-ET"/>
          </w:rPr>
          <w:t>\\dia\InterneProjekte\BDD4OQ\JBA\v.1.1.0.0\OQ\TestResults</w:t>
        </w:r>
      </w:hyperlink>
      <w:r w:rsidR="00C21DF2">
        <w:rPr>
          <w:rStyle w:val="Hyperlink"/>
          <w:lang w:val="aa-ET"/>
        </w:rPr>
        <w:t xml:space="preserve"> </w:t>
      </w:r>
      <w:r w:rsidR="00C21DF2">
        <w:rPr>
          <w:lang w:val="aa-ET"/>
        </w:rPr>
        <w:t>embedded in the Test Result file</w:t>
      </w:r>
    </w:p>
    <w:p w14:paraId="0E18584C" w14:textId="7210BEDA" w:rsidR="00BE11E0" w:rsidRPr="00E45130" w:rsidRDefault="00E45130" w:rsidP="008938E8">
      <w:pPr>
        <w:pStyle w:val="ListParagraph"/>
        <w:numPr>
          <w:ilvl w:val="0"/>
          <w:numId w:val="15"/>
        </w:numPr>
        <w:rPr>
          <w:lang w:val="aa-ET"/>
        </w:rPr>
      </w:pPr>
      <w:r>
        <w:rPr>
          <w:lang w:val="aa-ET"/>
        </w:rPr>
        <w:t>The Doc_JBA_v.1.1.0_TER_OQ was filled in and signed by the Tester and the document is complete</w:t>
      </w:r>
    </w:p>
    <w:p w14:paraId="39417FE1" w14:textId="45129AA0" w:rsidR="00C020CF" w:rsidRDefault="00C020CF" w:rsidP="00C020CF">
      <w:pPr>
        <w:pStyle w:val="ListParagraph"/>
        <w:numPr>
          <w:ilvl w:val="0"/>
          <w:numId w:val="15"/>
        </w:numPr>
        <w:rPr>
          <w:lang w:val="aa-ET"/>
        </w:rPr>
      </w:pPr>
      <w:r>
        <w:rPr>
          <w:lang w:val="aa-ET"/>
        </w:rPr>
        <w:t>Review of the test results in Scenarioo is possible</w:t>
      </w:r>
      <w:ins w:id="8" w:author="Evelyne Daniel" w:date="2020-06-29T07:41:00Z">
        <w:r w:rsidR="00EF5B24" w:rsidRPr="00EF5B24">
          <w:rPr>
            <w:lang w:val="en-US"/>
          </w:rPr>
          <w:t xml:space="preserve">: </w:t>
        </w:r>
        <w:proofErr w:type="spellStart"/>
        <w:r w:rsidR="00EF5B24">
          <w:rPr>
            <w:lang w:val="en-US"/>
          </w:rPr>
          <w:t>Scenarioo</w:t>
        </w:r>
        <w:proofErr w:type="spellEnd"/>
        <w:r w:rsidR="00EF5B24">
          <w:rPr>
            <w:lang w:val="en-US"/>
          </w:rPr>
          <w:t xml:space="preserve"> can be started and the branch </w:t>
        </w:r>
        <w:proofErr w:type="spellStart"/>
        <w:r w:rsidR="00EF5B24">
          <w:rPr>
            <w:lang w:val="en-US"/>
          </w:rPr>
          <w:t>xxxx</w:t>
        </w:r>
        <w:proofErr w:type="spellEnd"/>
        <w:r w:rsidR="00EF5B24">
          <w:rPr>
            <w:lang w:val="en-US"/>
          </w:rPr>
          <w:t xml:space="preserve"> is visible</w:t>
        </w:r>
      </w:ins>
      <w:r>
        <w:rPr>
          <w:lang w:val="aa-ET"/>
        </w:rPr>
        <w:br/>
        <w:t xml:space="preserve">Description if review </w:t>
      </w:r>
      <w:del w:id="9" w:author="Evelyne Daniel" w:date="2020-06-29T07:41:00Z">
        <w:r w:rsidDel="00EF5B24">
          <w:rPr>
            <w:lang w:val="aa-ET"/>
          </w:rPr>
          <w:delText xml:space="preserve">was </w:delText>
        </w:r>
      </w:del>
      <w:proofErr w:type="spellStart"/>
      <w:ins w:id="10" w:author="Evelyne Daniel" w:date="2020-06-29T07:41:00Z">
        <w:r w:rsidR="00EF5B24" w:rsidRPr="00EF5B24">
          <w:rPr>
            <w:lang w:val="de-CH"/>
          </w:rPr>
          <w:t>is</w:t>
        </w:r>
        <w:proofErr w:type="spellEnd"/>
        <w:r w:rsidR="00EF5B24">
          <w:rPr>
            <w:lang w:val="aa-ET"/>
          </w:rPr>
          <w:t xml:space="preserve"> </w:t>
        </w:r>
      </w:ins>
      <w:r>
        <w:rPr>
          <w:lang w:val="aa-ET"/>
        </w:rPr>
        <w:t xml:space="preserve">not possible: </w:t>
      </w:r>
      <w:r w:rsidR="00811012">
        <w:rPr>
          <w:lang w:val="aa-ET"/>
        </w:rPr>
        <w:t>_____</w:t>
      </w:r>
    </w:p>
    <w:p w14:paraId="54744665" w14:textId="77777777" w:rsidR="00BE11E0" w:rsidRDefault="00BE11E0" w:rsidP="008938E8">
      <w:pPr>
        <w:rPr>
          <w:lang w:val="aa-ET"/>
        </w:rPr>
      </w:pPr>
    </w:p>
    <w:p w14:paraId="4A498AF3" w14:textId="1C64017D" w:rsidR="00877E56" w:rsidRPr="00877E56" w:rsidRDefault="00877E56" w:rsidP="008938E8">
      <w:pPr>
        <w:rPr>
          <w:b/>
          <w:bCs/>
          <w:lang w:val="aa-ET"/>
        </w:rPr>
      </w:pPr>
      <w:commentRangeStart w:id="11"/>
      <w:r w:rsidRPr="00877E56">
        <w:rPr>
          <w:b/>
          <w:bCs/>
          <w:lang w:val="aa-ET"/>
        </w:rPr>
        <w:t>Test Coverage</w:t>
      </w:r>
      <w:commentRangeEnd w:id="11"/>
      <w:r w:rsidR="001355F6">
        <w:rPr>
          <w:rStyle w:val="CommentReference"/>
        </w:rPr>
        <w:commentReference w:id="11"/>
      </w:r>
    </w:p>
    <w:p w14:paraId="4399CBBC" w14:textId="5596CA0F" w:rsidR="00877E56" w:rsidRPr="00EC028A" w:rsidRDefault="00877E56" w:rsidP="008938E8">
      <w:pPr>
        <w:rPr>
          <w:lang w:val="aa-ET"/>
        </w:rPr>
      </w:pPr>
      <w:r>
        <w:rPr>
          <w:lang w:val="aa-ET"/>
        </w:rPr>
        <w:t>Following points have to be checked</w:t>
      </w:r>
      <w:r w:rsidR="00EC028A">
        <w:rPr>
          <w:lang w:val="aa-ET"/>
        </w:rPr>
        <w:t>:</w:t>
      </w:r>
    </w:p>
    <w:p w14:paraId="20D54196" w14:textId="5FCE3A77" w:rsidR="00877E56" w:rsidRDefault="00877E56" w:rsidP="00877E56">
      <w:pPr>
        <w:pStyle w:val="ListParagraph"/>
        <w:numPr>
          <w:ilvl w:val="0"/>
          <w:numId w:val="14"/>
        </w:numPr>
        <w:rPr>
          <w:lang w:val="aa-ET"/>
        </w:rPr>
      </w:pPr>
      <w:r>
        <w:rPr>
          <w:lang w:val="aa-ET"/>
        </w:rPr>
        <w:t xml:space="preserve">All feature files as described in the Test Specification </w:t>
      </w:r>
      <w:ins w:id="12" w:author="Evelyne Daniel" w:date="2020-06-29T07:45:00Z">
        <w:r w:rsidR="002F0315">
          <w:rPr>
            <w:lang w:val="aa-ET"/>
          </w:rPr>
          <w:t>(Doc_JBA_v.1.1.0_TS_OQ)</w:t>
        </w:r>
        <w:r w:rsidR="002F0315">
          <w:rPr>
            <w:lang w:val="aa-ET"/>
          </w:rPr>
          <w:t xml:space="preserve"> </w:t>
        </w:r>
      </w:ins>
      <w:r>
        <w:rPr>
          <w:lang w:val="aa-ET"/>
        </w:rPr>
        <w:t xml:space="preserve">were </w:t>
      </w:r>
      <w:commentRangeStart w:id="13"/>
      <w:r>
        <w:rPr>
          <w:lang w:val="aa-ET"/>
        </w:rPr>
        <w:t>included</w:t>
      </w:r>
      <w:commentRangeEnd w:id="13"/>
      <w:r w:rsidR="00EF5B24">
        <w:rPr>
          <w:rStyle w:val="CommentReference"/>
        </w:rPr>
        <w:commentReference w:id="13"/>
      </w:r>
    </w:p>
    <w:p w14:paraId="3041EBF0" w14:textId="77777777" w:rsidR="00877E56" w:rsidRDefault="00877E56" w:rsidP="00877E56">
      <w:pPr>
        <w:pStyle w:val="ListParagraph"/>
        <w:numPr>
          <w:ilvl w:val="0"/>
          <w:numId w:val="14"/>
        </w:numPr>
        <w:rPr>
          <w:lang w:val="aa-ET"/>
        </w:rPr>
      </w:pPr>
      <w:r>
        <w:rPr>
          <w:lang w:val="aa-ET"/>
        </w:rPr>
        <w:t xml:space="preserve">All </w:t>
      </w:r>
      <w:commentRangeStart w:id="14"/>
      <w:r>
        <w:rPr>
          <w:lang w:val="aa-ET"/>
        </w:rPr>
        <w:t xml:space="preserve">scenarios </w:t>
      </w:r>
      <w:commentRangeEnd w:id="14"/>
      <w:r w:rsidR="002F0315">
        <w:rPr>
          <w:rStyle w:val="CommentReference"/>
        </w:rPr>
        <w:commentReference w:id="14"/>
      </w:r>
      <w:r>
        <w:rPr>
          <w:lang w:val="aa-ET"/>
        </w:rPr>
        <w:t xml:space="preserve">were performed in the </w:t>
      </w:r>
      <w:commentRangeStart w:id="15"/>
      <w:r>
        <w:rPr>
          <w:lang w:val="aa-ET"/>
        </w:rPr>
        <w:t>tests</w:t>
      </w:r>
      <w:commentRangeEnd w:id="15"/>
      <w:r w:rsidR="002F0315">
        <w:rPr>
          <w:rStyle w:val="CommentReference"/>
        </w:rPr>
        <w:commentReference w:id="15"/>
      </w:r>
    </w:p>
    <w:p w14:paraId="5EA8F5D9" w14:textId="77777777" w:rsidR="00877E56" w:rsidRDefault="00877E56" w:rsidP="008938E8">
      <w:pPr>
        <w:rPr>
          <w:lang w:val="aa-ET"/>
        </w:rPr>
      </w:pPr>
    </w:p>
    <w:p w14:paraId="4708B1E1" w14:textId="77777777" w:rsidR="002F0315" w:rsidRDefault="002F0315">
      <w:pPr>
        <w:rPr>
          <w:ins w:id="16" w:author="Evelyne Daniel" w:date="2020-06-29T07:45:00Z"/>
          <w:b/>
          <w:bCs/>
          <w:lang w:val="aa-ET"/>
        </w:rPr>
      </w:pPr>
      <w:ins w:id="17" w:author="Evelyne Daniel" w:date="2020-06-29T07:45:00Z">
        <w:r>
          <w:rPr>
            <w:b/>
            <w:bCs/>
            <w:lang w:val="aa-ET"/>
          </w:rPr>
          <w:br w:type="page"/>
        </w:r>
      </w:ins>
    </w:p>
    <w:p w14:paraId="62B48E13" w14:textId="05A5DC7F" w:rsidR="000E0803" w:rsidRPr="000E0803" w:rsidRDefault="00466EDE" w:rsidP="008938E8">
      <w:pPr>
        <w:rPr>
          <w:b/>
          <w:bCs/>
          <w:lang w:val="aa-ET"/>
        </w:rPr>
      </w:pPr>
      <w:commentRangeStart w:id="18"/>
      <w:r>
        <w:rPr>
          <w:b/>
          <w:bCs/>
          <w:lang w:val="aa-ET"/>
        </w:rPr>
        <w:lastRenderedPageBreak/>
        <w:t xml:space="preserve">Full </w:t>
      </w:r>
      <w:r w:rsidR="000E0803" w:rsidRPr="000E0803">
        <w:rPr>
          <w:b/>
          <w:bCs/>
          <w:lang w:val="aa-ET"/>
        </w:rPr>
        <w:t>Test Review</w:t>
      </w:r>
      <w:commentRangeEnd w:id="18"/>
      <w:r w:rsidR="002F0315">
        <w:rPr>
          <w:rStyle w:val="CommentReference"/>
        </w:rPr>
        <w:commentReference w:id="18"/>
      </w:r>
    </w:p>
    <w:p w14:paraId="7D7731B6" w14:textId="1DC829F2" w:rsidR="00CC4B85" w:rsidRPr="00466EDE" w:rsidRDefault="006734A1" w:rsidP="008938E8">
      <w:pPr>
        <w:rPr>
          <w:lang w:val="aa-ET"/>
        </w:rPr>
      </w:pPr>
      <w:r>
        <w:rPr>
          <w:lang w:val="aa-ET"/>
        </w:rPr>
        <w:t xml:space="preserve">This </w:t>
      </w:r>
      <w:r w:rsidR="0035214F">
        <w:rPr>
          <w:lang w:val="aa-ET"/>
        </w:rPr>
        <w:t>T</w:t>
      </w:r>
      <w:r>
        <w:rPr>
          <w:lang w:val="aa-ET"/>
        </w:rPr>
        <w:t xml:space="preserve">est </w:t>
      </w:r>
      <w:r w:rsidR="0035214F">
        <w:rPr>
          <w:lang w:val="aa-ET"/>
        </w:rPr>
        <w:t>R</w:t>
      </w:r>
      <w:r>
        <w:rPr>
          <w:lang w:val="aa-ET"/>
        </w:rPr>
        <w:t xml:space="preserve">eview checks the test coverage and the </w:t>
      </w:r>
      <w:r w:rsidR="0035214F">
        <w:rPr>
          <w:lang w:val="aa-ET"/>
        </w:rPr>
        <w:t>t</w:t>
      </w:r>
      <w:r>
        <w:rPr>
          <w:lang w:val="aa-ET"/>
        </w:rPr>
        <w:t xml:space="preserve">est </w:t>
      </w:r>
      <w:r w:rsidR="0035214F">
        <w:rPr>
          <w:lang w:val="aa-ET"/>
        </w:rPr>
        <w:t>r</w:t>
      </w:r>
      <w:r>
        <w:rPr>
          <w:lang w:val="aa-ET"/>
        </w:rPr>
        <w:t>esults based</w:t>
      </w:r>
      <w:r w:rsidR="00A03CF5">
        <w:rPr>
          <w:lang w:val="aa-ET"/>
        </w:rPr>
        <w:t xml:space="preserve"> on the feature files as defined in the Test Specification (Doc_JBA_v.1.</w:t>
      </w:r>
      <w:r w:rsidR="00E92386">
        <w:rPr>
          <w:lang w:val="aa-ET"/>
        </w:rPr>
        <w:t>1</w:t>
      </w:r>
      <w:r w:rsidR="00A03CF5">
        <w:rPr>
          <w:lang w:val="aa-ET"/>
        </w:rPr>
        <w:t>.0_TS_OQ)</w:t>
      </w:r>
      <w:r w:rsidR="0035214F">
        <w:rPr>
          <w:lang w:val="aa-ET"/>
        </w:rPr>
        <w:t xml:space="preserve">. </w:t>
      </w:r>
      <w:r w:rsidR="00466EDE">
        <w:rPr>
          <w:lang w:val="aa-ET"/>
        </w:rPr>
        <w:br/>
        <w:t xml:space="preserve">Feature Files with Full Test Review: </w:t>
      </w:r>
      <w:commentRangeStart w:id="19"/>
      <w:r w:rsidR="00811012">
        <w:rPr>
          <w:lang w:val="aa-ET"/>
        </w:rPr>
        <w:t>_____</w:t>
      </w:r>
      <w:commentRangeEnd w:id="19"/>
      <w:r w:rsidR="002F0315">
        <w:rPr>
          <w:rStyle w:val="CommentReference"/>
        </w:rPr>
        <w:commentReference w:id="19"/>
      </w:r>
    </w:p>
    <w:p w14:paraId="2F458153" w14:textId="77777777" w:rsidR="00811012" w:rsidRPr="00877E56" w:rsidRDefault="00811012" w:rsidP="00A03CF5">
      <w:pPr>
        <w:rPr>
          <w:lang w:val="aa-ET"/>
        </w:rPr>
      </w:pPr>
    </w:p>
    <w:p w14:paraId="5A5AD5A4" w14:textId="68FCDB55" w:rsidR="00A03CF5" w:rsidRDefault="00EC2AD0" w:rsidP="005B28C5">
      <w:pPr>
        <w:ind w:left="360"/>
        <w:rPr>
          <w:i/>
          <w:iCs/>
          <w:u w:val="single"/>
          <w:lang w:val="aa-ET"/>
        </w:rPr>
      </w:pPr>
      <w:r w:rsidRPr="005B28C5">
        <w:rPr>
          <w:i/>
          <w:iCs/>
          <w:u w:val="single"/>
          <w:lang w:val="aa-ET"/>
        </w:rPr>
        <w:t>Test Results:</w:t>
      </w:r>
    </w:p>
    <w:p w14:paraId="47772EDC" w14:textId="6228E2EF" w:rsidR="00EC028A" w:rsidRPr="00EC028A" w:rsidRDefault="00EC028A" w:rsidP="00EC028A">
      <w:pPr>
        <w:ind w:firstLine="360"/>
        <w:rPr>
          <w:lang w:val="aa-ET"/>
        </w:rPr>
      </w:pPr>
      <w:r w:rsidRPr="00EC028A">
        <w:rPr>
          <w:lang w:val="aa-ET"/>
        </w:rPr>
        <w:t>Following points have to be checked</w:t>
      </w:r>
      <w:r>
        <w:rPr>
          <w:lang w:val="aa-ET"/>
        </w:rPr>
        <w:t>:</w:t>
      </w:r>
    </w:p>
    <w:p w14:paraId="2495B64C" w14:textId="4E997C31" w:rsidR="00877E56" w:rsidRPr="00BE11E0" w:rsidRDefault="00877E56" w:rsidP="00877E56">
      <w:pPr>
        <w:pStyle w:val="ListParagraph"/>
        <w:numPr>
          <w:ilvl w:val="0"/>
          <w:numId w:val="14"/>
        </w:numPr>
        <w:rPr>
          <w:lang w:val="aa-ET"/>
        </w:rPr>
      </w:pPr>
      <w:r>
        <w:rPr>
          <w:lang w:val="aa-ET"/>
        </w:rPr>
        <w:t xml:space="preserve">All steps were </w:t>
      </w:r>
      <w:commentRangeStart w:id="20"/>
      <w:r>
        <w:rPr>
          <w:lang w:val="aa-ET"/>
        </w:rPr>
        <w:t xml:space="preserve">performed </w:t>
      </w:r>
      <w:commentRangeEnd w:id="20"/>
      <w:r w:rsidR="002F0315">
        <w:rPr>
          <w:rStyle w:val="CommentReference"/>
        </w:rPr>
        <w:commentReference w:id="20"/>
      </w:r>
      <w:r>
        <w:rPr>
          <w:lang w:val="aa-ET"/>
        </w:rPr>
        <w:t>in the tests</w:t>
      </w:r>
      <w:ins w:id="21" w:author="Evelyne Daniel" w:date="2020-06-29T07:46:00Z">
        <w:r w:rsidR="002F0315" w:rsidRPr="002F0315">
          <w:rPr>
            <w:lang w:val="en-US"/>
            <w:rPrChange w:id="22" w:author="Evelyne Daniel" w:date="2020-06-29T07:47:00Z">
              <w:rPr>
                <w:lang w:val="de-CH"/>
              </w:rPr>
            </w:rPrChange>
          </w:rPr>
          <w:t xml:space="preserve"> </w:t>
        </w:r>
      </w:ins>
    </w:p>
    <w:p w14:paraId="3BFBF114" w14:textId="5E391046" w:rsidR="00EC2AD0" w:rsidRPr="00EC2AD0" w:rsidRDefault="00EC2AD0" w:rsidP="00E92386">
      <w:pPr>
        <w:pStyle w:val="ListParagraph"/>
        <w:numPr>
          <w:ilvl w:val="0"/>
          <w:numId w:val="16"/>
        </w:numPr>
        <w:rPr>
          <w:lang w:val="aa-ET"/>
        </w:rPr>
      </w:pPr>
      <w:r>
        <w:rPr>
          <w:lang w:val="aa-ET"/>
        </w:rPr>
        <w:t>Screenshots show accurate test results</w:t>
      </w:r>
      <w:r w:rsidR="002C0704">
        <w:rPr>
          <w:lang w:val="aa-ET"/>
        </w:rPr>
        <w:br/>
      </w:r>
      <w:commentRangeStart w:id="23"/>
      <w:r w:rsidR="002C0704">
        <w:rPr>
          <w:lang w:val="aa-ET"/>
        </w:rPr>
        <w:t xml:space="preserve">Description if issues with the screenshots: </w:t>
      </w:r>
      <w:r w:rsidR="00811012">
        <w:rPr>
          <w:lang w:val="aa-ET"/>
        </w:rPr>
        <w:t>_____</w:t>
      </w:r>
      <w:commentRangeEnd w:id="23"/>
      <w:r w:rsidR="002F0315">
        <w:rPr>
          <w:rStyle w:val="CommentReference"/>
        </w:rPr>
        <w:commentReference w:id="23"/>
      </w:r>
    </w:p>
    <w:p w14:paraId="16270DB1" w14:textId="083B906A" w:rsidR="00EC2AD0" w:rsidRPr="00EC2AD0" w:rsidRDefault="00EC2AD0" w:rsidP="00E92386">
      <w:pPr>
        <w:pStyle w:val="ListParagraph"/>
        <w:numPr>
          <w:ilvl w:val="0"/>
          <w:numId w:val="16"/>
        </w:numPr>
        <w:rPr>
          <w:lang w:val="aa-ET"/>
        </w:rPr>
      </w:pPr>
      <w:r>
        <w:rPr>
          <w:lang w:val="aa-ET"/>
        </w:rPr>
        <w:t>No test error</w:t>
      </w:r>
      <w:r w:rsidR="00D23C13">
        <w:rPr>
          <w:lang w:val="aa-ET"/>
        </w:rPr>
        <w:t>s</w:t>
      </w:r>
      <w:r>
        <w:rPr>
          <w:lang w:val="aa-ET"/>
        </w:rPr>
        <w:t xml:space="preserve"> detected based on the results displayed in Scenarioo</w:t>
      </w:r>
    </w:p>
    <w:p w14:paraId="0556595C" w14:textId="232F582E" w:rsidR="00EC2AD0" w:rsidRPr="009A7B5E" w:rsidRDefault="00EC2AD0" w:rsidP="00E92386">
      <w:pPr>
        <w:pStyle w:val="ListParagraph"/>
        <w:numPr>
          <w:ilvl w:val="1"/>
          <w:numId w:val="18"/>
        </w:numPr>
        <w:rPr>
          <w:lang w:val="aa-ET"/>
        </w:rPr>
      </w:pPr>
      <w:r>
        <w:rPr>
          <w:lang w:val="aa-ET"/>
        </w:rPr>
        <w:t>No errors</w:t>
      </w:r>
      <w:r w:rsidR="00FD0C13">
        <w:rPr>
          <w:lang w:val="aa-ET"/>
        </w:rPr>
        <w:t xml:space="preserve"> detected</w:t>
      </w:r>
      <w:r>
        <w:rPr>
          <w:lang w:val="aa-ET"/>
        </w:rPr>
        <w:t xml:space="preserve"> in the </w:t>
      </w:r>
      <w:r w:rsidR="006931A5" w:rsidRPr="006931A5">
        <w:rPr>
          <w:lang w:val="aa-ET"/>
        </w:rPr>
        <w:t>scenario</w:t>
      </w:r>
      <w:r w:rsidR="006931A5">
        <w:rPr>
          <w:lang w:val="aa-ET"/>
        </w:rPr>
        <w:t>/step</w:t>
      </w:r>
      <w:r w:rsidR="00582D3E">
        <w:rPr>
          <w:lang w:val="aa-ET"/>
        </w:rPr>
        <w:t xml:space="preserve"> descriptions</w:t>
      </w:r>
      <w:r w:rsidR="006931A5">
        <w:rPr>
          <w:lang w:val="aa-ET"/>
        </w:rPr>
        <w:t xml:space="preserve"> </w:t>
      </w:r>
    </w:p>
    <w:p w14:paraId="15AB0D5B" w14:textId="0E80FF87" w:rsidR="00EC2AD0" w:rsidRDefault="004A3200" w:rsidP="00E92386">
      <w:pPr>
        <w:pStyle w:val="ListParagraph"/>
        <w:numPr>
          <w:ilvl w:val="1"/>
          <w:numId w:val="18"/>
        </w:numPr>
        <w:rPr>
          <w:lang w:val="aa-ET"/>
        </w:rPr>
      </w:pPr>
      <w:r>
        <w:rPr>
          <w:lang w:val="aa-ET"/>
        </w:rPr>
        <w:t>No err</w:t>
      </w:r>
      <w:r w:rsidR="00CC4B85">
        <w:rPr>
          <w:lang w:val="aa-ET"/>
        </w:rPr>
        <w:t xml:space="preserve">ors detected in </w:t>
      </w:r>
      <w:r w:rsidR="006931A5">
        <w:rPr>
          <w:lang w:val="aa-ET"/>
        </w:rPr>
        <w:t>scenario/step</w:t>
      </w:r>
      <w:r w:rsidR="00CC4B85">
        <w:rPr>
          <w:lang w:val="aa-ET"/>
        </w:rPr>
        <w:t xml:space="preserve"> execution</w:t>
      </w:r>
    </w:p>
    <w:p w14:paraId="05D7859C" w14:textId="25902314" w:rsidR="008B2ABB" w:rsidRPr="008B2ABB" w:rsidRDefault="008B2ABB" w:rsidP="008B2ABB">
      <w:pPr>
        <w:ind w:left="708"/>
        <w:rPr>
          <w:lang w:val="aa-ET"/>
        </w:rPr>
      </w:pPr>
      <w:r>
        <w:rPr>
          <w:lang w:val="aa-ET"/>
        </w:rPr>
        <w:t>If such errors occurred, they have to be described in the table ‘Test Deviation’ underneath in the chapter ‘Test Report’</w:t>
      </w:r>
    </w:p>
    <w:p w14:paraId="11131298" w14:textId="220CA76C" w:rsidR="00A945A5" w:rsidRPr="00A945A5" w:rsidRDefault="00A945A5" w:rsidP="00E92386">
      <w:pPr>
        <w:pStyle w:val="ListParagraph"/>
        <w:numPr>
          <w:ilvl w:val="0"/>
          <w:numId w:val="17"/>
        </w:numPr>
        <w:rPr>
          <w:lang w:val="aa-ET"/>
        </w:rPr>
      </w:pPr>
      <w:r>
        <w:rPr>
          <w:lang w:val="aa-ET"/>
        </w:rPr>
        <w:t>For all steps: step_duration &gt; 0 s 0 ms</w:t>
      </w:r>
      <w:r>
        <w:rPr>
          <w:lang w:val="aa-ET"/>
        </w:rPr>
        <w:br/>
        <w:t xml:space="preserve">Description if not fulfilled: </w:t>
      </w:r>
      <w:r w:rsidR="00811012">
        <w:rPr>
          <w:lang w:val="aa-ET"/>
        </w:rPr>
        <w:t>_____</w:t>
      </w:r>
    </w:p>
    <w:p w14:paraId="7C55A85A" w14:textId="487C1B2E" w:rsidR="00EC2AD0" w:rsidRPr="00EC2AD0" w:rsidRDefault="00EC2AD0" w:rsidP="00E92386">
      <w:pPr>
        <w:pStyle w:val="ListParagraph"/>
        <w:numPr>
          <w:ilvl w:val="0"/>
          <w:numId w:val="17"/>
        </w:numPr>
        <w:rPr>
          <w:lang w:val="aa-ET"/>
        </w:rPr>
      </w:pPr>
      <w:r>
        <w:rPr>
          <w:lang w:val="aa-ET"/>
        </w:rPr>
        <w:t>Acceptance criteria (then-steps) are fulfilled</w:t>
      </w:r>
      <w:r w:rsidR="00D23C13">
        <w:rPr>
          <w:lang w:val="aa-ET"/>
        </w:rPr>
        <w:br/>
        <w:t xml:space="preserve">Description if </w:t>
      </w:r>
      <w:r w:rsidR="002C0704">
        <w:rPr>
          <w:lang w:val="aa-ET"/>
        </w:rPr>
        <w:t xml:space="preserve">not fulfilled: </w:t>
      </w:r>
      <w:r w:rsidR="00811012">
        <w:rPr>
          <w:lang w:val="aa-ET"/>
        </w:rPr>
        <w:t>_____</w:t>
      </w:r>
    </w:p>
    <w:p w14:paraId="3BF85D03" w14:textId="03FCE3DF" w:rsidR="00811012" w:rsidRPr="00811012" w:rsidRDefault="00811012" w:rsidP="00E92386">
      <w:pPr>
        <w:pStyle w:val="ListParagraph"/>
        <w:numPr>
          <w:ilvl w:val="0"/>
          <w:numId w:val="17"/>
        </w:numPr>
        <w:rPr>
          <w:lang w:val="aa-ET"/>
        </w:rPr>
      </w:pPr>
      <w:r>
        <w:rPr>
          <w:lang w:val="aa-ET"/>
        </w:rPr>
        <w:t>Failed Tests:</w:t>
      </w:r>
    </w:p>
    <w:p w14:paraId="065EE0F4" w14:textId="267A09CC" w:rsidR="00811012" w:rsidRPr="00811012" w:rsidRDefault="00811012" w:rsidP="00811012">
      <w:pPr>
        <w:pStyle w:val="ListParagraph"/>
        <w:numPr>
          <w:ilvl w:val="1"/>
          <w:numId w:val="19"/>
        </w:numPr>
        <w:rPr>
          <w:lang w:val="aa-ET"/>
        </w:rPr>
      </w:pPr>
      <w:r>
        <w:rPr>
          <w:lang w:val="aa-ET"/>
        </w:rPr>
        <w:t>All records to evaluate test failures</w:t>
      </w:r>
      <w:r w:rsidR="008B2ABB">
        <w:rPr>
          <w:lang w:val="aa-ET"/>
        </w:rPr>
        <w:t xml:space="preserve"> are</w:t>
      </w:r>
      <w:r>
        <w:rPr>
          <w:lang w:val="aa-ET"/>
        </w:rPr>
        <w:t xml:space="preserve"> available</w:t>
      </w:r>
    </w:p>
    <w:p w14:paraId="2217777D" w14:textId="6006A241" w:rsidR="00EC2AD0" w:rsidRDefault="002C0704" w:rsidP="00811012">
      <w:pPr>
        <w:ind w:left="1080" w:firstLine="336"/>
        <w:rPr>
          <w:lang w:val="aa-ET"/>
        </w:rPr>
      </w:pPr>
      <w:r w:rsidRPr="00811012">
        <w:rPr>
          <w:lang w:val="aa-ET"/>
        </w:rPr>
        <w:t>Description if records are missing:</w:t>
      </w:r>
      <w:r w:rsidR="00265EFE" w:rsidRPr="00811012">
        <w:rPr>
          <w:lang w:val="aa-ET"/>
        </w:rPr>
        <w:t xml:space="preserve"> </w:t>
      </w:r>
      <w:r w:rsidR="00811012" w:rsidRPr="00811012">
        <w:rPr>
          <w:lang w:val="aa-ET"/>
        </w:rPr>
        <w:t>_____</w:t>
      </w:r>
    </w:p>
    <w:p w14:paraId="798B9351" w14:textId="2E8D4660" w:rsidR="00811012" w:rsidRPr="00811012" w:rsidRDefault="008B2ABB" w:rsidP="00811012">
      <w:pPr>
        <w:pStyle w:val="ListParagraph"/>
        <w:numPr>
          <w:ilvl w:val="1"/>
          <w:numId w:val="19"/>
        </w:numPr>
        <w:rPr>
          <w:lang w:val="aa-ET"/>
        </w:rPr>
      </w:pPr>
      <w:r>
        <w:rPr>
          <w:lang w:val="aa-ET"/>
        </w:rPr>
        <w:t>Failed Tests are described in the table ‘Test Deviation’ underneath in the chapter ‘Test Report’</w:t>
      </w:r>
    </w:p>
    <w:p w14:paraId="73898755" w14:textId="382D7D52" w:rsidR="00EC2AD0" w:rsidRPr="00F92BFF" w:rsidRDefault="00F92BFF" w:rsidP="00F92BFF">
      <w:pPr>
        <w:ind w:left="360"/>
        <w:rPr>
          <w:lang w:val="aa-ET"/>
        </w:rPr>
      </w:pPr>
      <w:r>
        <w:rPr>
          <w:lang w:val="aa-ET"/>
        </w:rPr>
        <w:t>Additional comments: ____</w:t>
      </w:r>
      <w:r w:rsidR="002C0704" w:rsidRPr="00F92BFF">
        <w:rPr>
          <w:lang w:val="aa-ET"/>
        </w:rPr>
        <w:br/>
      </w:r>
    </w:p>
    <w:p w14:paraId="0984C352" w14:textId="19C07B4D" w:rsidR="002E4A47" w:rsidRDefault="002E4A47" w:rsidP="002E4A47">
      <w:pPr>
        <w:rPr>
          <w:lang w:val="aa-ET"/>
        </w:rPr>
      </w:pPr>
    </w:p>
    <w:p w14:paraId="1562380C" w14:textId="0B297D8D" w:rsidR="00466EDE" w:rsidRPr="000E0803" w:rsidRDefault="00466EDE" w:rsidP="00466EDE">
      <w:pPr>
        <w:rPr>
          <w:b/>
          <w:bCs/>
          <w:lang w:val="aa-ET"/>
        </w:rPr>
      </w:pPr>
      <w:r>
        <w:rPr>
          <w:b/>
          <w:bCs/>
          <w:lang w:val="aa-ET"/>
        </w:rPr>
        <w:t xml:space="preserve">Partial </w:t>
      </w:r>
      <w:r w:rsidRPr="000E0803">
        <w:rPr>
          <w:b/>
          <w:bCs/>
          <w:lang w:val="aa-ET"/>
        </w:rPr>
        <w:t>Test Review</w:t>
      </w:r>
    </w:p>
    <w:p w14:paraId="740CEFA9" w14:textId="3D37B0F2" w:rsidR="00466EDE" w:rsidRPr="0035214F" w:rsidRDefault="002F0315" w:rsidP="00466EDE">
      <w:pPr>
        <w:rPr>
          <w:lang w:val="aa-ET"/>
        </w:rPr>
      </w:pPr>
      <w:ins w:id="24" w:author="Evelyne Daniel" w:date="2020-06-29T07:49:00Z">
        <w:r>
          <w:rPr>
            <w:lang w:val="aa-ET"/>
          </w:rPr>
          <w:t xml:space="preserve">This Test Review checks the test coverage and the test results based on the feature files as defined in the Test Specification (Doc_JBA_v.1.1.0_TS_OQ). </w:t>
        </w:r>
      </w:ins>
      <w:commentRangeStart w:id="25"/>
      <w:r w:rsidR="00613AA8">
        <w:rPr>
          <w:lang w:val="aa-ET"/>
        </w:rPr>
        <w:t>The partial Test Review is done for tests based on feature files that did not change since the last release and for which the test automation has already proven to work correctly and in a reliable way</w:t>
      </w:r>
      <w:commentRangeEnd w:id="25"/>
      <w:r>
        <w:rPr>
          <w:rStyle w:val="CommentReference"/>
        </w:rPr>
        <w:commentReference w:id="25"/>
      </w:r>
      <w:r w:rsidR="00613AA8">
        <w:rPr>
          <w:lang w:val="aa-ET"/>
        </w:rPr>
        <w:t xml:space="preserve">. </w:t>
      </w:r>
    </w:p>
    <w:p w14:paraId="52251111" w14:textId="718F4C5D" w:rsidR="00466EDE" w:rsidRDefault="00466EDE" w:rsidP="00466EDE">
      <w:pPr>
        <w:rPr>
          <w:lang w:val="aa-ET"/>
        </w:rPr>
      </w:pPr>
      <w:r>
        <w:rPr>
          <w:lang w:val="aa-ET"/>
        </w:rPr>
        <w:t xml:space="preserve">Feature Files with </w:t>
      </w:r>
      <w:r w:rsidR="008D3D84">
        <w:rPr>
          <w:lang w:val="aa-ET"/>
        </w:rPr>
        <w:t>partial</w:t>
      </w:r>
      <w:r>
        <w:rPr>
          <w:lang w:val="aa-ET"/>
        </w:rPr>
        <w:t xml:space="preserve"> Test Review: </w:t>
      </w:r>
      <w:r w:rsidR="008B2ABB">
        <w:rPr>
          <w:lang w:val="aa-ET"/>
        </w:rPr>
        <w:t>____</w:t>
      </w:r>
    </w:p>
    <w:p w14:paraId="770685DE" w14:textId="77777777" w:rsidR="00466EDE" w:rsidRDefault="00466EDE" w:rsidP="00466EDE">
      <w:pPr>
        <w:rPr>
          <w:lang w:val="aa-ET"/>
        </w:rPr>
      </w:pPr>
    </w:p>
    <w:p w14:paraId="504A8717" w14:textId="6107D60E" w:rsidR="00466EDE" w:rsidRPr="00EC028A" w:rsidRDefault="00466EDE" w:rsidP="00EC028A">
      <w:pPr>
        <w:ind w:left="360"/>
        <w:rPr>
          <w:lang w:val="aa-ET"/>
        </w:rPr>
      </w:pPr>
      <w:r w:rsidRPr="005B28C5">
        <w:rPr>
          <w:i/>
          <w:iCs/>
          <w:u w:val="single"/>
          <w:lang w:val="aa-ET"/>
        </w:rPr>
        <w:t>Test Results:</w:t>
      </w:r>
      <w:r w:rsidR="00EC028A">
        <w:rPr>
          <w:i/>
          <w:iCs/>
          <w:u w:val="single"/>
          <w:lang w:val="aa-ET"/>
        </w:rPr>
        <w:br/>
      </w:r>
      <w:r w:rsidR="00EC028A" w:rsidRPr="00EC028A">
        <w:rPr>
          <w:lang w:val="aa-ET"/>
        </w:rPr>
        <w:t>Following points have to be checked</w:t>
      </w:r>
      <w:r w:rsidR="00EC028A">
        <w:rPr>
          <w:lang w:val="aa-ET"/>
        </w:rPr>
        <w:t>:</w:t>
      </w:r>
    </w:p>
    <w:p w14:paraId="556B9ED1" w14:textId="77777777" w:rsidR="000B153C" w:rsidRDefault="000B153C" w:rsidP="00466EDE">
      <w:pPr>
        <w:pStyle w:val="ListParagraph"/>
        <w:numPr>
          <w:ilvl w:val="0"/>
          <w:numId w:val="15"/>
        </w:numPr>
        <w:rPr>
          <w:lang w:val="aa-ET"/>
        </w:rPr>
      </w:pPr>
      <w:commentRangeStart w:id="26"/>
      <w:r w:rsidRPr="000B153C">
        <w:rPr>
          <w:lang w:val="aa-ET"/>
        </w:rPr>
        <w:t xml:space="preserve">Spot check </w:t>
      </w:r>
      <w:commentRangeEnd w:id="26"/>
      <w:r w:rsidR="002F0315">
        <w:rPr>
          <w:rStyle w:val="CommentReference"/>
        </w:rPr>
        <w:commentReference w:id="26"/>
      </w:r>
    </w:p>
    <w:p w14:paraId="09D97402" w14:textId="73F16F8C" w:rsidR="00466EDE" w:rsidRPr="000B153C" w:rsidRDefault="000B153C" w:rsidP="00466EDE">
      <w:pPr>
        <w:pStyle w:val="ListParagraph"/>
        <w:numPr>
          <w:ilvl w:val="0"/>
          <w:numId w:val="17"/>
        </w:numPr>
        <w:rPr>
          <w:lang w:val="aa-ET"/>
        </w:rPr>
      </w:pPr>
      <w:commentRangeStart w:id="27"/>
      <w:r>
        <w:rPr>
          <w:lang w:val="aa-ET"/>
        </w:rPr>
        <w:t>Success on level Use Case</w:t>
      </w:r>
      <w:commentRangeEnd w:id="27"/>
      <w:r w:rsidR="002F0315">
        <w:rPr>
          <w:rStyle w:val="CommentReference"/>
        </w:rPr>
        <w:commentReference w:id="27"/>
      </w:r>
    </w:p>
    <w:p w14:paraId="1051351D" w14:textId="166F58B4" w:rsidR="000B153C" w:rsidRPr="000B153C" w:rsidRDefault="000B153C" w:rsidP="000B153C">
      <w:pPr>
        <w:ind w:left="360"/>
        <w:rPr>
          <w:lang w:val="aa-ET"/>
        </w:rPr>
      </w:pPr>
      <w:r w:rsidRPr="000B153C">
        <w:rPr>
          <w:lang w:val="aa-ET"/>
        </w:rPr>
        <w:t>Additional comments: ____</w:t>
      </w:r>
    </w:p>
    <w:p w14:paraId="0846FDD6" w14:textId="2684C273" w:rsidR="00466EDE" w:rsidRDefault="00466EDE" w:rsidP="002E4A47">
      <w:pPr>
        <w:rPr>
          <w:lang w:val="aa-ET"/>
        </w:rPr>
      </w:pPr>
    </w:p>
    <w:p w14:paraId="7184F970" w14:textId="65E40C3F" w:rsidR="00466EDE" w:rsidRDefault="00466EDE" w:rsidP="002E4A47">
      <w:pPr>
        <w:rPr>
          <w:lang w:val="aa-ET"/>
        </w:rPr>
      </w:pPr>
    </w:p>
    <w:p w14:paraId="78B6BD47" w14:textId="15883851" w:rsidR="008D3D0A" w:rsidRDefault="008D3D0A" w:rsidP="002E4A47">
      <w:pPr>
        <w:rPr>
          <w:lang w:val="aa-ET"/>
        </w:rPr>
      </w:pPr>
    </w:p>
    <w:p w14:paraId="25E54814" w14:textId="680AFA22" w:rsidR="008D3D0A" w:rsidRDefault="008D3D0A" w:rsidP="002E4A47">
      <w:pPr>
        <w:rPr>
          <w:lang w:val="aa-ET"/>
        </w:rPr>
      </w:pPr>
    </w:p>
    <w:p w14:paraId="082AE683" w14:textId="70D9E23D" w:rsidR="008D3D0A" w:rsidRDefault="008D3D0A" w:rsidP="002E4A47">
      <w:pPr>
        <w:rPr>
          <w:lang w:val="aa-ET"/>
        </w:rPr>
      </w:pPr>
    </w:p>
    <w:p w14:paraId="71C93644" w14:textId="4F33D580" w:rsidR="008D3D0A" w:rsidRDefault="008D3D0A" w:rsidP="002E4A47">
      <w:pPr>
        <w:rPr>
          <w:lang w:val="aa-ET"/>
        </w:rPr>
      </w:pPr>
    </w:p>
    <w:p w14:paraId="129260A7" w14:textId="14928F48" w:rsidR="008D3D0A" w:rsidRDefault="008D3D0A" w:rsidP="002E4A47">
      <w:pPr>
        <w:rPr>
          <w:lang w:val="aa-ET"/>
        </w:rPr>
      </w:pPr>
    </w:p>
    <w:p w14:paraId="558F81DD" w14:textId="7D75EAC6" w:rsidR="008D3D0A" w:rsidRDefault="008D3D0A" w:rsidP="002E4A47">
      <w:pPr>
        <w:rPr>
          <w:lang w:val="aa-ET"/>
        </w:rPr>
      </w:pPr>
    </w:p>
    <w:p w14:paraId="2FBCB8EC" w14:textId="760F0D79" w:rsidR="008D3D0A" w:rsidRDefault="008D3D0A" w:rsidP="002E4A47">
      <w:pPr>
        <w:rPr>
          <w:lang w:val="aa-ET"/>
        </w:rPr>
      </w:pPr>
    </w:p>
    <w:p w14:paraId="3A84CFB2" w14:textId="1420B982" w:rsidR="008D3D0A" w:rsidRDefault="008D3D0A" w:rsidP="002E4A47">
      <w:pPr>
        <w:rPr>
          <w:lang w:val="aa-ET"/>
        </w:rPr>
      </w:pPr>
    </w:p>
    <w:p w14:paraId="46795B89" w14:textId="38B97029" w:rsidR="008D3D0A" w:rsidRDefault="008D3D0A" w:rsidP="002E4A47">
      <w:pPr>
        <w:rPr>
          <w:lang w:val="aa-ET"/>
        </w:rPr>
      </w:pPr>
    </w:p>
    <w:p w14:paraId="3D10A31F" w14:textId="424EA804" w:rsidR="008D3D0A" w:rsidRDefault="008D3D0A" w:rsidP="002E4A47">
      <w:pPr>
        <w:rPr>
          <w:lang w:val="aa-ET"/>
        </w:rPr>
      </w:pPr>
    </w:p>
    <w:p w14:paraId="5E906D6E" w14:textId="65C2F5D7" w:rsidR="008D3D0A" w:rsidRDefault="008D3D0A" w:rsidP="002E4A47">
      <w:pPr>
        <w:rPr>
          <w:lang w:val="aa-ET"/>
        </w:rPr>
      </w:pPr>
    </w:p>
    <w:p w14:paraId="035E33FE" w14:textId="4FFD468D" w:rsidR="008D3D0A" w:rsidRDefault="008D3D0A" w:rsidP="002E4A47">
      <w:pPr>
        <w:rPr>
          <w:lang w:val="aa-ET"/>
        </w:rPr>
      </w:pPr>
    </w:p>
    <w:p w14:paraId="428880AA" w14:textId="77777777" w:rsidR="008D3D0A" w:rsidRDefault="008D3D0A" w:rsidP="002E4A47">
      <w:pPr>
        <w:rPr>
          <w:lang w:val="aa-ET"/>
        </w:rPr>
      </w:pPr>
    </w:p>
    <w:p w14:paraId="1C7FA910" w14:textId="1D533471" w:rsidR="00D23C13" w:rsidRDefault="000E0803" w:rsidP="002E4A47">
      <w:pPr>
        <w:rPr>
          <w:b/>
          <w:bCs/>
          <w:lang w:val="aa-ET"/>
        </w:rPr>
      </w:pPr>
      <w:r>
        <w:rPr>
          <w:b/>
          <w:bCs/>
          <w:lang w:val="aa-ET"/>
        </w:rPr>
        <w:t>Test Report</w:t>
      </w:r>
    </w:p>
    <w:p w14:paraId="00BDA95B" w14:textId="18203570" w:rsidR="005B28C5" w:rsidRPr="0035214F" w:rsidRDefault="006734A1" w:rsidP="002E4A47">
      <w:pPr>
        <w:rPr>
          <w:lang w:val="aa-ET"/>
        </w:rPr>
      </w:pPr>
      <w:r>
        <w:rPr>
          <w:lang w:val="aa-ET"/>
        </w:rPr>
        <w:t xml:space="preserve">The test report </w:t>
      </w:r>
      <w:ins w:id="28" w:author="Evelyne Daniel" w:date="2020-06-29T07:58:00Z">
        <w:r w:rsidR="001355F6" w:rsidRPr="001355F6">
          <w:rPr>
            <w:lang w:val="en-US"/>
            <w:rPrChange w:id="29" w:author="Evelyne Daniel" w:date="2020-06-29T07:58:00Z">
              <w:rPr>
                <w:lang w:val="de-CH"/>
              </w:rPr>
            </w:rPrChange>
          </w:rPr>
          <w:t xml:space="preserve">section </w:t>
        </w:r>
      </w:ins>
      <w:r>
        <w:rPr>
          <w:lang w:val="aa-ET"/>
        </w:rPr>
        <w:t xml:space="preserve">is based on the </w:t>
      </w:r>
      <w:commentRangeStart w:id="30"/>
      <w:r w:rsidR="0035214F">
        <w:rPr>
          <w:lang w:val="aa-ET"/>
        </w:rPr>
        <w:t>t</w:t>
      </w:r>
      <w:r>
        <w:rPr>
          <w:lang w:val="aa-ET"/>
        </w:rPr>
        <w:t xml:space="preserve">est </w:t>
      </w:r>
      <w:r w:rsidRPr="00AA5859">
        <w:rPr>
          <w:lang w:val="aa-ET"/>
        </w:rPr>
        <w:t xml:space="preserve">results </w:t>
      </w:r>
      <w:commentRangeEnd w:id="30"/>
      <w:r w:rsidR="001355F6">
        <w:rPr>
          <w:rStyle w:val="CommentReference"/>
        </w:rPr>
        <w:commentReference w:id="30"/>
      </w:r>
      <w:r>
        <w:rPr>
          <w:lang w:val="aa-ET"/>
        </w:rPr>
        <w:t>and the test review</w:t>
      </w:r>
      <w:r w:rsidR="009B48E6">
        <w:rPr>
          <w:lang w:val="aa-ET"/>
        </w:rPr>
        <w:t xml:space="preserve"> as performed above</w:t>
      </w:r>
      <w:r>
        <w:rPr>
          <w:lang w:val="aa-ET"/>
        </w:rPr>
        <w:t>.</w:t>
      </w:r>
      <w:r w:rsidR="0035214F">
        <w:rPr>
          <w:lang w:val="aa-ET"/>
        </w:rPr>
        <w:t xml:space="preserve"> </w:t>
      </w:r>
      <w:bookmarkStart w:id="31" w:name="_Hlk42759435"/>
      <w:r w:rsidR="0035214F">
        <w:rPr>
          <w:lang w:val="aa-ET"/>
        </w:rPr>
        <w:t>In the test report</w:t>
      </w:r>
      <w:ins w:id="32" w:author="Evelyne Daniel" w:date="2020-06-29T07:58:00Z">
        <w:r w:rsidR="001355F6" w:rsidRPr="001355F6">
          <w:rPr>
            <w:lang w:val="en-US"/>
            <w:rPrChange w:id="33" w:author="Evelyne Daniel" w:date="2020-06-29T07:59:00Z">
              <w:rPr>
                <w:lang w:val="de-CH"/>
              </w:rPr>
            </w:rPrChange>
          </w:rPr>
          <w:t xml:space="preserve"> section</w:t>
        </w:r>
      </w:ins>
      <w:r w:rsidR="0035214F">
        <w:rPr>
          <w:lang w:val="aa-ET"/>
        </w:rPr>
        <w:t>, an evaluation of the severity of the failed steps</w:t>
      </w:r>
      <w:r w:rsidR="00A57322">
        <w:rPr>
          <w:lang w:val="aa-ET"/>
        </w:rPr>
        <w:t>, if applicable,</w:t>
      </w:r>
      <w:r w:rsidR="0035214F">
        <w:rPr>
          <w:lang w:val="aa-ET"/>
        </w:rPr>
        <w:t xml:space="preserve"> and an overall evaluation of the OQ success is performed.</w:t>
      </w:r>
      <w:bookmarkEnd w:id="31"/>
    </w:p>
    <w:p w14:paraId="0EC9EEBD" w14:textId="77777777" w:rsidR="006734A1" w:rsidRPr="005B28C5" w:rsidRDefault="006734A1" w:rsidP="002E4A47">
      <w:pPr>
        <w:rPr>
          <w:lang w:val="aa-ET"/>
        </w:rPr>
      </w:pPr>
    </w:p>
    <w:p w14:paraId="23F57A7B" w14:textId="04ABAFA8" w:rsidR="002E4A47" w:rsidRDefault="00F92BFF" w:rsidP="00F92BFF">
      <w:pPr>
        <w:rPr>
          <w:i/>
          <w:iCs/>
          <w:u w:val="single"/>
          <w:lang w:val="aa-ET"/>
        </w:rPr>
      </w:pPr>
      <w:r>
        <w:rPr>
          <w:i/>
          <w:iCs/>
          <w:u w:val="single"/>
          <w:lang w:val="aa-ET"/>
        </w:rPr>
        <w:t>Test Deviations</w:t>
      </w:r>
      <w:r w:rsidR="00D23C13" w:rsidRPr="005B28C5">
        <w:rPr>
          <w:i/>
          <w:iCs/>
          <w:u w:val="single"/>
          <w:lang w:val="aa-ET"/>
        </w:rPr>
        <w:t>:</w:t>
      </w:r>
    </w:p>
    <w:p w14:paraId="497E67F8" w14:textId="2D4F8617" w:rsidR="00EC028A" w:rsidRPr="00EC028A" w:rsidRDefault="00EC028A" w:rsidP="00F92BFF">
      <w:pPr>
        <w:rPr>
          <w:lang w:val="aa-ET"/>
        </w:rPr>
      </w:pPr>
      <w:r w:rsidRPr="00EC028A">
        <w:rPr>
          <w:lang w:val="aa-ET"/>
        </w:rPr>
        <w:t>Fill in following checks, and if given the table underneath:</w:t>
      </w:r>
    </w:p>
    <w:p w14:paraId="6EAA84F1" w14:textId="151E5939" w:rsidR="005B28C5" w:rsidRPr="00372AA3" w:rsidRDefault="00372AA3" w:rsidP="002E4A47">
      <w:pPr>
        <w:pStyle w:val="ListParagraph"/>
        <w:numPr>
          <w:ilvl w:val="0"/>
          <w:numId w:val="17"/>
        </w:numPr>
        <w:rPr>
          <w:lang w:val="aa-ET"/>
        </w:rPr>
      </w:pPr>
      <w:r>
        <w:rPr>
          <w:lang w:val="aa-ET"/>
        </w:rPr>
        <w:t>Not applicable</w:t>
      </w:r>
    </w:p>
    <w:p w14:paraId="48518BFD" w14:textId="045823D1" w:rsidR="00372AA3" w:rsidRPr="00372AA3" w:rsidRDefault="00372AA3" w:rsidP="002E4A47">
      <w:pPr>
        <w:pStyle w:val="ListParagraph"/>
        <w:numPr>
          <w:ilvl w:val="0"/>
          <w:numId w:val="17"/>
        </w:numPr>
        <w:rPr>
          <w:lang w:val="aa-ET"/>
        </w:rPr>
      </w:pPr>
      <w:r>
        <w:rPr>
          <w:lang w:val="aa-ET"/>
        </w:rPr>
        <w:t xml:space="preserve">Applicable, see </w:t>
      </w:r>
      <w:r w:rsidR="006A0550">
        <w:rPr>
          <w:lang w:val="aa-ET"/>
        </w:rPr>
        <w:t>following table:</w:t>
      </w:r>
    </w:p>
    <w:tbl>
      <w:tblPr>
        <w:tblStyle w:val="GridTable1Light-Accent1"/>
        <w:tblW w:w="0" w:type="auto"/>
        <w:jc w:val="center"/>
        <w:tblLook w:val="04A0" w:firstRow="1" w:lastRow="0" w:firstColumn="1" w:lastColumn="0" w:noHBand="0" w:noVBand="1"/>
      </w:tblPr>
      <w:tblGrid>
        <w:gridCol w:w="960"/>
        <w:gridCol w:w="1323"/>
        <w:gridCol w:w="1238"/>
        <w:gridCol w:w="1348"/>
        <w:gridCol w:w="1460"/>
        <w:gridCol w:w="1409"/>
        <w:gridCol w:w="1318"/>
      </w:tblGrid>
      <w:tr w:rsidR="00F92BFF" w14:paraId="2F53FC31" w14:textId="77777777" w:rsidTr="00F92B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ACB9CA" w:themeFill="text2" w:themeFillTint="66"/>
          </w:tcPr>
          <w:p w14:paraId="174B092A" w14:textId="55E43E23" w:rsidR="00F92BFF" w:rsidRPr="00F92BFF" w:rsidRDefault="00F92BFF" w:rsidP="00D23C13">
            <w:pPr>
              <w:jc w:val="center"/>
              <w:rPr>
                <w:lang w:val="aa-ET"/>
              </w:rPr>
            </w:pPr>
            <w:r>
              <w:rPr>
                <w:lang w:val="aa-ET"/>
              </w:rPr>
              <w:t>ID</w:t>
            </w:r>
          </w:p>
        </w:tc>
        <w:tc>
          <w:tcPr>
            <w:tcW w:w="1323" w:type="dxa"/>
            <w:shd w:val="clear" w:color="auto" w:fill="ACB9CA" w:themeFill="text2" w:themeFillTint="66"/>
          </w:tcPr>
          <w:p w14:paraId="00625382" w14:textId="636E3DF0" w:rsidR="00F92BFF" w:rsidRDefault="00F92BFF" w:rsidP="00D23C13">
            <w:pPr>
              <w:jc w:val="center"/>
              <w:cnfStyle w:val="100000000000" w:firstRow="1" w:lastRow="0" w:firstColumn="0" w:lastColumn="0" w:oddVBand="0" w:evenVBand="0" w:oddHBand="0" w:evenHBand="0" w:firstRowFirstColumn="0" w:firstRowLastColumn="0" w:lastRowFirstColumn="0" w:lastRowLastColumn="0"/>
              <w:rPr>
                <w:b w:val="0"/>
                <w:bCs w:val="0"/>
                <w:lang w:val="aa-ET"/>
              </w:rPr>
            </w:pPr>
            <w:r>
              <w:rPr>
                <w:lang w:val="aa-ET"/>
              </w:rPr>
              <w:t>Feature</w:t>
            </w:r>
          </w:p>
          <w:p w14:paraId="6351EBE4" w14:textId="4184028B"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Scenario</w:t>
            </w:r>
          </w:p>
        </w:tc>
        <w:tc>
          <w:tcPr>
            <w:tcW w:w="1238" w:type="dxa"/>
            <w:shd w:val="clear" w:color="auto" w:fill="ACB9CA" w:themeFill="text2" w:themeFillTint="66"/>
          </w:tcPr>
          <w:p w14:paraId="58D378A5" w14:textId="0351C8C8"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Step</w:t>
            </w:r>
          </w:p>
        </w:tc>
        <w:tc>
          <w:tcPr>
            <w:tcW w:w="1348" w:type="dxa"/>
            <w:shd w:val="clear" w:color="auto" w:fill="ACB9CA" w:themeFill="text2" w:themeFillTint="66"/>
          </w:tcPr>
          <w:p w14:paraId="43C84495" w14:textId="37DEB706"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Error Type</w:t>
            </w:r>
          </w:p>
        </w:tc>
        <w:tc>
          <w:tcPr>
            <w:tcW w:w="1460" w:type="dxa"/>
            <w:shd w:val="clear" w:color="auto" w:fill="ACB9CA" w:themeFill="text2" w:themeFillTint="66"/>
          </w:tcPr>
          <w:p w14:paraId="74FBDE85" w14:textId="386B99BA"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Risk Assessment</w:t>
            </w:r>
          </w:p>
        </w:tc>
        <w:tc>
          <w:tcPr>
            <w:tcW w:w="1409" w:type="dxa"/>
            <w:shd w:val="clear" w:color="auto" w:fill="ACB9CA" w:themeFill="text2" w:themeFillTint="66"/>
          </w:tcPr>
          <w:p w14:paraId="7D947EB6" w14:textId="03449844"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Evaluation</w:t>
            </w:r>
          </w:p>
        </w:tc>
        <w:tc>
          <w:tcPr>
            <w:tcW w:w="1318" w:type="dxa"/>
            <w:shd w:val="clear" w:color="auto" w:fill="ACB9CA" w:themeFill="text2" w:themeFillTint="66"/>
          </w:tcPr>
          <w:p w14:paraId="44CE099F" w14:textId="5F2C1866" w:rsidR="00F92BFF" w:rsidRPr="00D23C13" w:rsidRDefault="00F92BFF" w:rsidP="00D23C13">
            <w:pPr>
              <w:jc w:val="center"/>
              <w:cnfStyle w:val="100000000000" w:firstRow="1" w:lastRow="0" w:firstColumn="0" w:lastColumn="0" w:oddVBand="0" w:evenVBand="0" w:oddHBand="0" w:evenHBand="0" w:firstRowFirstColumn="0" w:firstRowLastColumn="0" w:lastRowFirstColumn="0" w:lastRowLastColumn="0"/>
              <w:rPr>
                <w:lang w:val="aa-ET"/>
              </w:rPr>
            </w:pPr>
            <w:r>
              <w:rPr>
                <w:lang w:val="aa-ET"/>
              </w:rPr>
              <w:t>Decision</w:t>
            </w:r>
          </w:p>
        </w:tc>
      </w:tr>
      <w:tr w:rsidR="00F92BFF" w:rsidRPr="00582D3E" w14:paraId="228CCFF0" w14:textId="77777777" w:rsidTr="00F92BFF">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2C129549" w14:textId="0BA393EF" w:rsidR="00F92BFF" w:rsidRPr="00FF7CAF" w:rsidRDefault="00FF7CAF" w:rsidP="002E4A47">
            <w:pPr>
              <w:rPr>
                <w:i/>
                <w:iCs/>
                <w:sz w:val="18"/>
                <w:szCs w:val="18"/>
                <w:lang w:val="de-CH"/>
                <w:rPrChange w:id="34" w:author="Evelyne Daniel" w:date="2020-06-29T08:03:00Z">
                  <w:rPr>
                    <w:i/>
                    <w:iCs/>
                    <w:sz w:val="18"/>
                    <w:szCs w:val="18"/>
                    <w:lang w:val="aa-ET"/>
                  </w:rPr>
                </w:rPrChange>
              </w:rPr>
            </w:pPr>
            <w:ins w:id="35" w:author="Evelyne Daniel" w:date="2020-06-29T08:03:00Z">
              <w:r>
                <w:rPr>
                  <w:i/>
                  <w:iCs/>
                  <w:sz w:val="18"/>
                  <w:szCs w:val="18"/>
                  <w:lang w:val="de-CH"/>
                </w:rPr>
                <w:t>01</w:t>
              </w:r>
            </w:ins>
            <w:bookmarkStart w:id="36" w:name="_GoBack"/>
            <w:bookmarkEnd w:id="36"/>
          </w:p>
        </w:tc>
        <w:tc>
          <w:tcPr>
            <w:tcW w:w="1323" w:type="dxa"/>
          </w:tcPr>
          <w:p w14:paraId="43FEBF10" w14:textId="34AB5618"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b/>
                <w:bCs/>
                <w:i/>
                <w:iCs/>
                <w:sz w:val="18"/>
                <w:szCs w:val="18"/>
                <w:lang w:val="aa-ET"/>
              </w:rPr>
            </w:pPr>
            <w:r>
              <w:rPr>
                <w:i/>
                <w:iCs/>
                <w:sz w:val="18"/>
                <w:szCs w:val="18"/>
                <w:lang w:val="aa-ET"/>
              </w:rPr>
              <w:t>Feature and Scenario Name</w:t>
            </w:r>
          </w:p>
        </w:tc>
        <w:tc>
          <w:tcPr>
            <w:tcW w:w="1238" w:type="dxa"/>
          </w:tcPr>
          <w:p w14:paraId="1EF4ABCC" w14:textId="17C3723B"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i/>
                <w:iCs/>
                <w:sz w:val="18"/>
                <w:szCs w:val="18"/>
                <w:lang w:val="aa-ET"/>
              </w:rPr>
            </w:pPr>
            <w:r>
              <w:rPr>
                <w:i/>
                <w:iCs/>
                <w:sz w:val="18"/>
                <w:szCs w:val="18"/>
                <w:lang w:val="aa-ET"/>
              </w:rPr>
              <w:t>Step of the scenario, e.g. 3rd step (And)</w:t>
            </w:r>
          </w:p>
        </w:tc>
        <w:tc>
          <w:tcPr>
            <w:tcW w:w="1348" w:type="dxa"/>
          </w:tcPr>
          <w:p w14:paraId="2B6F6290" w14:textId="5B34930D"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aa-ET"/>
              </w:rPr>
            </w:pPr>
            <w:r w:rsidRPr="00582D3E">
              <w:rPr>
                <w:sz w:val="18"/>
                <w:szCs w:val="18"/>
                <w:lang w:val="aa-ET"/>
              </w:rPr>
              <w:t xml:space="preserve">Error in the </w:t>
            </w:r>
            <w:r>
              <w:rPr>
                <w:sz w:val="18"/>
                <w:szCs w:val="18"/>
                <w:lang w:val="aa-ET"/>
              </w:rPr>
              <w:t>A</w:t>
            </w:r>
            <w:r w:rsidRPr="00582D3E">
              <w:rPr>
                <w:sz w:val="18"/>
                <w:szCs w:val="18"/>
                <w:lang w:val="aa-ET"/>
              </w:rPr>
              <w:t>application</w:t>
            </w:r>
          </w:p>
        </w:tc>
        <w:tc>
          <w:tcPr>
            <w:tcW w:w="1460" w:type="dxa"/>
          </w:tcPr>
          <w:p w14:paraId="6B2503A7" w14:textId="693D20F2"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aa-ET"/>
              </w:rPr>
            </w:pPr>
            <w:r>
              <w:rPr>
                <w:sz w:val="18"/>
                <w:szCs w:val="18"/>
                <w:lang w:val="aa-ET"/>
              </w:rPr>
              <w:t>Data integrity cannot be guaranteed with probability = high</w:t>
            </w:r>
          </w:p>
        </w:tc>
        <w:tc>
          <w:tcPr>
            <w:tcW w:w="1409" w:type="dxa"/>
          </w:tcPr>
          <w:p w14:paraId="060A199A" w14:textId="6C263628"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aa-ET"/>
              </w:rPr>
            </w:pPr>
            <w:r w:rsidRPr="00582D3E">
              <w:rPr>
                <w:sz w:val="18"/>
                <w:szCs w:val="18"/>
                <w:lang w:val="aa-ET"/>
              </w:rPr>
              <w:t>Risk is to high, that go</w:t>
            </w:r>
            <w:r>
              <w:rPr>
                <w:sz w:val="18"/>
                <w:szCs w:val="18"/>
                <w:lang w:val="aa-ET"/>
              </w:rPr>
              <w:t>-</w:t>
            </w:r>
            <w:r w:rsidRPr="00582D3E">
              <w:rPr>
                <w:sz w:val="18"/>
                <w:szCs w:val="18"/>
                <w:lang w:val="aa-ET"/>
              </w:rPr>
              <w:t>live would be possible.</w:t>
            </w:r>
          </w:p>
        </w:tc>
        <w:tc>
          <w:tcPr>
            <w:tcW w:w="1318" w:type="dxa"/>
          </w:tcPr>
          <w:p w14:paraId="4C84ED34" w14:textId="174C9975" w:rsidR="00F92BFF" w:rsidRPr="00582D3E" w:rsidRDefault="00F92BFF" w:rsidP="002E4A47">
            <w:pPr>
              <w:cnfStyle w:val="000000000000" w:firstRow="0" w:lastRow="0" w:firstColumn="0" w:lastColumn="0" w:oddVBand="0" w:evenVBand="0" w:oddHBand="0" w:evenHBand="0" w:firstRowFirstColumn="0" w:firstRowLastColumn="0" w:lastRowFirstColumn="0" w:lastRowLastColumn="0"/>
              <w:rPr>
                <w:sz w:val="18"/>
                <w:szCs w:val="18"/>
                <w:lang w:val="aa-ET"/>
              </w:rPr>
            </w:pPr>
            <w:r w:rsidRPr="00582D3E">
              <w:rPr>
                <w:sz w:val="18"/>
                <w:szCs w:val="18"/>
                <w:lang w:val="aa-ET"/>
              </w:rPr>
              <w:t>Change request</w:t>
            </w:r>
            <w:r>
              <w:rPr>
                <w:sz w:val="18"/>
                <w:szCs w:val="18"/>
                <w:lang w:val="aa-ET"/>
              </w:rPr>
              <w:t>:</w:t>
            </w:r>
            <w:r w:rsidRPr="00582D3E">
              <w:rPr>
                <w:sz w:val="18"/>
                <w:szCs w:val="18"/>
                <w:lang w:val="aa-ET"/>
              </w:rPr>
              <w:t xml:space="preserve"> </w:t>
            </w:r>
            <w:r>
              <w:rPr>
                <w:sz w:val="18"/>
                <w:szCs w:val="18"/>
                <w:lang w:val="aa-ET"/>
              </w:rPr>
              <w:t>bug</w:t>
            </w:r>
            <w:r w:rsidRPr="00582D3E">
              <w:rPr>
                <w:sz w:val="18"/>
                <w:szCs w:val="18"/>
                <w:lang w:val="aa-ET"/>
              </w:rPr>
              <w:t xml:space="preserve"> bddoq-</w:t>
            </w:r>
            <w:r>
              <w:rPr>
                <w:sz w:val="18"/>
                <w:szCs w:val="18"/>
                <w:lang w:val="aa-ET"/>
              </w:rPr>
              <w:t>78</w:t>
            </w:r>
          </w:p>
        </w:tc>
      </w:tr>
      <w:tr w:rsidR="00F92BFF" w14:paraId="2E699710" w14:textId="77777777" w:rsidTr="00F92BFF">
        <w:trPr>
          <w:jc w:val="center"/>
        </w:trPr>
        <w:tc>
          <w:tcPr>
            <w:cnfStyle w:val="001000000000" w:firstRow="0" w:lastRow="0" w:firstColumn="1" w:lastColumn="0" w:oddVBand="0" w:evenVBand="0" w:oddHBand="0" w:evenHBand="0" w:firstRowFirstColumn="0" w:firstRowLastColumn="0" w:lastRowFirstColumn="0" w:lastRowLastColumn="0"/>
            <w:tcW w:w="960" w:type="dxa"/>
          </w:tcPr>
          <w:p w14:paraId="766D2FF2" w14:textId="77777777" w:rsidR="00F92BFF" w:rsidRDefault="00F92BFF" w:rsidP="002E4A47">
            <w:pPr>
              <w:rPr>
                <w:lang w:val="aa-ET"/>
              </w:rPr>
            </w:pPr>
          </w:p>
        </w:tc>
        <w:tc>
          <w:tcPr>
            <w:tcW w:w="1323" w:type="dxa"/>
          </w:tcPr>
          <w:p w14:paraId="0F12012F" w14:textId="5FF5DEB2"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c>
          <w:tcPr>
            <w:tcW w:w="1238" w:type="dxa"/>
          </w:tcPr>
          <w:p w14:paraId="40C41721"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c>
          <w:tcPr>
            <w:tcW w:w="1348" w:type="dxa"/>
          </w:tcPr>
          <w:p w14:paraId="3DB82986"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c>
          <w:tcPr>
            <w:tcW w:w="1460" w:type="dxa"/>
          </w:tcPr>
          <w:p w14:paraId="5D1DE008"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c>
          <w:tcPr>
            <w:tcW w:w="1409" w:type="dxa"/>
          </w:tcPr>
          <w:p w14:paraId="5E287164"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c>
          <w:tcPr>
            <w:tcW w:w="1318" w:type="dxa"/>
          </w:tcPr>
          <w:p w14:paraId="5092E50A" w14:textId="77777777" w:rsidR="00F92BFF" w:rsidRDefault="00F92BFF" w:rsidP="002E4A47">
            <w:pPr>
              <w:cnfStyle w:val="000000000000" w:firstRow="0" w:lastRow="0" w:firstColumn="0" w:lastColumn="0" w:oddVBand="0" w:evenVBand="0" w:oddHBand="0" w:evenHBand="0" w:firstRowFirstColumn="0" w:firstRowLastColumn="0" w:lastRowFirstColumn="0" w:lastRowLastColumn="0"/>
              <w:rPr>
                <w:lang w:val="aa-ET"/>
              </w:rPr>
            </w:pPr>
          </w:p>
        </w:tc>
      </w:tr>
    </w:tbl>
    <w:p w14:paraId="31858613" w14:textId="77777777" w:rsidR="00D00E80" w:rsidRDefault="00D00E80" w:rsidP="00D23C13">
      <w:pPr>
        <w:rPr>
          <w:lang w:val="aa-ET"/>
        </w:rPr>
      </w:pPr>
    </w:p>
    <w:p w14:paraId="78DD90B2" w14:textId="61B8782D" w:rsidR="00D23C13" w:rsidRPr="005B28C5" w:rsidRDefault="00D23C13" w:rsidP="00A57322">
      <w:pPr>
        <w:rPr>
          <w:i/>
          <w:iCs/>
          <w:u w:val="single"/>
          <w:lang w:val="aa-ET"/>
        </w:rPr>
      </w:pPr>
      <w:r w:rsidRPr="005B28C5">
        <w:rPr>
          <w:i/>
          <w:iCs/>
          <w:u w:val="single"/>
          <w:lang w:val="aa-ET"/>
        </w:rPr>
        <w:t>Conclusion</w:t>
      </w:r>
      <w:r w:rsidR="006A0550">
        <w:rPr>
          <w:i/>
          <w:iCs/>
          <w:u w:val="single"/>
          <w:lang w:val="aa-ET"/>
        </w:rPr>
        <w:t>(s)</w:t>
      </w:r>
      <w:r w:rsidRPr="005B28C5">
        <w:rPr>
          <w:i/>
          <w:iCs/>
          <w:u w:val="single"/>
          <w:lang w:val="aa-ET"/>
        </w:rPr>
        <w:t>:</w:t>
      </w:r>
    </w:p>
    <w:p w14:paraId="1C946EEB" w14:textId="3FE70437" w:rsidR="002E4A47" w:rsidRPr="00D00E80" w:rsidRDefault="00372AA3" w:rsidP="00372AA3">
      <w:pPr>
        <w:rPr>
          <w:lang w:val="aa-ET"/>
        </w:rPr>
      </w:pPr>
      <w:r w:rsidRPr="000B153C">
        <w:rPr>
          <w:lang w:val="aa-ET"/>
        </w:rPr>
        <w:t>____</w:t>
      </w:r>
    </w:p>
    <w:p w14:paraId="1A499C78" w14:textId="4D1CA99D" w:rsidR="001D3071" w:rsidRDefault="001D3071" w:rsidP="002E4A47">
      <w:pPr>
        <w:rPr>
          <w:lang w:val="aa-ET"/>
        </w:rPr>
      </w:pPr>
    </w:p>
    <w:p w14:paraId="576B5929" w14:textId="4C485E26" w:rsidR="00A945A5" w:rsidRDefault="00A945A5" w:rsidP="002E4A47">
      <w:pPr>
        <w:rPr>
          <w:lang w:val="aa-ET"/>
        </w:rPr>
      </w:pPr>
    </w:p>
    <w:p w14:paraId="26D48C4B" w14:textId="77777777" w:rsidR="00A945A5" w:rsidRDefault="00A945A5" w:rsidP="002E4A47">
      <w:pPr>
        <w:rPr>
          <w:lang w:val="aa-ET"/>
        </w:rPr>
      </w:pPr>
    </w:p>
    <w:p w14:paraId="6488234D" w14:textId="153F7C67" w:rsidR="001D3071" w:rsidRPr="001355F6" w:rsidRDefault="00785B54" w:rsidP="002E4A47">
      <w:pPr>
        <w:rPr>
          <w:b/>
          <w:bCs/>
          <w:lang w:val="de-CH"/>
          <w:rPrChange w:id="37" w:author="Evelyne Daniel" w:date="2020-06-29T07:59:00Z">
            <w:rPr>
              <w:b/>
              <w:bCs/>
              <w:lang w:val="aa-ET"/>
            </w:rPr>
          </w:rPrChange>
        </w:rPr>
      </w:pPr>
      <w:del w:id="38" w:author="Evelyne Daniel" w:date="2020-06-29T07:59:00Z">
        <w:r w:rsidDel="001355F6">
          <w:rPr>
            <w:b/>
            <w:bCs/>
            <w:lang w:val="aa-ET"/>
          </w:rPr>
          <w:delText>Test Results</w:delText>
        </w:r>
      </w:del>
      <w:ins w:id="39" w:author="Evelyne Daniel" w:date="2020-06-29T07:59:00Z">
        <w:r w:rsidR="001355F6">
          <w:rPr>
            <w:b/>
            <w:bCs/>
            <w:lang w:val="de-CH"/>
          </w:rPr>
          <w:t>Appendix</w:t>
        </w:r>
      </w:ins>
    </w:p>
    <w:p w14:paraId="5ED903FD" w14:textId="7957C270" w:rsidR="00785B54" w:rsidRPr="00785B54" w:rsidRDefault="00785B54" w:rsidP="002E4A47">
      <w:pPr>
        <w:rPr>
          <w:lang w:val="aa-ET"/>
        </w:rPr>
      </w:pPr>
      <w:r w:rsidRPr="00785B54">
        <w:rPr>
          <w:lang w:val="aa-ET"/>
        </w:rPr>
        <w:t>Test results on which this report is based</w:t>
      </w:r>
      <w:r>
        <w:rPr>
          <w:lang w:val="aa-ET"/>
        </w:rPr>
        <w:t xml:space="preserve"> are put</w:t>
      </w:r>
      <w:r w:rsidRPr="00785B54">
        <w:rPr>
          <w:lang w:val="aa-ET"/>
        </w:rPr>
        <w:t xml:space="preserve"> as zip file into this section:</w:t>
      </w:r>
    </w:p>
    <w:p w14:paraId="0929505A" w14:textId="0461C5C2" w:rsidR="005B28C5" w:rsidRDefault="005B28C5" w:rsidP="002E4A47">
      <w:pPr>
        <w:rPr>
          <w:lang w:val="aa-ET"/>
        </w:rPr>
      </w:pPr>
    </w:p>
    <w:p w14:paraId="35EC52FB" w14:textId="4638472B" w:rsidR="00A945A5" w:rsidRDefault="00A945A5" w:rsidP="002E4A47">
      <w:pPr>
        <w:rPr>
          <w:lang w:val="aa-ET"/>
        </w:rPr>
      </w:pPr>
    </w:p>
    <w:p w14:paraId="19C4BABB" w14:textId="77777777" w:rsidR="00A945A5" w:rsidRDefault="00A945A5" w:rsidP="002E4A47">
      <w:pPr>
        <w:rPr>
          <w:lang w:val="aa-ET"/>
        </w:rPr>
      </w:pPr>
    </w:p>
    <w:p w14:paraId="2FA19B8D" w14:textId="1A0F720F" w:rsidR="002E4A47" w:rsidRPr="00785B54" w:rsidRDefault="00785B54" w:rsidP="002E4A47">
      <w:pPr>
        <w:rPr>
          <w:b/>
          <w:bCs/>
          <w:lang w:val="aa-ET"/>
        </w:rPr>
      </w:pPr>
      <w:r>
        <w:rPr>
          <w:b/>
          <w:bCs/>
          <w:lang w:val="aa-ET"/>
        </w:rPr>
        <w:t>Summary</w:t>
      </w:r>
    </w:p>
    <w:p w14:paraId="65D92A84" w14:textId="267D1DD6" w:rsidR="002E4A47" w:rsidRPr="00CC4B85" w:rsidRDefault="00785B54" w:rsidP="002E4A47">
      <w:pPr>
        <w:rPr>
          <w:lang w:val="aa-ET"/>
        </w:rPr>
      </w:pPr>
      <w:r>
        <w:rPr>
          <w:lang w:val="aa-ET"/>
        </w:rPr>
        <w:t xml:space="preserve">By signing this document, </w:t>
      </w:r>
      <w:r w:rsidR="002E4A47" w:rsidRPr="00F5470A">
        <w:rPr>
          <w:lang w:val="aa-ET"/>
        </w:rPr>
        <w:t xml:space="preserve">I confirm the careful execution of the above-mentioned activities. The </w:t>
      </w:r>
      <w:r w:rsidR="00CC4B85">
        <w:rPr>
          <w:lang w:val="aa-ET"/>
        </w:rPr>
        <w:t>test review has</w:t>
      </w:r>
      <w:r w:rsidR="002E4A47" w:rsidRPr="00F5470A">
        <w:rPr>
          <w:lang w:val="aa-ET"/>
        </w:rPr>
        <w:t xml:space="preserve"> been carried out</w:t>
      </w:r>
      <w:r w:rsidR="0036400E">
        <w:rPr>
          <w:lang w:val="aa-ET"/>
        </w:rPr>
        <w:t xml:space="preserve"> correctly and diligently </w:t>
      </w:r>
      <w:r w:rsidR="00CC4B85">
        <w:rPr>
          <w:lang w:val="aa-ET"/>
        </w:rPr>
        <w:t>and the test report has been written</w:t>
      </w:r>
      <w:r w:rsidR="002E4A47" w:rsidRPr="00F5470A">
        <w:rPr>
          <w:lang w:val="aa-ET"/>
        </w:rPr>
        <w:t xml:space="preserve"> to the best of my knowledge and conscience.</w:t>
      </w:r>
      <w:r w:rsidR="00CC4B85">
        <w:rPr>
          <w:lang w:val="aa-ET"/>
        </w:rPr>
        <w:t xml:space="preserve"> </w:t>
      </w:r>
    </w:p>
    <w:p w14:paraId="5740EFEE" w14:textId="77777777" w:rsidR="002E4A47" w:rsidRDefault="002E4A47" w:rsidP="002E4A47">
      <w:pPr>
        <w:rPr>
          <w:lang w:val="aa-ET"/>
        </w:rPr>
      </w:pPr>
      <w:r w:rsidRPr="00F5470A">
        <w:rPr>
          <w:lang w:val="aa-ET"/>
        </w:rPr>
        <w:tab/>
      </w:r>
    </w:p>
    <w:p w14:paraId="71415F77" w14:textId="77777777" w:rsidR="002E4A47" w:rsidRDefault="002E4A47" w:rsidP="002E4A47">
      <w:pPr>
        <w:rPr>
          <w:lang w:val="aa-ET"/>
        </w:rPr>
      </w:pPr>
    </w:p>
    <w:p w14:paraId="73F8488C" w14:textId="77777777" w:rsidR="002E4A47" w:rsidRDefault="002E4A47" w:rsidP="002E4A47">
      <w:pPr>
        <w:rPr>
          <w:lang w:val="aa-ET"/>
        </w:rPr>
      </w:pPr>
      <w:commentRangeStart w:id="40"/>
    </w:p>
    <w:p w14:paraId="10A01E28" w14:textId="29DBEEBA" w:rsidR="002E4A47" w:rsidRPr="00785B54" w:rsidRDefault="00785B54" w:rsidP="002E4A47">
      <w:pPr>
        <w:rPr>
          <w:b/>
          <w:bCs/>
          <w:highlight w:val="yellow"/>
          <w:lang w:val="aa-ET"/>
        </w:rPr>
      </w:pPr>
      <w:r w:rsidRPr="00785B54">
        <w:rPr>
          <w:b/>
          <w:bCs/>
          <w:highlight w:val="yellow"/>
          <w:lang w:val="aa-ET"/>
        </w:rPr>
        <w:t>Signature(s)?</w:t>
      </w:r>
    </w:p>
    <w:p w14:paraId="75621A20" w14:textId="664F2BEE" w:rsidR="00785B54" w:rsidRPr="00785B54" w:rsidRDefault="00785B54" w:rsidP="002E4A47">
      <w:pPr>
        <w:rPr>
          <w:lang w:val="aa-ET"/>
        </w:rPr>
      </w:pPr>
      <w:r w:rsidRPr="00785B54">
        <w:rPr>
          <w:highlight w:val="yellow"/>
          <w:lang w:val="aa-ET"/>
        </w:rPr>
        <w:t>This document is digitally signed....</w:t>
      </w:r>
      <w:commentRangeEnd w:id="40"/>
      <w:r w:rsidR="001355F6">
        <w:rPr>
          <w:rStyle w:val="CommentReference"/>
        </w:rPr>
        <w:commentReference w:id="40"/>
      </w:r>
    </w:p>
    <w:p w14:paraId="69B18C8A" w14:textId="77777777" w:rsidR="002E4A47" w:rsidRDefault="002E4A47" w:rsidP="002E4A47">
      <w:pPr>
        <w:rPr>
          <w:lang w:val="aa-ET"/>
        </w:rPr>
      </w:pPr>
    </w:p>
    <w:p w14:paraId="5B698A2F" w14:textId="77777777" w:rsidR="002E4A47" w:rsidRDefault="002E4A47" w:rsidP="002E4A47">
      <w:pPr>
        <w:rPr>
          <w:lang w:val="aa-ET"/>
        </w:rPr>
      </w:pPr>
    </w:p>
    <w:p w14:paraId="5C4EA340" w14:textId="77777777" w:rsidR="001C53D7" w:rsidRPr="001C53D7" w:rsidRDefault="001C53D7">
      <w:pPr>
        <w:rPr>
          <w:lang w:val="aa-ET"/>
        </w:rPr>
      </w:pPr>
    </w:p>
    <w:sectPr w:rsidR="001C53D7" w:rsidRPr="001C53D7" w:rsidSect="00626992">
      <w:headerReference w:type="default" r:id="rId11"/>
      <w:foot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elyne Daniel" w:date="2020-06-29T08:02:00Z" w:initials="ED">
    <w:p w14:paraId="760B9496" w14:textId="47133BFC" w:rsidR="00500F63" w:rsidRPr="00500F63" w:rsidRDefault="00500F63">
      <w:pPr>
        <w:pStyle w:val="CommentText"/>
        <w:rPr>
          <w:lang w:val="en-US"/>
        </w:rPr>
      </w:pPr>
      <w:r>
        <w:rPr>
          <w:rStyle w:val="CommentReference"/>
        </w:rPr>
        <w:annotationRef/>
      </w:r>
      <w:r w:rsidRPr="00500F63">
        <w:rPr>
          <w:lang w:val="en-US"/>
        </w:rPr>
        <w:t>In header June 15 – to be correcte</w:t>
      </w:r>
      <w:r>
        <w:rPr>
          <w:lang w:val="en-US"/>
        </w:rPr>
        <w:t>d</w:t>
      </w:r>
    </w:p>
  </w:comment>
  <w:comment w:id="1" w:author="Evelyne Daniel" w:date="2020-06-29T07:34:00Z" w:initials="ED">
    <w:p w14:paraId="74A4E430" w14:textId="18FF3A7A" w:rsidR="00EF5B24" w:rsidRPr="00EF5B24" w:rsidRDefault="00EF5B24">
      <w:pPr>
        <w:pStyle w:val="CommentText"/>
        <w:rPr>
          <w:lang w:val="en-US"/>
        </w:rPr>
      </w:pPr>
      <w:r>
        <w:rPr>
          <w:rStyle w:val="CommentReference"/>
        </w:rPr>
        <w:annotationRef/>
      </w:r>
      <w:r w:rsidRPr="00EF5B24">
        <w:rPr>
          <w:rStyle w:val="CommentReference"/>
          <w:lang w:val="en-US"/>
        </w:rPr>
        <w:t>T</w:t>
      </w:r>
      <w:r>
        <w:rPr>
          <w:rStyle w:val="CommentReference"/>
          <w:lang w:val="en-US"/>
        </w:rPr>
        <w:t>he purpose of this report is to</w:t>
      </w:r>
      <w:r>
        <w:rPr>
          <w:lang w:val="aa-ET"/>
        </w:rPr>
        <w:t xml:space="preserve"> </w:t>
      </w:r>
      <w:r>
        <w:rPr>
          <w:lang w:val="en-US"/>
        </w:rPr>
        <w:t>document</w:t>
      </w:r>
      <w:r>
        <w:rPr>
          <w:lang w:val="aa-ET"/>
        </w:rPr>
        <w:t xml:space="preserve"> </w:t>
      </w:r>
      <w:r>
        <w:rPr>
          <w:lang w:val="aa-ET"/>
        </w:rPr>
        <w:t>the review o</w:t>
      </w:r>
      <w:r w:rsidRPr="00EF5B24">
        <w:rPr>
          <w:lang w:val="en-US"/>
        </w:rPr>
        <w:t>f</w:t>
      </w:r>
      <w:r>
        <w:rPr>
          <w:lang w:val="aa-ET"/>
        </w:rPr>
        <w:t xml:space="preserve"> the </w:t>
      </w:r>
      <w:r w:rsidRPr="00EF5B24">
        <w:rPr>
          <w:lang w:val="en-US"/>
        </w:rPr>
        <w:t>T</w:t>
      </w:r>
      <w:r>
        <w:rPr>
          <w:lang w:val="aa-ET"/>
        </w:rPr>
        <w:t xml:space="preserve">est </w:t>
      </w:r>
      <w:r w:rsidRPr="00EF5B24">
        <w:rPr>
          <w:lang w:val="en-US"/>
        </w:rPr>
        <w:t>R</w:t>
      </w:r>
      <w:r>
        <w:rPr>
          <w:lang w:val="aa-ET"/>
        </w:rPr>
        <w:t xml:space="preserve">esults and to </w:t>
      </w:r>
      <w:r w:rsidRPr="00EF5B24">
        <w:rPr>
          <w:lang w:val="en-US"/>
        </w:rPr>
        <w:t>assess</w:t>
      </w:r>
      <w:r>
        <w:rPr>
          <w:lang w:val="aa-ET"/>
        </w:rPr>
        <w:t xml:space="preserve"> the findings, if any</w:t>
      </w:r>
      <w:r>
        <w:rPr>
          <w:lang w:val="aa-ET"/>
        </w:rPr>
        <w:t>.</w:t>
      </w:r>
    </w:p>
  </w:comment>
  <w:comment w:id="11" w:author="Evelyne Daniel" w:date="2020-06-29T07:57:00Z" w:initials="ED">
    <w:p w14:paraId="065EB300" w14:textId="3FC53040" w:rsidR="001355F6" w:rsidRDefault="001355F6">
      <w:pPr>
        <w:pStyle w:val="CommentText"/>
        <w:rPr>
          <w:lang w:val="en-US"/>
        </w:rPr>
      </w:pPr>
      <w:r>
        <w:rPr>
          <w:rStyle w:val="CommentReference"/>
        </w:rPr>
        <w:annotationRef/>
      </w:r>
      <w:r w:rsidRPr="001355F6">
        <w:rPr>
          <w:lang w:val="en-US"/>
        </w:rPr>
        <w:t>Maybe rename to Test R</w:t>
      </w:r>
      <w:r>
        <w:rPr>
          <w:lang w:val="en-US"/>
        </w:rPr>
        <w:t>esults, see comment on test report</w:t>
      </w:r>
    </w:p>
    <w:p w14:paraId="35684A5C" w14:textId="77777777" w:rsidR="001355F6" w:rsidRPr="001355F6" w:rsidRDefault="001355F6">
      <w:pPr>
        <w:pStyle w:val="CommentText"/>
        <w:rPr>
          <w:lang w:val="en-US"/>
        </w:rPr>
      </w:pPr>
    </w:p>
  </w:comment>
  <w:comment w:id="13" w:author="Evelyne Daniel" w:date="2020-06-29T07:43:00Z" w:initials="ED">
    <w:p w14:paraId="4B6B0F53" w14:textId="7D4E6901" w:rsidR="00EF5B24" w:rsidRPr="00EF5B24" w:rsidRDefault="00EF5B24">
      <w:pPr>
        <w:pStyle w:val="CommentText"/>
        <w:rPr>
          <w:lang w:val="en-US"/>
        </w:rPr>
      </w:pPr>
      <w:r>
        <w:rPr>
          <w:rStyle w:val="CommentReference"/>
        </w:rPr>
        <w:annotationRef/>
      </w:r>
      <w:r w:rsidRPr="00EF5B24">
        <w:rPr>
          <w:lang w:val="en-US"/>
        </w:rPr>
        <w:t xml:space="preserve">Is that verified in </w:t>
      </w:r>
      <w:proofErr w:type="spellStart"/>
      <w:r w:rsidRPr="00EF5B24">
        <w:rPr>
          <w:lang w:val="en-US"/>
        </w:rPr>
        <w:t>Scenarioo</w:t>
      </w:r>
      <w:proofErr w:type="spellEnd"/>
      <w:r w:rsidRPr="00EF5B24">
        <w:rPr>
          <w:lang w:val="en-US"/>
        </w:rPr>
        <w:t>? W</w:t>
      </w:r>
      <w:r>
        <w:rPr>
          <w:lang w:val="en-US"/>
        </w:rPr>
        <w:t>rite down exactly what needs to be veri</w:t>
      </w:r>
      <w:r w:rsidR="002F0315">
        <w:rPr>
          <w:lang w:val="en-US"/>
        </w:rPr>
        <w:t>fied.</w:t>
      </w:r>
    </w:p>
  </w:comment>
  <w:comment w:id="14" w:author="Evelyne Daniel" w:date="2020-06-29T07:44:00Z" w:initials="ED">
    <w:p w14:paraId="441F36CF" w14:textId="2A8983D4" w:rsidR="002F0315" w:rsidRDefault="002F0315">
      <w:pPr>
        <w:pStyle w:val="CommentText"/>
      </w:pPr>
      <w:r>
        <w:rPr>
          <w:rStyle w:val="CommentReference"/>
        </w:rPr>
        <w:annotationRef/>
      </w:r>
      <w:proofErr w:type="spellStart"/>
      <w:r>
        <w:t>Which</w:t>
      </w:r>
      <w:proofErr w:type="spellEnd"/>
      <w:r>
        <w:t xml:space="preserve"> </w:t>
      </w:r>
      <w:proofErr w:type="spellStart"/>
      <w:r>
        <w:t>scenarios</w:t>
      </w:r>
      <w:proofErr w:type="spellEnd"/>
      <w:r>
        <w:t>?</w:t>
      </w:r>
    </w:p>
  </w:comment>
  <w:comment w:id="15" w:author="Evelyne Daniel" w:date="2020-06-29T07:44:00Z" w:initials="ED">
    <w:p w14:paraId="7323799F" w14:textId="77777777" w:rsidR="002F0315" w:rsidRPr="002F0315" w:rsidRDefault="002F0315">
      <w:pPr>
        <w:pStyle w:val="CommentText"/>
        <w:rPr>
          <w:lang w:val="en-US"/>
        </w:rPr>
      </w:pPr>
      <w:r>
        <w:rPr>
          <w:rStyle w:val="CommentReference"/>
        </w:rPr>
        <w:annotationRef/>
      </w:r>
      <w:r w:rsidRPr="002F0315">
        <w:rPr>
          <w:lang w:val="en-US"/>
        </w:rPr>
        <w:t>Which tests?</w:t>
      </w:r>
    </w:p>
    <w:p w14:paraId="78933495" w14:textId="76EBA6AC" w:rsidR="002F0315" w:rsidRPr="002F0315" w:rsidRDefault="002F0315">
      <w:pPr>
        <w:pStyle w:val="CommentText"/>
        <w:rPr>
          <w:lang w:val="en-US"/>
        </w:rPr>
      </w:pPr>
      <w:r w:rsidRPr="002F0315">
        <w:rPr>
          <w:lang w:val="en-US"/>
        </w:rPr>
        <w:t xml:space="preserve">I suggest to be very specific </w:t>
      </w:r>
    </w:p>
  </w:comment>
  <w:comment w:id="18" w:author="Evelyne Daniel" w:date="2020-06-29T07:45:00Z" w:initials="ED">
    <w:p w14:paraId="49660819" w14:textId="0B334B08" w:rsidR="002F0315" w:rsidRDefault="002F0315">
      <w:pPr>
        <w:pStyle w:val="CommentText"/>
      </w:pPr>
      <w:r>
        <w:rPr>
          <w:rStyle w:val="CommentReference"/>
        </w:rPr>
        <w:annotationRef/>
      </w:r>
      <w:proofErr w:type="spellStart"/>
      <w:r>
        <w:t>Suggest</w:t>
      </w:r>
      <w:proofErr w:type="spellEnd"/>
      <w:r>
        <w:t xml:space="preserve"> </w:t>
      </w:r>
      <w:proofErr w:type="spellStart"/>
      <w:r>
        <w:t>page</w:t>
      </w:r>
      <w:proofErr w:type="spellEnd"/>
      <w:r>
        <w:t xml:space="preserve"> break</w:t>
      </w:r>
    </w:p>
  </w:comment>
  <w:comment w:id="19" w:author="Evelyne Daniel" w:date="2020-06-29T07:45:00Z" w:initials="ED">
    <w:p w14:paraId="339CD1FE" w14:textId="417A8A50" w:rsidR="002F0315" w:rsidRPr="002F0315" w:rsidRDefault="002F0315">
      <w:pPr>
        <w:pStyle w:val="CommentText"/>
        <w:rPr>
          <w:lang w:val="en-US"/>
        </w:rPr>
      </w:pPr>
      <w:r>
        <w:rPr>
          <w:rStyle w:val="CommentReference"/>
        </w:rPr>
        <w:annotationRef/>
      </w:r>
      <w:r w:rsidRPr="002F0315">
        <w:rPr>
          <w:lang w:val="en-US"/>
        </w:rPr>
        <w:t xml:space="preserve">Do you mean „List feature files </w:t>
      </w:r>
      <w:r>
        <w:rPr>
          <w:lang w:val="en-US"/>
        </w:rPr>
        <w:t>…”?</w:t>
      </w:r>
      <w:r w:rsidRPr="002F0315">
        <w:rPr>
          <w:lang w:val="en-US"/>
        </w:rPr>
        <w:t xml:space="preserve"> </w:t>
      </w:r>
    </w:p>
  </w:comment>
  <w:comment w:id="20" w:author="Evelyne Daniel" w:date="2020-06-29T07:47:00Z" w:initials="ED">
    <w:p w14:paraId="713E31F3" w14:textId="57FE13AD" w:rsidR="002F0315" w:rsidRPr="002F0315" w:rsidRDefault="002F0315">
      <w:pPr>
        <w:pStyle w:val="CommentText"/>
        <w:rPr>
          <w:lang w:val="en-US"/>
        </w:rPr>
      </w:pPr>
      <w:r>
        <w:rPr>
          <w:rStyle w:val="CommentReference"/>
        </w:rPr>
        <w:annotationRef/>
      </w:r>
      <w:r>
        <w:rPr>
          <w:lang w:val="en-US"/>
        </w:rPr>
        <w:t>(</w:t>
      </w:r>
      <w:proofErr w:type="gramStart"/>
      <w:r>
        <w:rPr>
          <w:lang w:val="en-US"/>
        </w:rPr>
        <w:t>means</w:t>
      </w:r>
      <w:proofErr w:type="gramEnd"/>
      <w:r>
        <w:rPr>
          <w:lang w:val="en-US"/>
        </w:rPr>
        <w:t xml:space="preserve"> </w:t>
      </w:r>
      <w:r>
        <w:rPr>
          <w:lang w:val="en-US"/>
        </w:rPr>
        <w:t>each</w:t>
      </w:r>
      <w:r w:rsidRPr="007556CE">
        <w:rPr>
          <w:lang w:val="en-US"/>
        </w:rPr>
        <w:t xml:space="preserve"> steps has success of failed result</w:t>
      </w:r>
      <w:r>
        <w:rPr>
          <w:lang w:val="en-US"/>
        </w:rPr>
        <w:t>) correct?</w:t>
      </w:r>
    </w:p>
  </w:comment>
  <w:comment w:id="23" w:author="Evelyne Daniel" w:date="2020-06-29T07:48:00Z" w:initials="ED">
    <w:p w14:paraId="1E399E56" w14:textId="77777777" w:rsidR="002F0315" w:rsidRDefault="002F0315">
      <w:pPr>
        <w:pStyle w:val="CommentText"/>
        <w:rPr>
          <w:lang w:val="en-US"/>
        </w:rPr>
      </w:pPr>
      <w:r>
        <w:rPr>
          <w:rStyle w:val="CommentReference"/>
        </w:rPr>
        <w:annotationRef/>
      </w:r>
      <w:r w:rsidRPr="002F0315">
        <w:rPr>
          <w:lang w:val="en-US"/>
        </w:rPr>
        <w:t>Or analog as issues below</w:t>
      </w:r>
      <w:r>
        <w:rPr>
          <w:lang w:val="en-US"/>
        </w:rPr>
        <w:t>?</w:t>
      </w:r>
    </w:p>
    <w:p w14:paraId="4945BAB9" w14:textId="599F3291" w:rsidR="002F0315" w:rsidRPr="002F0315" w:rsidRDefault="002F0315">
      <w:pPr>
        <w:pStyle w:val="CommentText"/>
        <w:rPr>
          <w:lang w:val="en-US"/>
        </w:rPr>
      </w:pPr>
      <w:r>
        <w:rPr>
          <w:lang w:val="en-US"/>
        </w:rPr>
        <w:t>Same for all deviations</w:t>
      </w:r>
    </w:p>
  </w:comment>
  <w:comment w:id="25" w:author="Evelyne Daniel" w:date="2020-06-29T07:50:00Z" w:initials="ED">
    <w:p w14:paraId="1C8C1061" w14:textId="644DCBE1" w:rsidR="002F0315" w:rsidRPr="002F0315" w:rsidRDefault="002F0315">
      <w:pPr>
        <w:pStyle w:val="CommentText"/>
        <w:rPr>
          <w:lang w:val="en-US"/>
        </w:rPr>
      </w:pPr>
      <w:r>
        <w:rPr>
          <w:rStyle w:val="CommentReference"/>
        </w:rPr>
        <w:annotationRef/>
      </w:r>
      <w:r w:rsidRPr="002F0315">
        <w:rPr>
          <w:lang w:val="en-US"/>
        </w:rPr>
        <w:t xml:space="preserve">This should be part of test specification. </w:t>
      </w:r>
      <w:r>
        <w:rPr>
          <w:lang w:val="en-US"/>
        </w:rPr>
        <w:t>If you explain it here, then please also explain also the full Test Review (new files, business critical…</w:t>
      </w:r>
    </w:p>
  </w:comment>
  <w:comment w:id="26" w:author="Evelyne Daniel" w:date="2020-06-29T07:53:00Z" w:initials="ED">
    <w:p w14:paraId="56A7E72D" w14:textId="6E688CE7" w:rsidR="002F0315" w:rsidRPr="001355F6" w:rsidRDefault="002F0315">
      <w:pPr>
        <w:pStyle w:val="CommentText"/>
        <w:rPr>
          <w:lang w:val="en-US"/>
        </w:rPr>
      </w:pPr>
      <w:r>
        <w:rPr>
          <w:rStyle w:val="CommentReference"/>
        </w:rPr>
        <w:annotationRef/>
      </w:r>
      <w:r w:rsidR="001355F6" w:rsidRPr="001355F6">
        <w:rPr>
          <w:lang w:val="en-US"/>
        </w:rPr>
        <w:t>Spot</w:t>
      </w:r>
      <w:r w:rsidRPr="001355F6">
        <w:rPr>
          <w:lang w:val="en-US"/>
        </w:rPr>
        <w:t xml:space="preserve"> checks </w:t>
      </w:r>
      <w:r w:rsidR="001355F6" w:rsidRPr="001355F6">
        <w:rPr>
          <w:lang w:val="en-US"/>
        </w:rPr>
        <w:t>of test results do not show any errors or deviations</w:t>
      </w:r>
    </w:p>
  </w:comment>
  <w:comment w:id="27" w:author="Evelyne Daniel" w:date="2020-06-29T07:52:00Z" w:initials="ED">
    <w:p w14:paraId="060B3E92" w14:textId="77777777" w:rsidR="002F0315" w:rsidRPr="002F0315" w:rsidRDefault="002F0315">
      <w:pPr>
        <w:pStyle w:val="CommentText"/>
        <w:rPr>
          <w:lang w:val="en-US"/>
        </w:rPr>
      </w:pPr>
      <w:r>
        <w:rPr>
          <w:rStyle w:val="CommentReference"/>
        </w:rPr>
        <w:annotationRef/>
      </w:r>
      <w:r w:rsidRPr="002F0315">
        <w:rPr>
          <w:lang w:val="en-US"/>
        </w:rPr>
        <w:t>I suggest to list this one first</w:t>
      </w:r>
    </w:p>
    <w:p w14:paraId="648A3F69" w14:textId="77777777" w:rsidR="002F0315" w:rsidRDefault="002F0315">
      <w:pPr>
        <w:pStyle w:val="CommentText"/>
        <w:rPr>
          <w:lang w:val="en-US"/>
        </w:rPr>
      </w:pPr>
    </w:p>
    <w:p w14:paraId="17935C92" w14:textId="23322AFD" w:rsidR="002F0315" w:rsidRPr="002F0315" w:rsidRDefault="002F0315">
      <w:pPr>
        <w:pStyle w:val="CommentText"/>
        <w:rPr>
          <w:lang w:val="en-US"/>
        </w:rPr>
      </w:pPr>
      <w:r>
        <w:rPr>
          <w:lang w:val="en-US"/>
        </w:rPr>
        <w:t>For all Use Case, results show success</w:t>
      </w:r>
    </w:p>
  </w:comment>
  <w:comment w:id="30" w:author="Evelyne Daniel" w:date="2020-06-29T07:55:00Z" w:initials="ED">
    <w:p w14:paraId="3BF275ED" w14:textId="5D4BCC90" w:rsidR="001355F6" w:rsidRPr="001355F6" w:rsidRDefault="001355F6">
      <w:pPr>
        <w:pStyle w:val="CommentText"/>
        <w:rPr>
          <w:lang w:val="en-US"/>
        </w:rPr>
      </w:pPr>
      <w:r>
        <w:rPr>
          <w:rStyle w:val="CommentReference"/>
        </w:rPr>
        <w:annotationRef/>
      </w:r>
      <w:r w:rsidRPr="001355F6">
        <w:rPr>
          <w:lang w:val="en-US"/>
        </w:rPr>
        <w:t>I’m wondering if you shouldn’t add a</w:t>
      </w:r>
      <w:r>
        <w:rPr>
          <w:lang w:val="en-US"/>
        </w:rPr>
        <w:t xml:space="preserve"> check in chapter Test Coverage (or renamed to Test Results) called “Test </w:t>
      </w:r>
      <w:proofErr w:type="gramStart"/>
      <w:r>
        <w:rPr>
          <w:lang w:val="en-US"/>
        </w:rPr>
        <w:t>Results :</w:t>
      </w:r>
      <w:proofErr w:type="gramEnd"/>
      <w:r>
        <w:rPr>
          <w:lang w:val="en-US"/>
        </w:rPr>
        <w:t xml:space="preserve"> 4 success, 0 failed”</w:t>
      </w:r>
    </w:p>
  </w:comment>
  <w:comment w:id="40" w:author="Evelyne Daniel" w:date="2020-06-29T08:00:00Z" w:initials="ED">
    <w:p w14:paraId="2482BD1C" w14:textId="77777777" w:rsidR="001355F6" w:rsidRDefault="001355F6">
      <w:pPr>
        <w:pStyle w:val="CommentText"/>
        <w:rPr>
          <w:lang w:val="en-US"/>
        </w:rPr>
      </w:pPr>
      <w:r>
        <w:rPr>
          <w:rStyle w:val="CommentReference"/>
        </w:rPr>
        <w:annotationRef/>
      </w:r>
      <w:r w:rsidRPr="001355F6">
        <w:rPr>
          <w:lang w:val="en-US"/>
        </w:rPr>
        <w:t xml:space="preserve">You have it in the header. </w:t>
      </w:r>
      <w:r>
        <w:rPr>
          <w:lang w:val="en-US"/>
        </w:rPr>
        <w:t>For me it would be sufficient. It’s not the scope of the project</w:t>
      </w:r>
    </w:p>
    <w:p w14:paraId="0BC0A7E7" w14:textId="77777777" w:rsidR="001355F6" w:rsidRDefault="001355F6">
      <w:pPr>
        <w:pStyle w:val="CommentText"/>
        <w:rPr>
          <w:lang w:val="en-US"/>
        </w:rPr>
      </w:pPr>
      <w:r>
        <w:rPr>
          <w:lang w:val="en-US"/>
        </w:rPr>
        <w:t>However you could add</w:t>
      </w:r>
    </w:p>
    <w:p w14:paraId="346A46C2" w14:textId="25EB1A7B" w:rsidR="001355F6" w:rsidRPr="001355F6" w:rsidRDefault="001355F6">
      <w:pPr>
        <w:pStyle w:val="CommentText"/>
        <w:rPr>
          <w:lang w:val="en-US"/>
        </w:rPr>
      </w:pPr>
      <w:r w:rsidRPr="001355F6">
        <w:rPr>
          <w:lang w:val="en-US"/>
        </w:rPr>
        <w:t xml:space="preserve">This document is </w:t>
      </w:r>
      <w:r>
        <w:rPr>
          <w:lang w:val="aa-ET"/>
        </w:rPr>
        <w:t xml:space="preserve">digitally signed </w:t>
      </w:r>
      <w:r w:rsidRPr="001355F6">
        <w:rPr>
          <w:lang w:val="en-US"/>
        </w:rPr>
        <w:t xml:space="preserve">by </w:t>
      </w:r>
      <w:r>
        <w:rPr>
          <w:lang w:val="aa-ET"/>
        </w:rPr>
        <w:t xml:space="preserve">Test Reviewer and </w:t>
      </w:r>
      <w:r w:rsidRPr="001355F6">
        <w:rPr>
          <w:lang w:val="en-US"/>
        </w:rPr>
        <w:t>approved by QA</w:t>
      </w:r>
      <w:r>
        <w:rPr>
          <w:lang w:val="aa-ET"/>
        </w:rPr>
        <w:t>, see front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0B9496" w15:done="0"/>
  <w15:commentEx w15:paraId="74A4E430" w15:done="0"/>
  <w15:commentEx w15:paraId="35684A5C" w15:done="0"/>
  <w15:commentEx w15:paraId="4B6B0F53" w15:done="0"/>
  <w15:commentEx w15:paraId="441F36CF" w15:done="0"/>
  <w15:commentEx w15:paraId="78933495" w15:done="0"/>
  <w15:commentEx w15:paraId="49660819" w15:done="0"/>
  <w15:commentEx w15:paraId="339CD1FE" w15:done="0"/>
  <w15:commentEx w15:paraId="713E31F3" w15:done="0"/>
  <w15:commentEx w15:paraId="4945BAB9" w15:done="0"/>
  <w15:commentEx w15:paraId="1C8C1061" w15:done="0"/>
  <w15:commentEx w15:paraId="56A7E72D" w15:done="0"/>
  <w15:commentEx w15:paraId="17935C92" w15:done="0"/>
  <w15:commentEx w15:paraId="3BF275ED" w15:done="0"/>
  <w15:commentEx w15:paraId="346A46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64F30" w14:textId="77777777" w:rsidR="00116DFA" w:rsidRDefault="00116DFA" w:rsidP="001A0961">
      <w:r>
        <w:separator/>
      </w:r>
    </w:p>
  </w:endnote>
  <w:endnote w:type="continuationSeparator" w:id="0">
    <w:p w14:paraId="0FDB2FD4" w14:textId="77777777" w:rsidR="00116DFA" w:rsidRDefault="00116DFA"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sidR="00FF7CAF">
              <w:rPr>
                <w:b/>
                <w:bCs/>
                <w:noProof/>
              </w:rPr>
              <w:t>2</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FF7CAF">
              <w:rPr>
                <w:b/>
                <w:bCs/>
                <w:noProof/>
              </w:rPr>
              <w:t>3</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BED08" w14:textId="77777777" w:rsidR="00116DFA" w:rsidRDefault="00116DFA" w:rsidP="001A0961">
      <w:r>
        <w:separator/>
      </w:r>
    </w:p>
  </w:footnote>
  <w:footnote w:type="continuationSeparator" w:id="0">
    <w:p w14:paraId="349CF9F8" w14:textId="77777777" w:rsidR="00116DFA" w:rsidRDefault="00116DFA" w:rsidP="001A0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E4FB9" w14:textId="25A8967D" w:rsidR="001A0961" w:rsidRPr="001A0961" w:rsidRDefault="00116DFA">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aa-ET"/>
          </w:rPr>
          <w:t>Doc_JBA_v.1.</w:t>
        </w:r>
        <w:r w:rsidR="003E0B67">
          <w:rPr>
            <w:rFonts w:asciiTheme="majorHAnsi" w:eastAsiaTheme="majorEastAsia" w:hAnsiTheme="majorHAnsi" w:cstheme="majorBidi"/>
            <w:color w:val="4472C4" w:themeColor="accent1"/>
            <w:lang w:val="aa-ET"/>
          </w:rPr>
          <w:t>1</w:t>
        </w:r>
        <w:r w:rsidR="001A0961">
          <w:rPr>
            <w:rFonts w:asciiTheme="majorHAnsi" w:eastAsiaTheme="majorEastAsia" w:hAnsiTheme="majorHAnsi" w:cstheme="majorBidi"/>
            <w:color w:val="4472C4" w:themeColor="accent1"/>
            <w:lang w:val="aa-ET"/>
          </w:rPr>
          <w:t>.0_T</w:t>
        </w:r>
        <w:r w:rsidR="0053208A">
          <w:rPr>
            <w:rFonts w:asciiTheme="majorHAnsi" w:eastAsiaTheme="majorEastAsia" w:hAnsiTheme="majorHAnsi" w:cstheme="majorBidi"/>
            <w:color w:val="4472C4" w:themeColor="accent1"/>
            <w:lang w:val="aa-ET"/>
          </w:rPr>
          <w:t>R</w:t>
        </w:r>
        <w:r w:rsidR="001A0961">
          <w:rPr>
            <w:rFonts w:asciiTheme="majorHAnsi" w:eastAsiaTheme="majorEastAsia" w:hAnsiTheme="majorHAnsi" w:cstheme="majorBidi"/>
            <w:color w:val="4472C4" w:themeColor="accent1"/>
            <w:lang w:val="aa-ET"/>
          </w:rPr>
          <w:t>e</w:t>
        </w:r>
        <w:r w:rsidR="00622FC8">
          <w:rPr>
            <w:rFonts w:asciiTheme="majorHAnsi" w:eastAsiaTheme="majorEastAsia" w:hAnsiTheme="majorHAnsi" w:cstheme="majorBidi"/>
            <w:color w:val="4472C4" w:themeColor="accent1"/>
            <w:lang w:val="aa-ET"/>
          </w:rPr>
          <w:t>p</w:t>
        </w:r>
        <w:r w:rsidR="001A0961">
          <w:rPr>
            <w:rFonts w:asciiTheme="majorHAnsi" w:eastAsiaTheme="majorEastAsia" w:hAnsiTheme="majorHAnsi" w:cstheme="majorBidi"/>
            <w:color w:val="4472C4" w:themeColor="accent1"/>
            <w:lang w:val="aa-ET"/>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0183F0A"/>
    <w:multiLevelType w:val="hybridMultilevel"/>
    <w:tmpl w:val="F53CA9E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386DC2"/>
    <w:multiLevelType w:val="hybridMultilevel"/>
    <w:tmpl w:val="B5B6AB8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7"/>
  </w:num>
  <w:num w:numId="5">
    <w:abstractNumId w:val="1"/>
  </w:num>
  <w:num w:numId="6">
    <w:abstractNumId w:val="13"/>
  </w:num>
  <w:num w:numId="7">
    <w:abstractNumId w:val="9"/>
  </w:num>
  <w:num w:numId="8">
    <w:abstractNumId w:val="18"/>
  </w:num>
  <w:num w:numId="9">
    <w:abstractNumId w:val="15"/>
  </w:num>
  <w:num w:numId="10">
    <w:abstractNumId w:val="17"/>
  </w:num>
  <w:num w:numId="11">
    <w:abstractNumId w:val="16"/>
  </w:num>
  <w:num w:numId="12">
    <w:abstractNumId w:val="0"/>
  </w:num>
  <w:num w:numId="13">
    <w:abstractNumId w:val="3"/>
  </w:num>
  <w:num w:numId="14">
    <w:abstractNumId w:val="11"/>
  </w:num>
  <w:num w:numId="15">
    <w:abstractNumId w:val="8"/>
  </w:num>
  <w:num w:numId="16">
    <w:abstractNumId w:val="2"/>
  </w:num>
  <w:num w:numId="17">
    <w:abstractNumId w:val="12"/>
  </w:num>
  <w:num w:numId="18">
    <w:abstractNumId w:val="6"/>
  </w:num>
  <w:num w:numId="1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3C"/>
    <w:rsid w:val="0001361E"/>
    <w:rsid w:val="00045B4D"/>
    <w:rsid w:val="00051C35"/>
    <w:rsid w:val="00063524"/>
    <w:rsid w:val="000761D7"/>
    <w:rsid w:val="00093078"/>
    <w:rsid w:val="000B153C"/>
    <w:rsid w:val="000E0803"/>
    <w:rsid w:val="000F46CC"/>
    <w:rsid w:val="000F4855"/>
    <w:rsid w:val="00116DFA"/>
    <w:rsid w:val="001355F6"/>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D5596"/>
    <w:rsid w:val="002E0E9E"/>
    <w:rsid w:val="002E34F5"/>
    <w:rsid w:val="002E4A47"/>
    <w:rsid w:val="002F0315"/>
    <w:rsid w:val="0030236F"/>
    <w:rsid w:val="00303579"/>
    <w:rsid w:val="00303DAD"/>
    <w:rsid w:val="0035214F"/>
    <w:rsid w:val="0036400E"/>
    <w:rsid w:val="00372AA3"/>
    <w:rsid w:val="00380B54"/>
    <w:rsid w:val="0039590B"/>
    <w:rsid w:val="003A3AE7"/>
    <w:rsid w:val="003A411C"/>
    <w:rsid w:val="003B2DBB"/>
    <w:rsid w:val="003B5002"/>
    <w:rsid w:val="003B6CB2"/>
    <w:rsid w:val="003C7459"/>
    <w:rsid w:val="003C7F30"/>
    <w:rsid w:val="003D298C"/>
    <w:rsid w:val="003E0B67"/>
    <w:rsid w:val="003F1C35"/>
    <w:rsid w:val="00403ACE"/>
    <w:rsid w:val="004357C3"/>
    <w:rsid w:val="00445DC0"/>
    <w:rsid w:val="00466EDE"/>
    <w:rsid w:val="004A3200"/>
    <w:rsid w:val="004F1A7C"/>
    <w:rsid w:val="00500F63"/>
    <w:rsid w:val="00502E33"/>
    <w:rsid w:val="0053208A"/>
    <w:rsid w:val="0055038F"/>
    <w:rsid w:val="00557858"/>
    <w:rsid w:val="00582D3E"/>
    <w:rsid w:val="005853A3"/>
    <w:rsid w:val="00596D31"/>
    <w:rsid w:val="005B0489"/>
    <w:rsid w:val="005B1FE5"/>
    <w:rsid w:val="005B28C5"/>
    <w:rsid w:val="005C56F7"/>
    <w:rsid w:val="005D3A76"/>
    <w:rsid w:val="005D462E"/>
    <w:rsid w:val="005F10ED"/>
    <w:rsid w:val="005F310D"/>
    <w:rsid w:val="00613485"/>
    <w:rsid w:val="00613AA8"/>
    <w:rsid w:val="00615F9C"/>
    <w:rsid w:val="006206A0"/>
    <w:rsid w:val="00622FC8"/>
    <w:rsid w:val="00626992"/>
    <w:rsid w:val="006734A1"/>
    <w:rsid w:val="006772FB"/>
    <w:rsid w:val="00692CD3"/>
    <w:rsid w:val="006931A5"/>
    <w:rsid w:val="006A0550"/>
    <w:rsid w:val="006E3D0C"/>
    <w:rsid w:val="00703DEE"/>
    <w:rsid w:val="00711B72"/>
    <w:rsid w:val="00723F11"/>
    <w:rsid w:val="0072403B"/>
    <w:rsid w:val="00785B54"/>
    <w:rsid w:val="00787F02"/>
    <w:rsid w:val="007D5339"/>
    <w:rsid w:val="0080485A"/>
    <w:rsid w:val="00810860"/>
    <w:rsid w:val="00811012"/>
    <w:rsid w:val="008131F0"/>
    <w:rsid w:val="00825633"/>
    <w:rsid w:val="008365C5"/>
    <w:rsid w:val="0084480F"/>
    <w:rsid w:val="00877E56"/>
    <w:rsid w:val="00880702"/>
    <w:rsid w:val="00881ED1"/>
    <w:rsid w:val="008938E8"/>
    <w:rsid w:val="008A2B19"/>
    <w:rsid w:val="008A604D"/>
    <w:rsid w:val="008B2ABB"/>
    <w:rsid w:val="008D3D0A"/>
    <w:rsid w:val="008D3D84"/>
    <w:rsid w:val="009054A6"/>
    <w:rsid w:val="00906E2B"/>
    <w:rsid w:val="009418BF"/>
    <w:rsid w:val="00943D40"/>
    <w:rsid w:val="009B36E6"/>
    <w:rsid w:val="009B48E6"/>
    <w:rsid w:val="00A03CF5"/>
    <w:rsid w:val="00A57322"/>
    <w:rsid w:val="00A75368"/>
    <w:rsid w:val="00A754E2"/>
    <w:rsid w:val="00A945A5"/>
    <w:rsid w:val="00AA34F0"/>
    <w:rsid w:val="00AA5859"/>
    <w:rsid w:val="00AD0B1A"/>
    <w:rsid w:val="00AD1202"/>
    <w:rsid w:val="00AE48B1"/>
    <w:rsid w:val="00AF6219"/>
    <w:rsid w:val="00B014B3"/>
    <w:rsid w:val="00B03A26"/>
    <w:rsid w:val="00B05F2B"/>
    <w:rsid w:val="00B266E8"/>
    <w:rsid w:val="00B3785A"/>
    <w:rsid w:val="00B6250D"/>
    <w:rsid w:val="00B72B12"/>
    <w:rsid w:val="00BA7BA4"/>
    <w:rsid w:val="00BB3CCA"/>
    <w:rsid w:val="00BD70ED"/>
    <w:rsid w:val="00BE11E0"/>
    <w:rsid w:val="00BE66FD"/>
    <w:rsid w:val="00C020CF"/>
    <w:rsid w:val="00C21DF2"/>
    <w:rsid w:val="00C474E6"/>
    <w:rsid w:val="00C830A2"/>
    <w:rsid w:val="00C84EEE"/>
    <w:rsid w:val="00C9342E"/>
    <w:rsid w:val="00CC4B85"/>
    <w:rsid w:val="00D00E80"/>
    <w:rsid w:val="00D01387"/>
    <w:rsid w:val="00D21F0A"/>
    <w:rsid w:val="00D23C13"/>
    <w:rsid w:val="00D5014B"/>
    <w:rsid w:val="00D524BC"/>
    <w:rsid w:val="00D91410"/>
    <w:rsid w:val="00DA1C3F"/>
    <w:rsid w:val="00DA3280"/>
    <w:rsid w:val="00DD11BF"/>
    <w:rsid w:val="00DF5BD5"/>
    <w:rsid w:val="00E078C6"/>
    <w:rsid w:val="00E45130"/>
    <w:rsid w:val="00E549A0"/>
    <w:rsid w:val="00E700D6"/>
    <w:rsid w:val="00E76278"/>
    <w:rsid w:val="00E80300"/>
    <w:rsid w:val="00E92386"/>
    <w:rsid w:val="00E96B0D"/>
    <w:rsid w:val="00EC028A"/>
    <w:rsid w:val="00EC2AD0"/>
    <w:rsid w:val="00EE40E2"/>
    <w:rsid w:val="00EF3FDD"/>
    <w:rsid w:val="00EF5B24"/>
    <w:rsid w:val="00F274E4"/>
    <w:rsid w:val="00F3438C"/>
    <w:rsid w:val="00F43F5D"/>
    <w:rsid w:val="00F47F54"/>
    <w:rsid w:val="00F53FFC"/>
    <w:rsid w:val="00F60C2F"/>
    <w:rsid w:val="00F74F87"/>
    <w:rsid w:val="00F865AC"/>
    <w:rsid w:val="00F87050"/>
    <w:rsid w:val="00F92BFF"/>
    <w:rsid w:val="00FA7430"/>
    <w:rsid w:val="00FC79C2"/>
    <w:rsid w:val="00FD0C13"/>
    <w:rsid w:val="00FF0D19"/>
    <w:rsid w:val="00FF7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customStyle="1" w:styleId="UnresolvedMention">
    <w:name w:val="Unresolved Mention"/>
    <w:basedOn w:val="DefaultParagraphFont"/>
    <w:uiPriority w:val="99"/>
    <w:rsid w:val="0035214F"/>
    <w:rPr>
      <w:color w:val="605E5C"/>
      <w:shd w:val="clear" w:color="auto" w:fill="E1DFDD"/>
    </w:rPr>
  </w:style>
  <w:style w:type="character" w:styleId="CommentReference">
    <w:name w:val="annotation reference"/>
    <w:basedOn w:val="DefaultParagraphFont"/>
    <w:uiPriority w:val="99"/>
    <w:semiHidden/>
    <w:unhideWhenUsed/>
    <w:rsid w:val="00EF5B24"/>
    <w:rPr>
      <w:sz w:val="16"/>
      <w:szCs w:val="16"/>
    </w:rPr>
  </w:style>
  <w:style w:type="paragraph" w:styleId="CommentText">
    <w:name w:val="annotation text"/>
    <w:basedOn w:val="Normal"/>
    <w:link w:val="CommentTextChar"/>
    <w:uiPriority w:val="99"/>
    <w:semiHidden/>
    <w:unhideWhenUsed/>
    <w:rsid w:val="00EF5B24"/>
    <w:rPr>
      <w:sz w:val="20"/>
      <w:szCs w:val="20"/>
    </w:rPr>
  </w:style>
  <w:style w:type="character" w:customStyle="1" w:styleId="CommentTextChar">
    <w:name w:val="Comment Text Char"/>
    <w:basedOn w:val="DefaultParagraphFont"/>
    <w:link w:val="CommentText"/>
    <w:uiPriority w:val="99"/>
    <w:semiHidden/>
    <w:rsid w:val="00EF5B24"/>
    <w:rPr>
      <w:sz w:val="20"/>
      <w:szCs w:val="20"/>
    </w:rPr>
  </w:style>
  <w:style w:type="paragraph" w:styleId="CommentSubject">
    <w:name w:val="annotation subject"/>
    <w:basedOn w:val="CommentText"/>
    <w:next w:val="CommentText"/>
    <w:link w:val="CommentSubjectChar"/>
    <w:uiPriority w:val="99"/>
    <w:semiHidden/>
    <w:unhideWhenUsed/>
    <w:rsid w:val="00EF5B24"/>
    <w:rPr>
      <w:b/>
      <w:bCs/>
    </w:rPr>
  </w:style>
  <w:style w:type="character" w:customStyle="1" w:styleId="CommentSubjectChar">
    <w:name w:val="Comment Subject Char"/>
    <w:basedOn w:val="CommentTextChar"/>
    <w:link w:val="CommentSubject"/>
    <w:uiPriority w:val="99"/>
    <w:semiHidden/>
    <w:rsid w:val="00EF5B24"/>
    <w:rPr>
      <w:b/>
      <w:bCs/>
      <w:sz w:val="20"/>
      <w:szCs w:val="20"/>
    </w:rPr>
  </w:style>
  <w:style w:type="paragraph" w:styleId="BalloonText">
    <w:name w:val="Balloon Text"/>
    <w:basedOn w:val="Normal"/>
    <w:link w:val="BalloonTextChar"/>
    <w:uiPriority w:val="99"/>
    <w:semiHidden/>
    <w:unhideWhenUsed/>
    <w:rsid w:val="00EF5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file:///\\dia\InterneProjekte\BDD4OQ\JBA\v.1.1.0.0\OQ\TestResults"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5B9BD5"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DB7"/>
    <w:rsid w:val="000B5AA8"/>
    <w:rsid w:val="00175B42"/>
    <w:rsid w:val="001C48CE"/>
    <w:rsid w:val="00250BF7"/>
    <w:rsid w:val="0025764A"/>
    <w:rsid w:val="00316795"/>
    <w:rsid w:val="004B1EBF"/>
    <w:rsid w:val="005A081D"/>
    <w:rsid w:val="006B4674"/>
    <w:rsid w:val="00702809"/>
    <w:rsid w:val="00766421"/>
    <w:rsid w:val="007938BC"/>
    <w:rsid w:val="00851915"/>
    <w:rsid w:val="00976DB7"/>
    <w:rsid w:val="00B30149"/>
    <w:rsid w:val="00B53EED"/>
    <w:rsid w:val="00B84AD1"/>
    <w:rsid w:val="00BC2C82"/>
    <w:rsid w:val="00BF35EB"/>
    <w:rsid w:val="00C31FDC"/>
    <w:rsid w:val="00C804F7"/>
    <w:rsid w:val="00C9621D"/>
    <w:rsid w:val="00CD5BD0"/>
    <w:rsid w:val="00CE00ED"/>
    <w:rsid w:val="00E0145A"/>
    <w:rsid w:val="00FA48DF"/>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3837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Evelyne Daniel</cp:lastModifiedBy>
  <cp:revision>5</cp:revision>
  <dcterms:created xsi:type="dcterms:W3CDTF">2020-06-29T05:34:00Z</dcterms:created>
  <dcterms:modified xsi:type="dcterms:W3CDTF">2020-06-29T06:03:00Z</dcterms:modified>
</cp:coreProperties>
</file>